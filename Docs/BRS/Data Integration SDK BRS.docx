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D12C7" w14:textId="0FAD7608" w:rsidR="00BC4FD5" w:rsidRPr="00B92C23" w:rsidRDefault="00B92C23" w:rsidP="00B92C23">
      <w:pPr>
        <w:jc w:val="center"/>
        <w:rPr>
          <w:b/>
          <w:bCs/>
          <w:sz w:val="36"/>
          <w:szCs w:val="36"/>
        </w:rPr>
      </w:pPr>
      <w:r w:rsidRPr="00B92C23">
        <w:rPr>
          <w:b/>
          <w:bCs/>
          <w:sz w:val="32"/>
          <w:szCs w:val="32"/>
        </w:rPr>
        <w:t>BUSINESS REQUIREMENT SPECIFICATIONS DOCUMENT</w:t>
      </w:r>
    </w:p>
    <w:p w14:paraId="149CC2E6" w14:textId="511572D0" w:rsidR="00BC4FD5" w:rsidRPr="00B92C23" w:rsidRDefault="00B92C23" w:rsidP="00B92C23">
      <w:pPr>
        <w:jc w:val="center"/>
        <w:rPr>
          <w:b/>
          <w:bCs/>
          <w:sz w:val="36"/>
          <w:szCs w:val="36"/>
        </w:rPr>
      </w:pPr>
      <w:r w:rsidRPr="00B92C23">
        <w:rPr>
          <w:b/>
          <w:bCs/>
          <w:sz w:val="28"/>
          <w:szCs w:val="28"/>
        </w:rPr>
        <w:t>Data Integration SDK</w:t>
      </w:r>
    </w:p>
    <w:tbl>
      <w:tblPr>
        <w:tblStyle w:val="TableGrid"/>
        <w:tblW w:w="9067" w:type="dxa"/>
        <w:tblLook w:val="04A0" w:firstRow="1" w:lastRow="0" w:firstColumn="1" w:lastColumn="0" w:noHBand="0" w:noVBand="1"/>
      </w:tblPr>
      <w:tblGrid>
        <w:gridCol w:w="704"/>
        <w:gridCol w:w="8363"/>
      </w:tblGrid>
      <w:tr w:rsidR="006D0D2A" w14:paraId="5DA950F7" w14:textId="44A2C054" w:rsidTr="1740440A">
        <w:trPr>
          <w:tblHeader/>
        </w:trPr>
        <w:tc>
          <w:tcPr>
            <w:tcW w:w="704" w:type="dxa"/>
            <w:shd w:val="clear" w:color="auto" w:fill="00B050"/>
            <w:vAlign w:val="center"/>
          </w:tcPr>
          <w:p w14:paraId="1683E9B4" w14:textId="445A3C75" w:rsidR="006D0D2A" w:rsidRPr="004C73B5" w:rsidRDefault="002447C7" w:rsidP="00743CBE">
            <w:pPr>
              <w:jc w:val="center"/>
              <w:rPr>
                <w:b/>
                <w:bCs/>
                <w:color w:val="FFFFFF" w:themeColor="background1"/>
              </w:rPr>
            </w:pPr>
            <w:r>
              <w:rPr>
                <w:b/>
                <w:bCs/>
                <w:color w:val="FFFFFF" w:themeColor="background1"/>
              </w:rPr>
              <w:t>#</w:t>
            </w:r>
          </w:p>
        </w:tc>
        <w:tc>
          <w:tcPr>
            <w:tcW w:w="8363" w:type="dxa"/>
            <w:shd w:val="clear" w:color="auto" w:fill="00B050"/>
            <w:vAlign w:val="center"/>
          </w:tcPr>
          <w:p w14:paraId="32B93826" w14:textId="00641BBA" w:rsidR="006D0D2A" w:rsidRPr="004C73B5" w:rsidRDefault="006D0D2A" w:rsidP="00743CBE">
            <w:pPr>
              <w:jc w:val="center"/>
              <w:rPr>
                <w:b/>
                <w:bCs/>
                <w:color w:val="FFFFFF" w:themeColor="background1"/>
              </w:rPr>
            </w:pPr>
            <w:r w:rsidRPr="004C73B5">
              <w:rPr>
                <w:b/>
                <w:bCs/>
                <w:color w:val="FFFFFF" w:themeColor="background1"/>
              </w:rPr>
              <w:t>Requirement</w:t>
            </w:r>
          </w:p>
        </w:tc>
      </w:tr>
      <w:tr w:rsidR="00470173" w14:paraId="3160C8FF" w14:textId="77777777" w:rsidTr="1740440A">
        <w:tc>
          <w:tcPr>
            <w:tcW w:w="9067" w:type="dxa"/>
            <w:gridSpan w:val="2"/>
            <w:shd w:val="clear" w:color="auto" w:fill="D9F2D0" w:themeFill="accent6" w:themeFillTint="33"/>
            <w:vAlign w:val="center"/>
          </w:tcPr>
          <w:p w14:paraId="035D67B9" w14:textId="5341E6EE" w:rsidR="00470173" w:rsidRPr="00366B54" w:rsidRDefault="00470173" w:rsidP="00366B54">
            <w:pPr>
              <w:pStyle w:val="ListParagraph"/>
              <w:numPr>
                <w:ilvl w:val="0"/>
                <w:numId w:val="4"/>
              </w:numPr>
              <w:rPr>
                <w:b/>
                <w:bCs/>
              </w:rPr>
            </w:pPr>
            <w:r w:rsidRPr="00366B54">
              <w:rPr>
                <w:b/>
                <w:bCs/>
              </w:rPr>
              <w:t>General Requirements</w:t>
            </w:r>
          </w:p>
        </w:tc>
      </w:tr>
      <w:tr w:rsidR="006D0D2A" w14:paraId="525E86E4" w14:textId="06ABD749" w:rsidTr="1740440A">
        <w:tc>
          <w:tcPr>
            <w:tcW w:w="704" w:type="dxa"/>
            <w:vAlign w:val="center"/>
          </w:tcPr>
          <w:p w14:paraId="365412B5" w14:textId="7156C0E6" w:rsidR="006D0D2A" w:rsidRDefault="001E1C37" w:rsidP="00743CBE">
            <w:pPr>
              <w:jc w:val="center"/>
            </w:pPr>
            <w:r>
              <w:t>A.</w:t>
            </w:r>
            <w:r w:rsidR="00E771F4">
              <w:t>1</w:t>
            </w:r>
          </w:p>
        </w:tc>
        <w:tc>
          <w:tcPr>
            <w:tcW w:w="8363" w:type="dxa"/>
          </w:tcPr>
          <w:p w14:paraId="096EB7F5" w14:textId="7EBAD42D" w:rsidR="006D0D2A" w:rsidRPr="00196C5B" w:rsidRDefault="006D0D2A">
            <w:r w:rsidRPr="11738E77">
              <w:rPr>
                <w:lang w:val="en-US"/>
              </w:rPr>
              <w:t xml:space="preserve">The </w:t>
            </w:r>
            <w:r w:rsidR="00681B88" w:rsidRPr="11738E77">
              <w:rPr>
                <w:lang w:val="en-US"/>
              </w:rPr>
              <w:t>Data Integration SDK</w:t>
            </w:r>
            <w:r w:rsidRPr="11738E77">
              <w:rPr>
                <w:lang w:val="en-US"/>
              </w:rPr>
              <w:t xml:space="preserve"> shall be operated as a standalone or decoupled component from the TMS </w:t>
            </w:r>
            <w:r w:rsidR="00893748" w:rsidRPr="11738E77">
              <w:rPr>
                <w:lang w:val="en-US"/>
              </w:rPr>
              <w:t>runtime and</w:t>
            </w:r>
            <w:r w:rsidRPr="11738E77">
              <w:rPr>
                <w:lang w:val="en-US"/>
              </w:rPr>
              <w:t xml:space="preserve"> shall not be required during real-time transaction processing.</w:t>
            </w:r>
            <w:r w:rsidR="00196C5B" w:rsidRPr="11738E77">
              <w:rPr>
                <w:lang w:val="en-US"/>
              </w:rPr>
              <w:t xml:space="preserve"> The </w:t>
            </w:r>
            <w:r w:rsidR="00294F8C" w:rsidRPr="11738E77">
              <w:rPr>
                <w:lang w:val="en-US"/>
              </w:rPr>
              <w:t xml:space="preserve">Data Integration </w:t>
            </w:r>
            <w:r w:rsidR="007C5F66" w:rsidRPr="11738E77">
              <w:rPr>
                <w:lang w:val="en-US"/>
              </w:rPr>
              <w:t>SDK instead</w:t>
            </w:r>
            <w:r w:rsidR="00196C5B" w:rsidRPr="11738E77">
              <w:rPr>
                <w:lang w:val="en-US"/>
              </w:rPr>
              <w:t xml:space="preserve"> operates as a configuration and integration utility.</w:t>
            </w:r>
          </w:p>
        </w:tc>
      </w:tr>
      <w:tr w:rsidR="006D0D2A" w14:paraId="1D38981C" w14:textId="7793DA76" w:rsidTr="1740440A">
        <w:tc>
          <w:tcPr>
            <w:tcW w:w="704" w:type="dxa"/>
            <w:vAlign w:val="center"/>
          </w:tcPr>
          <w:p w14:paraId="2DB1E8B1" w14:textId="4C2BEA79" w:rsidR="006D0D2A" w:rsidRDefault="001E1C37" w:rsidP="00743CBE">
            <w:pPr>
              <w:jc w:val="center"/>
            </w:pPr>
            <w:r>
              <w:t>A.</w:t>
            </w:r>
            <w:r w:rsidR="00E771F4">
              <w:t>2</w:t>
            </w:r>
          </w:p>
        </w:tc>
        <w:tc>
          <w:tcPr>
            <w:tcW w:w="8363" w:type="dxa"/>
          </w:tcPr>
          <w:p w14:paraId="7E30E45D" w14:textId="2AE4155A" w:rsidR="006D0D2A" w:rsidRPr="00196C5B" w:rsidRDefault="5DCE0B2A">
            <w:r w:rsidRPr="393928C0">
              <w:rPr>
                <w:lang w:val="en-US"/>
              </w:rPr>
              <w:t xml:space="preserve">The </w:t>
            </w:r>
            <w:r w:rsidR="7078DDA5" w:rsidRPr="393928C0">
              <w:rPr>
                <w:lang w:val="en-US"/>
              </w:rPr>
              <w:t>Data Integration SDK</w:t>
            </w:r>
            <w:r w:rsidRPr="393928C0">
              <w:rPr>
                <w:lang w:val="en-US"/>
              </w:rPr>
              <w:t xml:space="preserve"> is intended to be used</w:t>
            </w:r>
            <w:r w:rsidR="32B86AF2" w:rsidRPr="393928C0">
              <w:rPr>
                <w:lang w:val="en-US"/>
              </w:rPr>
              <w:t xml:space="preserve"> by any entity implementing Tazama, be it</w:t>
            </w:r>
            <w:r w:rsidR="1E61C8C0" w:rsidRPr="393928C0">
              <w:rPr>
                <w:lang w:val="en-US"/>
              </w:rPr>
              <w:t xml:space="preserve"> </w:t>
            </w:r>
            <w:r w:rsidR="19EBC429" w:rsidRPr="393928C0">
              <w:rPr>
                <w:lang w:val="en-US"/>
              </w:rPr>
              <w:t xml:space="preserve">internal </w:t>
            </w:r>
            <w:r w:rsidRPr="393928C0">
              <w:rPr>
                <w:lang w:val="en-US"/>
              </w:rPr>
              <w:t xml:space="preserve">system integrators, </w:t>
            </w:r>
            <w:commentRangeStart w:id="0"/>
            <w:r w:rsidR="0B741DD1" w:rsidRPr="393928C0">
              <w:rPr>
                <w:lang w:val="en-US"/>
              </w:rPr>
              <w:t>or</w:t>
            </w:r>
            <w:r w:rsidR="46D9D319" w:rsidRPr="393928C0">
              <w:rPr>
                <w:lang w:val="en-US"/>
              </w:rPr>
              <w:t xml:space="preserve"> any </w:t>
            </w:r>
            <w:r w:rsidR="3F5F7A5D" w:rsidRPr="393928C0">
              <w:rPr>
                <w:lang w:val="en-US"/>
              </w:rPr>
              <w:t>DFSP</w:t>
            </w:r>
            <w:commentRangeEnd w:id="0"/>
            <w:r w:rsidR="00196C5B">
              <w:rPr>
                <w:rStyle w:val="CommentReference"/>
              </w:rPr>
              <w:commentReference w:id="0"/>
            </w:r>
            <w:r w:rsidRPr="393928C0">
              <w:rPr>
                <w:lang w:val="en-US"/>
              </w:rPr>
              <w:t>.</w:t>
            </w:r>
          </w:p>
        </w:tc>
      </w:tr>
      <w:tr w:rsidR="006D0D2A" w14:paraId="3AA51292" w14:textId="34B5BB99" w:rsidTr="1740440A">
        <w:tc>
          <w:tcPr>
            <w:tcW w:w="704" w:type="dxa"/>
            <w:vAlign w:val="center"/>
          </w:tcPr>
          <w:p w14:paraId="2E7E3431" w14:textId="5EC5EE76" w:rsidR="006D0D2A" w:rsidRDefault="001E1C37" w:rsidP="00743CBE">
            <w:pPr>
              <w:jc w:val="center"/>
            </w:pPr>
            <w:r>
              <w:t>A.</w:t>
            </w:r>
            <w:r w:rsidR="00E771F4">
              <w:t>3</w:t>
            </w:r>
          </w:p>
        </w:tc>
        <w:tc>
          <w:tcPr>
            <w:tcW w:w="8363" w:type="dxa"/>
          </w:tcPr>
          <w:p w14:paraId="3EBBEA6C" w14:textId="7A1C5B0C" w:rsidR="00EE4FF9" w:rsidRDefault="7078DDA5" w:rsidP="393928C0">
            <w:pPr>
              <w:rPr>
                <w:lang w:val="en-US"/>
              </w:rPr>
            </w:pPr>
            <w:r w:rsidRPr="393928C0">
              <w:rPr>
                <w:lang w:val="en-US"/>
              </w:rPr>
              <w:t>The Data Integration SDK shall serve as a configuration and integration toolkit to facilitate structured onboarding and ingestion of data into the Tazama platform.</w:t>
            </w:r>
          </w:p>
          <w:p w14:paraId="07293642" w14:textId="675FA7CF" w:rsidR="00042693" w:rsidRPr="0034123F" w:rsidRDefault="5BF26EB2" w:rsidP="393928C0">
            <w:pPr>
              <w:pStyle w:val="ListParagraph"/>
              <w:numPr>
                <w:ilvl w:val="1"/>
                <w:numId w:val="5"/>
              </w:numPr>
              <w:ind w:left="900"/>
              <w:rPr>
                <w:u w:val="single"/>
              </w:rPr>
            </w:pPr>
            <w:r w:rsidRPr="393928C0">
              <w:rPr>
                <w:u w:val="single"/>
              </w:rPr>
              <w:t>Use Case 1: Addition of New Data Elements into Existing Messages.</w:t>
            </w:r>
          </w:p>
          <w:p w14:paraId="51947BB0" w14:textId="4859DE5C" w:rsidR="00EA3E92" w:rsidRDefault="7409B49F" w:rsidP="393928C0">
            <w:pPr>
              <w:pStyle w:val="ListParagraph"/>
              <w:ind w:left="900"/>
            </w:pPr>
            <w:r w:rsidRPr="393928C0">
              <w:rPr>
                <w:lang w:val="en-US"/>
              </w:rPr>
              <w:t>Enable integration of new fields and data elements into existing Tazama TMS API messages (e.g., enriching Pain.001 with new transaction metadata).</w:t>
            </w:r>
          </w:p>
          <w:p w14:paraId="6348DC15" w14:textId="0F0BC005" w:rsidR="00E739E7" w:rsidRPr="0034123F" w:rsidRDefault="5BF26EB2" w:rsidP="393928C0">
            <w:pPr>
              <w:pStyle w:val="ListParagraph"/>
              <w:numPr>
                <w:ilvl w:val="1"/>
                <w:numId w:val="5"/>
              </w:numPr>
              <w:ind w:left="900"/>
              <w:rPr>
                <w:u w:val="single"/>
              </w:rPr>
            </w:pPr>
            <w:commentRangeStart w:id="1"/>
            <w:r w:rsidRPr="393928C0">
              <w:rPr>
                <w:u w:val="single"/>
              </w:rPr>
              <w:t>Use Case 2</w:t>
            </w:r>
            <w:commentRangeEnd w:id="1"/>
            <w:r w:rsidR="00E739E7">
              <w:rPr>
                <w:rStyle w:val="CommentReference"/>
              </w:rPr>
              <w:commentReference w:id="1"/>
            </w:r>
            <w:r w:rsidRPr="393928C0">
              <w:rPr>
                <w:u w:val="single"/>
              </w:rPr>
              <w:t>: Onboarding of Additional Payment Message Types.</w:t>
            </w:r>
          </w:p>
          <w:p w14:paraId="452D5674" w14:textId="7669EE01" w:rsidR="7409B49F" w:rsidRDefault="7409B49F" w:rsidP="393928C0">
            <w:pPr>
              <w:pStyle w:val="ListParagraph"/>
              <w:ind w:left="900"/>
              <w:rPr>
                <w:lang w:val="en-US"/>
              </w:rPr>
            </w:pPr>
            <w:r w:rsidRPr="393928C0">
              <w:rPr>
                <w:lang w:val="en-US"/>
              </w:rPr>
              <w:t xml:space="preserve">Support the creation, validation, and submission of new message types </w:t>
            </w:r>
            <w:r w:rsidR="09D79CBB" w:rsidRPr="393928C0">
              <w:rPr>
                <w:lang w:val="en-US"/>
              </w:rPr>
              <w:t>such as</w:t>
            </w:r>
            <w:r w:rsidRPr="393928C0">
              <w:rPr>
                <w:lang w:val="en-US"/>
              </w:rPr>
              <w:t xml:space="preserve"> </w:t>
            </w:r>
            <w:r w:rsidR="0121F170" w:rsidRPr="393928C0">
              <w:rPr>
                <w:lang w:val="en-US"/>
              </w:rPr>
              <w:t xml:space="preserve">ISO20022 </w:t>
            </w:r>
            <w:r w:rsidR="3C5BBAAF" w:rsidRPr="393928C0">
              <w:rPr>
                <w:lang w:val="en-US"/>
              </w:rPr>
              <w:t>financial</w:t>
            </w:r>
            <w:r w:rsidR="7E4A753C" w:rsidRPr="393928C0">
              <w:rPr>
                <w:lang w:val="en-US"/>
              </w:rPr>
              <w:t xml:space="preserve"> messages </w:t>
            </w:r>
            <w:r w:rsidR="42277B5D" w:rsidRPr="393928C0">
              <w:rPr>
                <w:lang w:val="en-US"/>
              </w:rPr>
              <w:t>(</w:t>
            </w:r>
            <w:r w:rsidRPr="393928C0">
              <w:rPr>
                <w:lang w:val="en-US"/>
              </w:rPr>
              <w:t>Pacs.009, Camt.052</w:t>
            </w:r>
            <w:r w:rsidR="391D9AAC" w:rsidRPr="393928C0">
              <w:rPr>
                <w:lang w:val="en-US"/>
              </w:rPr>
              <w:t>)</w:t>
            </w:r>
            <w:r w:rsidR="5A06F5F3" w:rsidRPr="393928C0">
              <w:rPr>
                <w:lang w:val="en-US"/>
              </w:rPr>
              <w:t>,</w:t>
            </w:r>
            <w:r w:rsidR="51145202" w:rsidRPr="393928C0">
              <w:rPr>
                <w:lang w:val="en-US"/>
              </w:rPr>
              <w:t xml:space="preserve"> or</w:t>
            </w:r>
            <w:r w:rsidR="3739FB6F" w:rsidRPr="393928C0">
              <w:rPr>
                <w:lang w:val="en-US"/>
              </w:rPr>
              <w:t xml:space="preserve"> ISO8583</w:t>
            </w:r>
            <w:r w:rsidR="5A06F5F3" w:rsidRPr="393928C0">
              <w:rPr>
                <w:lang w:val="en-US"/>
              </w:rPr>
              <w:t xml:space="preserve"> </w:t>
            </w:r>
            <w:r w:rsidR="2D5DF2F4" w:rsidRPr="393928C0">
              <w:rPr>
                <w:lang w:val="en-US"/>
              </w:rPr>
              <w:t>financial</w:t>
            </w:r>
            <w:r w:rsidR="5A06F5F3" w:rsidRPr="393928C0">
              <w:rPr>
                <w:lang w:val="en-US"/>
              </w:rPr>
              <w:t xml:space="preserve"> request </w:t>
            </w:r>
            <w:r w:rsidR="24B67D38" w:rsidRPr="393928C0">
              <w:rPr>
                <w:lang w:val="en-US"/>
              </w:rPr>
              <w:t xml:space="preserve">message </w:t>
            </w:r>
            <w:r w:rsidR="0C955C20" w:rsidRPr="393928C0">
              <w:rPr>
                <w:lang w:val="en-US"/>
              </w:rPr>
              <w:t>(</w:t>
            </w:r>
            <w:r w:rsidR="5A06F5F3" w:rsidRPr="393928C0">
              <w:rPr>
                <w:lang w:val="en-US"/>
              </w:rPr>
              <w:t>0200</w:t>
            </w:r>
            <w:r w:rsidR="42E070FD" w:rsidRPr="393928C0">
              <w:rPr>
                <w:lang w:val="en-US"/>
              </w:rPr>
              <w:t>)</w:t>
            </w:r>
            <w:r w:rsidR="05F7D2E3" w:rsidRPr="393928C0">
              <w:rPr>
                <w:lang w:val="en-US"/>
              </w:rPr>
              <w:t>,</w:t>
            </w:r>
            <w:r w:rsidR="5A06F5F3" w:rsidRPr="393928C0">
              <w:rPr>
                <w:lang w:val="en-US"/>
              </w:rPr>
              <w:t xml:space="preserve"> or any equivalent</w:t>
            </w:r>
            <w:r w:rsidR="7755BDBF" w:rsidRPr="393928C0">
              <w:rPr>
                <w:lang w:val="en-US"/>
              </w:rPr>
              <w:t xml:space="preserve"> messages</w:t>
            </w:r>
            <w:r w:rsidRPr="393928C0">
              <w:rPr>
                <w:lang w:val="en-US"/>
              </w:rPr>
              <w:t xml:space="preserve"> via the TMS API using SDK-defined schemas and mapping logic</w:t>
            </w:r>
            <w:r w:rsidR="2C974438" w:rsidRPr="393928C0">
              <w:rPr>
                <w:lang w:val="en-US"/>
              </w:rPr>
              <w:t>.</w:t>
            </w:r>
          </w:p>
          <w:p w14:paraId="151447A4" w14:textId="77777777" w:rsidR="00E739E7" w:rsidRPr="0034123F" w:rsidRDefault="5BF26EB2" w:rsidP="393928C0">
            <w:pPr>
              <w:pStyle w:val="ListParagraph"/>
              <w:numPr>
                <w:ilvl w:val="1"/>
                <w:numId w:val="5"/>
              </w:numPr>
              <w:ind w:left="900"/>
              <w:rPr>
                <w:u w:val="single"/>
              </w:rPr>
            </w:pPr>
            <w:r w:rsidRPr="393928C0">
              <w:rPr>
                <w:u w:val="single"/>
              </w:rPr>
              <w:t>Use Case 3: Push-Based Data Enrichment via REST APIs.</w:t>
            </w:r>
          </w:p>
          <w:p w14:paraId="5C53834E" w14:textId="27FFCA34" w:rsidR="00905DBD" w:rsidRDefault="3FACD25D" w:rsidP="393928C0">
            <w:pPr>
              <w:pStyle w:val="ListParagraph"/>
              <w:ind w:left="900"/>
              <w:rPr>
                <w:lang w:val="en-US"/>
              </w:rPr>
            </w:pPr>
            <w:r w:rsidRPr="393928C0">
              <w:rPr>
                <w:lang w:val="en-US"/>
              </w:rPr>
              <w:t>Support ingestion of external enrichment data pushed to SDK-generated REST API endpoints. This enrichment data will augment the default enrichment database within Tazama.</w:t>
            </w:r>
          </w:p>
          <w:p w14:paraId="3CDAF3EB" w14:textId="77777777" w:rsidR="00E739E7" w:rsidRPr="0034123F" w:rsidRDefault="5BF26EB2" w:rsidP="393928C0">
            <w:pPr>
              <w:pStyle w:val="ListParagraph"/>
              <w:numPr>
                <w:ilvl w:val="1"/>
                <w:numId w:val="5"/>
              </w:numPr>
              <w:ind w:left="900"/>
              <w:rPr>
                <w:u w:val="single"/>
              </w:rPr>
            </w:pPr>
            <w:r w:rsidRPr="393928C0">
              <w:rPr>
                <w:u w:val="single"/>
              </w:rPr>
              <w:t>Use Case 4: Pull-Based Data Enrichment via Polling or File-Based Inputs.</w:t>
            </w:r>
          </w:p>
          <w:p w14:paraId="3AEAA124" w14:textId="1788651A" w:rsidR="00172EA6" w:rsidRDefault="53B5866B" w:rsidP="393928C0">
            <w:pPr>
              <w:pStyle w:val="ListParagraph"/>
              <w:ind w:left="900"/>
            </w:pPr>
            <w:r w:rsidRPr="393928C0">
              <w:rPr>
                <w:lang w:val="en-US"/>
              </w:rPr>
              <w:t>Allow the SDK to periodically poll external systems (e.g., via REST APIs or JDBC) or read files (</w:t>
            </w:r>
            <w:r w:rsidR="490D85D7" w:rsidRPr="393928C0">
              <w:rPr>
                <w:lang w:val="en-US"/>
              </w:rPr>
              <w:t xml:space="preserve">CSV, </w:t>
            </w:r>
            <w:commentRangeStart w:id="2"/>
            <w:r w:rsidRPr="393928C0">
              <w:rPr>
                <w:lang w:val="en-US"/>
              </w:rPr>
              <w:t xml:space="preserve">JSON </w:t>
            </w:r>
            <w:commentRangeEnd w:id="2"/>
            <w:r w:rsidR="00172EA6">
              <w:rPr>
                <w:rStyle w:val="CommentReference"/>
              </w:rPr>
              <w:commentReference w:id="2"/>
            </w:r>
            <w:r w:rsidRPr="393928C0">
              <w:rPr>
                <w:lang w:val="en-US"/>
              </w:rPr>
              <w:t>or convertible to JSON) from defined sources (e.g., file servers, shared drives) to ingest enrichment data into Tazama.</w:t>
            </w:r>
          </w:p>
        </w:tc>
      </w:tr>
      <w:tr w:rsidR="00383E07" w14:paraId="1C1145F9" w14:textId="5634C3A2" w:rsidTr="1740440A">
        <w:tc>
          <w:tcPr>
            <w:tcW w:w="9067" w:type="dxa"/>
            <w:gridSpan w:val="2"/>
            <w:shd w:val="clear" w:color="auto" w:fill="D9F2D0" w:themeFill="accent6" w:themeFillTint="33"/>
            <w:vAlign w:val="center"/>
          </w:tcPr>
          <w:p w14:paraId="41420AB9" w14:textId="77D60621" w:rsidR="00383E07" w:rsidRPr="00383E07" w:rsidRDefault="00F016F6" w:rsidP="00383E07">
            <w:pPr>
              <w:pStyle w:val="ListParagraph"/>
              <w:numPr>
                <w:ilvl w:val="0"/>
                <w:numId w:val="4"/>
              </w:numPr>
              <w:rPr>
                <w:b/>
                <w:bCs/>
              </w:rPr>
            </w:pPr>
            <w:r>
              <w:rPr>
                <w:b/>
                <w:bCs/>
              </w:rPr>
              <w:t>API Endpoint Construction &amp; Deployment</w:t>
            </w:r>
            <w:r w:rsidR="00BF2F7B">
              <w:rPr>
                <w:b/>
                <w:bCs/>
              </w:rPr>
              <w:t xml:space="preserve"> for Pushing to DI-SDK</w:t>
            </w:r>
          </w:p>
        </w:tc>
      </w:tr>
      <w:tr w:rsidR="006D0D2A" w14:paraId="3850BC06" w14:textId="1DA23220" w:rsidTr="1740440A">
        <w:tc>
          <w:tcPr>
            <w:tcW w:w="704" w:type="dxa"/>
            <w:vAlign w:val="center"/>
          </w:tcPr>
          <w:p w14:paraId="36B42734" w14:textId="2DD55515" w:rsidR="006D0D2A" w:rsidRDefault="001E1C37" w:rsidP="00743CBE">
            <w:pPr>
              <w:jc w:val="center"/>
            </w:pPr>
            <w:r>
              <w:t>B.</w:t>
            </w:r>
            <w:r w:rsidR="00383E07">
              <w:t>1</w:t>
            </w:r>
          </w:p>
        </w:tc>
        <w:tc>
          <w:tcPr>
            <w:tcW w:w="8363" w:type="dxa"/>
          </w:tcPr>
          <w:p w14:paraId="7269C412" w14:textId="194737C2" w:rsidR="006D0D2A" w:rsidRPr="000A0F8E" w:rsidRDefault="5E7F179A">
            <w:r w:rsidRPr="393928C0">
              <w:rPr>
                <w:lang w:val="en-US"/>
              </w:rPr>
              <w:t xml:space="preserve">The </w:t>
            </w:r>
            <w:r w:rsidR="7F18AA56" w:rsidRPr="393928C0">
              <w:rPr>
                <w:lang w:val="en-US"/>
              </w:rPr>
              <w:t>Data Integration SDK shall</w:t>
            </w:r>
            <w:r w:rsidRPr="393928C0">
              <w:rPr>
                <w:lang w:val="en-US"/>
              </w:rPr>
              <w:t xml:space="preserve"> provide functionality to construct and deploy new REST API endpoints into the </w:t>
            </w:r>
            <w:commentRangeStart w:id="3"/>
            <w:r w:rsidRPr="393928C0">
              <w:rPr>
                <w:lang w:val="en-US"/>
              </w:rPr>
              <w:t>TMS API layer</w:t>
            </w:r>
            <w:commentRangeEnd w:id="3"/>
            <w:r w:rsidR="00597E6D">
              <w:rPr>
                <w:rStyle w:val="CommentReference"/>
              </w:rPr>
              <w:commentReference w:id="3"/>
            </w:r>
            <w:r w:rsidRPr="393928C0">
              <w:rPr>
                <w:lang w:val="en-US"/>
              </w:rPr>
              <w:t xml:space="preserve"> based on a user-provided </w:t>
            </w:r>
            <w:commentRangeStart w:id="4"/>
            <w:commentRangeStart w:id="5"/>
            <w:r w:rsidRPr="393928C0">
              <w:rPr>
                <w:lang w:val="en-US"/>
              </w:rPr>
              <w:t>JSON schema</w:t>
            </w:r>
            <w:commentRangeEnd w:id="4"/>
            <w:r w:rsidR="00597E6D">
              <w:rPr>
                <w:rStyle w:val="CommentReference"/>
              </w:rPr>
              <w:commentReference w:id="4"/>
            </w:r>
            <w:commentRangeEnd w:id="5"/>
            <w:r w:rsidR="0099538E">
              <w:rPr>
                <w:rStyle w:val="CommentReference"/>
              </w:rPr>
              <w:commentReference w:id="5"/>
            </w:r>
            <w:r w:rsidRPr="393928C0">
              <w:rPr>
                <w:lang w:val="en-US"/>
              </w:rPr>
              <w:t xml:space="preserve"> or example message</w:t>
            </w:r>
            <w:r w:rsidR="29C2304E" w:rsidRPr="393928C0">
              <w:rPr>
                <w:lang w:val="en-US"/>
              </w:rPr>
              <w:t xml:space="preserve"> for Use Cases 1 and 2.</w:t>
            </w:r>
            <w:ins w:id="6" w:author="Soban Najam" w:date="2025-04-06T12:19:00Z" w16du:dateUtc="2025-04-06T07:19:00Z">
              <w:r w:rsidR="000A0F8E">
                <w:t xml:space="preserve"> </w:t>
              </w:r>
            </w:ins>
            <w:ins w:id="7" w:author="Soban Najam" w:date="2025-04-06T12:19:00Z">
              <w:r w:rsidR="000A0F8E" w:rsidRPr="000A0F8E">
                <w:t xml:space="preserve">These endpoints shall be auto-generated based on a user-provided schema or sample message, and shall support ingestion of structured data in both </w:t>
              </w:r>
              <w:r w:rsidR="000A0F8E" w:rsidRPr="000A0F8E">
                <w:rPr>
                  <w:b/>
                  <w:bCs/>
                </w:rPr>
                <w:t>JSON</w:t>
              </w:r>
              <w:r w:rsidR="000A0F8E" w:rsidRPr="000A0F8E">
                <w:t xml:space="preserve"> and </w:t>
              </w:r>
              <w:r w:rsidR="000A0F8E" w:rsidRPr="000A0F8E">
                <w:rPr>
                  <w:b/>
                  <w:bCs/>
                </w:rPr>
                <w:t>XML</w:t>
              </w:r>
              <w:r w:rsidR="000A0F8E" w:rsidRPr="000A0F8E">
                <w:t xml:space="preserve"> formats.</w:t>
              </w:r>
            </w:ins>
          </w:p>
        </w:tc>
      </w:tr>
      <w:tr w:rsidR="002041C0" w14:paraId="7C4AF1CD" w14:textId="77777777" w:rsidTr="1740440A">
        <w:tc>
          <w:tcPr>
            <w:tcW w:w="704" w:type="dxa"/>
            <w:vAlign w:val="center"/>
          </w:tcPr>
          <w:p w14:paraId="4DAC7F19" w14:textId="34712B24" w:rsidR="002041C0" w:rsidRDefault="001E1C37" w:rsidP="00743CBE">
            <w:pPr>
              <w:jc w:val="center"/>
            </w:pPr>
            <w:r>
              <w:t>B.</w:t>
            </w:r>
            <w:r w:rsidR="002041C0">
              <w:t>2</w:t>
            </w:r>
          </w:p>
        </w:tc>
        <w:tc>
          <w:tcPr>
            <w:tcW w:w="8363" w:type="dxa"/>
          </w:tcPr>
          <w:p w14:paraId="6D94B0AE" w14:textId="006FB491" w:rsidR="002041C0" w:rsidRPr="00597E6D" w:rsidRDefault="29C2304E">
            <w:r>
              <w:t xml:space="preserve">The </w:t>
            </w:r>
            <w:r w:rsidR="7F18AA56">
              <w:t>Data Integration SDK shall</w:t>
            </w:r>
            <w:r>
              <w:t xml:space="preserve"> provide functionality to construct and deploy new REST API endpoints into the </w:t>
            </w:r>
            <w:commentRangeStart w:id="8"/>
            <w:r>
              <w:t>Data Enrichment layer</w:t>
            </w:r>
            <w:commentRangeEnd w:id="8"/>
            <w:r w:rsidR="002041C0">
              <w:rPr>
                <w:rStyle w:val="CommentReference"/>
              </w:rPr>
              <w:commentReference w:id="8"/>
            </w:r>
            <w:r>
              <w:t xml:space="preserve"> based on a user-provided JSON schema or example message for Use Case 3.</w:t>
            </w:r>
          </w:p>
        </w:tc>
      </w:tr>
      <w:tr w:rsidR="006D0D2A" w14:paraId="69EA3CAD" w14:textId="5E93ED8F" w:rsidTr="1740440A">
        <w:tc>
          <w:tcPr>
            <w:tcW w:w="704" w:type="dxa"/>
            <w:vAlign w:val="center"/>
          </w:tcPr>
          <w:p w14:paraId="4CB57F87" w14:textId="737EDEF9" w:rsidR="006D0D2A" w:rsidRDefault="001E1C37" w:rsidP="00743CBE">
            <w:pPr>
              <w:jc w:val="center"/>
            </w:pPr>
            <w:r>
              <w:t>B.</w:t>
            </w:r>
            <w:r w:rsidR="002041C0">
              <w:t>3</w:t>
            </w:r>
          </w:p>
        </w:tc>
        <w:tc>
          <w:tcPr>
            <w:tcW w:w="8363" w:type="dxa"/>
          </w:tcPr>
          <w:p w14:paraId="6C0D6D13" w14:textId="03B0BF4B" w:rsidR="006D0D2A" w:rsidRPr="00597E6D" w:rsidRDefault="00597E6D">
            <w:r w:rsidRPr="11738E77">
              <w:rPr>
                <w:lang w:val="en-US"/>
              </w:rPr>
              <w:t xml:space="preserve">The </w:t>
            </w:r>
            <w:r w:rsidR="00D26207" w:rsidRPr="11738E77">
              <w:rPr>
                <w:lang w:val="en-US"/>
              </w:rPr>
              <w:t xml:space="preserve">Data Integration </w:t>
            </w:r>
            <w:r w:rsidRPr="11738E77">
              <w:rPr>
                <w:lang w:val="en-US"/>
              </w:rPr>
              <w:t>SDK shall allow the user to define a custom API path (e.g., /</w:t>
            </w:r>
            <w:proofErr w:type="spellStart"/>
            <w:r w:rsidRPr="11738E77">
              <w:rPr>
                <w:lang w:val="en-US"/>
              </w:rPr>
              <w:t>sdk</w:t>
            </w:r>
            <w:proofErr w:type="spellEnd"/>
            <w:r w:rsidRPr="11738E77">
              <w:rPr>
                <w:lang w:val="en-US"/>
              </w:rPr>
              <w:t>/v1/</w:t>
            </w:r>
            <w:proofErr w:type="spellStart"/>
            <w:r w:rsidRPr="11738E77">
              <w:rPr>
                <w:lang w:val="en-US"/>
              </w:rPr>
              <w:t>dfsp</w:t>
            </w:r>
            <w:proofErr w:type="spellEnd"/>
            <w:r w:rsidRPr="11738E77">
              <w:rPr>
                <w:lang w:val="en-US"/>
              </w:rPr>
              <w:t>/</w:t>
            </w:r>
            <w:proofErr w:type="spellStart"/>
            <w:r w:rsidRPr="11738E77">
              <w:rPr>
                <w:lang w:val="en-US"/>
              </w:rPr>
              <w:t>transactionLogs</w:t>
            </w:r>
            <w:proofErr w:type="spellEnd"/>
            <w:r w:rsidRPr="11738E77">
              <w:rPr>
                <w:lang w:val="en-US"/>
              </w:rPr>
              <w:t>) for each endpoint to be created.</w:t>
            </w:r>
          </w:p>
        </w:tc>
      </w:tr>
      <w:tr w:rsidR="003A329A" w14:paraId="3349AFA1" w14:textId="77777777" w:rsidTr="1740440A">
        <w:trPr>
          <w:trHeight w:val="300"/>
          <w:del w:id="9" w:author="Behjet Ansari" w:date="2025-04-06T16:55:00Z"/>
        </w:trPr>
        <w:tc>
          <w:tcPr>
            <w:tcW w:w="704" w:type="dxa"/>
            <w:vAlign w:val="center"/>
          </w:tcPr>
          <w:p w14:paraId="669E3940" w14:textId="77777777" w:rsidR="003A329A" w:rsidRDefault="003A329A" w:rsidP="00743CBE">
            <w:pPr>
              <w:jc w:val="center"/>
            </w:pPr>
          </w:p>
        </w:tc>
        <w:tc>
          <w:tcPr>
            <w:tcW w:w="8363" w:type="dxa"/>
          </w:tcPr>
          <w:p w14:paraId="5F073A05" w14:textId="77777777" w:rsidR="003A329A" w:rsidRPr="11738E77" w:rsidRDefault="003A329A">
            <w:pPr>
              <w:rPr>
                <w:lang w:val="en-US"/>
              </w:rPr>
            </w:pPr>
          </w:p>
        </w:tc>
      </w:tr>
      <w:tr w:rsidR="006D0D2A" w14:paraId="32406290" w14:textId="5A1E61D8" w:rsidTr="1740440A">
        <w:tc>
          <w:tcPr>
            <w:tcW w:w="704" w:type="dxa"/>
            <w:vAlign w:val="center"/>
          </w:tcPr>
          <w:p w14:paraId="77206E9D" w14:textId="6D4894BA" w:rsidR="006D0D2A" w:rsidRDefault="001E1C37" w:rsidP="00743CBE">
            <w:pPr>
              <w:jc w:val="center"/>
            </w:pPr>
            <w:r>
              <w:t>B.</w:t>
            </w:r>
            <w:r w:rsidR="002041C0">
              <w:t>4</w:t>
            </w:r>
          </w:p>
        </w:tc>
        <w:tc>
          <w:tcPr>
            <w:tcW w:w="8363" w:type="dxa"/>
          </w:tcPr>
          <w:p w14:paraId="5A9C83B1" w14:textId="2EA75C7D" w:rsidR="006D0D2A" w:rsidRPr="00597E6D" w:rsidRDefault="00597E6D">
            <w:r w:rsidRPr="11738E77">
              <w:rPr>
                <w:lang w:val="en-US"/>
              </w:rPr>
              <w:t xml:space="preserve">The </w:t>
            </w:r>
            <w:r w:rsidR="00D26207" w:rsidRPr="11738E77">
              <w:rPr>
                <w:lang w:val="en-US"/>
              </w:rPr>
              <w:t xml:space="preserve">Data Integration </w:t>
            </w:r>
            <w:r w:rsidRPr="11738E77">
              <w:rPr>
                <w:lang w:val="en-US"/>
              </w:rPr>
              <w:t xml:space="preserve">SDK shall support role-based access control by enabling users to associate one or more Keycloak-managed roles </w:t>
            </w:r>
            <w:proofErr w:type="gramStart"/>
            <w:r w:rsidRPr="11738E77">
              <w:rPr>
                <w:lang w:val="en-US"/>
              </w:rPr>
              <w:t>to</w:t>
            </w:r>
            <w:proofErr w:type="gramEnd"/>
            <w:r w:rsidRPr="11738E77">
              <w:rPr>
                <w:lang w:val="en-US"/>
              </w:rPr>
              <w:t xml:space="preserve"> the generated endpoint, restricting access based on privilege configuration.</w:t>
            </w:r>
          </w:p>
        </w:tc>
      </w:tr>
      <w:tr w:rsidR="006D0D2A" w14:paraId="114053BD" w14:textId="4175108A" w:rsidTr="1740440A">
        <w:tc>
          <w:tcPr>
            <w:tcW w:w="704" w:type="dxa"/>
            <w:vAlign w:val="center"/>
          </w:tcPr>
          <w:p w14:paraId="51D91D27" w14:textId="5818E35D" w:rsidR="006D0D2A" w:rsidRDefault="001E1C37" w:rsidP="00743CBE">
            <w:pPr>
              <w:jc w:val="center"/>
            </w:pPr>
            <w:r>
              <w:t>B.</w:t>
            </w:r>
            <w:r w:rsidR="002041C0">
              <w:t>5</w:t>
            </w:r>
          </w:p>
        </w:tc>
        <w:tc>
          <w:tcPr>
            <w:tcW w:w="8363" w:type="dxa"/>
          </w:tcPr>
          <w:p w14:paraId="19A40832" w14:textId="659402BF" w:rsidR="00AE3DB0" w:rsidRPr="00AE3DB0" w:rsidRDefault="2CA161AB" w:rsidP="00AE3DB0">
            <w:r>
              <w:t xml:space="preserve">The </w:t>
            </w:r>
            <w:r w:rsidR="7F18AA56">
              <w:t xml:space="preserve">Data Integration </w:t>
            </w:r>
            <w:r>
              <w:t xml:space="preserve">SDK shall generate server-side validation logic for the new endpoint based on the </w:t>
            </w:r>
            <w:commentRangeStart w:id="10"/>
            <w:commentRangeStart w:id="11"/>
            <w:r>
              <w:t>JSON schema</w:t>
            </w:r>
            <w:commentRangeEnd w:id="10"/>
            <w:r w:rsidR="00AE3DB0">
              <w:rPr>
                <w:rStyle w:val="CommentReference"/>
              </w:rPr>
              <w:commentReference w:id="10"/>
            </w:r>
            <w:commentRangeEnd w:id="11"/>
            <w:r w:rsidR="00AE3DB0">
              <w:rPr>
                <w:rStyle w:val="CommentReference"/>
              </w:rPr>
              <w:commentReference w:id="11"/>
            </w:r>
            <w:r>
              <w:t>, including:</w:t>
            </w:r>
          </w:p>
          <w:p w14:paraId="44DB1897" w14:textId="62982638" w:rsidR="00AE3DB0" w:rsidRPr="00AE3DB0" w:rsidRDefault="00AE3DB0" w:rsidP="00AE3DB0">
            <w:pPr>
              <w:numPr>
                <w:ilvl w:val="0"/>
                <w:numId w:val="6"/>
              </w:numPr>
            </w:pPr>
            <w:r w:rsidRPr="00AE3DB0">
              <w:t>Field presence and data types</w:t>
            </w:r>
            <w:r w:rsidR="00217D6C">
              <w:t>.</w:t>
            </w:r>
          </w:p>
          <w:p w14:paraId="244B3C10" w14:textId="3AB23B42" w:rsidR="00AE3DB0" w:rsidRPr="00AE3DB0" w:rsidRDefault="00AE3DB0" w:rsidP="00AE3DB0">
            <w:pPr>
              <w:numPr>
                <w:ilvl w:val="0"/>
                <w:numId w:val="6"/>
              </w:numPr>
            </w:pPr>
            <w:r w:rsidRPr="00AE3DB0">
              <w:t>Format constraints (e.g., date, regex, enumerations)</w:t>
            </w:r>
            <w:r w:rsidR="00217D6C">
              <w:t>.</w:t>
            </w:r>
          </w:p>
          <w:p w14:paraId="430865E9" w14:textId="7A877C23" w:rsidR="006D0D2A" w:rsidRPr="00AE3DB0" w:rsidRDefault="00AE3DB0" w:rsidP="00AE3DB0">
            <w:pPr>
              <w:numPr>
                <w:ilvl w:val="0"/>
                <w:numId w:val="6"/>
              </w:numPr>
            </w:pPr>
            <w:r w:rsidRPr="00AE3DB0">
              <w:t>Optional vs required fields</w:t>
            </w:r>
            <w:r w:rsidR="00217D6C">
              <w:t>.</w:t>
            </w:r>
          </w:p>
        </w:tc>
      </w:tr>
      <w:tr w:rsidR="00E26771" w14:paraId="6497A13F" w14:textId="77777777" w:rsidTr="1740440A">
        <w:tc>
          <w:tcPr>
            <w:tcW w:w="704" w:type="dxa"/>
            <w:vAlign w:val="center"/>
          </w:tcPr>
          <w:p w14:paraId="0676E848" w14:textId="58A88B56" w:rsidR="00E26771" w:rsidRDefault="001E1C37" w:rsidP="00743CBE">
            <w:pPr>
              <w:jc w:val="center"/>
            </w:pPr>
            <w:r>
              <w:t>B.</w:t>
            </w:r>
            <w:r w:rsidR="002041C0">
              <w:t>6</w:t>
            </w:r>
          </w:p>
        </w:tc>
        <w:tc>
          <w:tcPr>
            <w:tcW w:w="8363" w:type="dxa"/>
          </w:tcPr>
          <w:p w14:paraId="1AB9CA6E" w14:textId="1F51617D" w:rsidR="00E26771" w:rsidRDefault="00F016F6">
            <w:r w:rsidRPr="11738E77">
              <w:rPr>
                <w:lang w:val="en-US"/>
              </w:rPr>
              <w:t xml:space="preserve">The </w:t>
            </w:r>
            <w:r w:rsidR="000F1F76" w:rsidRPr="11738E77">
              <w:rPr>
                <w:lang w:val="en-US"/>
              </w:rPr>
              <w:t xml:space="preserve">Data Integration </w:t>
            </w:r>
            <w:r w:rsidRPr="11738E77">
              <w:rPr>
                <w:lang w:val="en-US"/>
              </w:rPr>
              <w:t>SDK shall provide a versioning mechanism or namespace isolation to avoid collisions between user-defined endpoints and system-defined APIs.</w:t>
            </w:r>
          </w:p>
        </w:tc>
      </w:tr>
      <w:tr w:rsidR="393928C0" w14:paraId="556A8B26" w14:textId="77777777" w:rsidTr="1740440A">
        <w:trPr>
          <w:trHeight w:val="300"/>
        </w:trPr>
        <w:tc>
          <w:tcPr>
            <w:tcW w:w="704" w:type="dxa"/>
            <w:vAlign w:val="center"/>
          </w:tcPr>
          <w:p w14:paraId="41907792" w14:textId="08DB6F2B" w:rsidR="776A265D" w:rsidRDefault="776A265D" w:rsidP="393928C0">
            <w:pPr>
              <w:jc w:val="center"/>
            </w:pPr>
            <w:r>
              <w:lastRenderedPageBreak/>
              <w:t>B.7</w:t>
            </w:r>
          </w:p>
        </w:tc>
        <w:tc>
          <w:tcPr>
            <w:tcW w:w="8363" w:type="dxa"/>
          </w:tcPr>
          <w:p w14:paraId="612E7588" w14:textId="268E9DB0" w:rsidR="397D90F7" w:rsidRDefault="00960016" w:rsidP="393928C0">
            <w:pPr>
              <w:rPr>
                <w:rFonts w:ascii="Aptos" w:eastAsia="Aptos" w:hAnsi="Aptos" w:cs="Aptos"/>
                <w:highlight w:val="yellow"/>
                <w:lang w:val="en-US"/>
              </w:rPr>
            </w:pPr>
            <w:ins w:id="12" w:author="Soban Najam" w:date="2025-04-06T12:30:00Z">
              <w:r w:rsidRPr="1740440A">
                <w:rPr>
                  <w:rFonts w:ascii="Aptos" w:eastAsia="Aptos" w:hAnsi="Aptos" w:cs="Aptos"/>
                  <w:lang w:val="en-US"/>
                </w:rPr>
                <w:t xml:space="preserve">The DISDK shall support the deployment of API endpoints </w:t>
              </w:r>
            </w:ins>
            <w:ins w:id="13" w:author="Soban Najam" w:date="2025-04-06T12:31:00Z">
              <w:r w:rsidR="00696EC8" w:rsidRPr="1740440A">
                <w:rPr>
                  <w:rFonts w:ascii="Aptos" w:eastAsia="Aptos" w:hAnsi="Aptos" w:cs="Aptos"/>
                  <w:lang w:val="en-US"/>
                </w:rPr>
                <w:t xml:space="preserve">that are designed to meet one of Use Cases 1,2 or 3 </w:t>
              </w:r>
            </w:ins>
            <w:ins w:id="14" w:author="Soban Najam" w:date="2025-04-06T12:30:00Z">
              <w:r w:rsidRPr="1740440A">
                <w:rPr>
                  <w:rFonts w:ascii="Aptos" w:eastAsia="Aptos" w:hAnsi="Aptos" w:cs="Aptos"/>
                  <w:lang w:val="en-US"/>
                </w:rPr>
                <w:t xml:space="preserve">into designated deployment zones, such as pre-defined logical environments. These deployment zones shall be configured within the </w:t>
              </w:r>
              <w:r w:rsidR="00EA1185" w:rsidRPr="1740440A">
                <w:rPr>
                  <w:rFonts w:ascii="Aptos" w:eastAsia="Aptos" w:hAnsi="Aptos" w:cs="Aptos"/>
                  <w:lang w:val="en-US"/>
                </w:rPr>
                <w:t>SDK but</w:t>
              </w:r>
              <w:r w:rsidRPr="1740440A">
                <w:rPr>
                  <w:rFonts w:ascii="Aptos" w:eastAsia="Aptos" w:hAnsi="Aptos" w:cs="Aptos"/>
                  <w:lang w:val="en-US"/>
                </w:rPr>
                <w:t xml:space="preserve"> must exist and be provisioned externally prior to endpoint generation or service deployment</w:t>
              </w:r>
            </w:ins>
            <w:r w:rsidR="5646FAEF" w:rsidRPr="1740440A">
              <w:rPr>
                <w:rFonts w:ascii="Aptos" w:eastAsia="Aptos" w:hAnsi="Aptos" w:cs="Aptos"/>
                <w:lang w:val="en-US"/>
              </w:rPr>
              <w:t>.</w:t>
            </w:r>
            <w:commentRangeStart w:id="15"/>
            <w:commentRangeEnd w:id="15"/>
            <w:r>
              <w:rPr>
                <w:rStyle w:val="CommentReference"/>
              </w:rPr>
              <w:commentReference w:id="15"/>
            </w:r>
          </w:p>
        </w:tc>
      </w:tr>
      <w:tr w:rsidR="004465D8" w14:paraId="0D891967" w14:textId="77777777" w:rsidTr="1740440A">
        <w:tc>
          <w:tcPr>
            <w:tcW w:w="9067" w:type="dxa"/>
            <w:gridSpan w:val="2"/>
            <w:shd w:val="clear" w:color="auto" w:fill="D9F2D0" w:themeFill="accent6" w:themeFillTint="33"/>
            <w:vAlign w:val="center"/>
          </w:tcPr>
          <w:p w14:paraId="68F15650" w14:textId="458406FA" w:rsidR="004465D8" w:rsidRPr="00D6482A" w:rsidRDefault="00BF2F7B" w:rsidP="004465D8">
            <w:pPr>
              <w:pStyle w:val="ListParagraph"/>
              <w:numPr>
                <w:ilvl w:val="0"/>
                <w:numId w:val="4"/>
              </w:numPr>
              <w:rPr>
                <w:b/>
                <w:bCs/>
              </w:rPr>
            </w:pPr>
            <w:r w:rsidRPr="00BF2F7B">
              <w:rPr>
                <w:b/>
                <w:bCs/>
              </w:rPr>
              <w:t>File-Based Data Enrichment Ingestion</w:t>
            </w:r>
            <w:r>
              <w:rPr>
                <w:b/>
                <w:bCs/>
              </w:rPr>
              <w:t xml:space="preserve"> for DI-SDK to Pull Data from External Sources</w:t>
            </w:r>
          </w:p>
        </w:tc>
      </w:tr>
      <w:tr w:rsidR="00E26771" w14:paraId="204A3867" w14:textId="77777777" w:rsidTr="1740440A">
        <w:tc>
          <w:tcPr>
            <w:tcW w:w="704" w:type="dxa"/>
            <w:vAlign w:val="center"/>
          </w:tcPr>
          <w:p w14:paraId="79209740" w14:textId="059121A0" w:rsidR="00E26771" w:rsidRDefault="001E1C37" w:rsidP="00743CBE">
            <w:pPr>
              <w:jc w:val="center"/>
            </w:pPr>
            <w:r>
              <w:t>C.</w:t>
            </w:r>
            <w:r w:rsidR="00D26207">
              <w:t>1</w:t>
            </w:r>
          </w:p>
        </w:tc>
        <w:tc>
          <w:tcPr>
            <w:tcW w:w="8363" w:type="dxa"/>
          </w:tcPr>
          <w:p w14:paraId="725775AC" w14:textId="237375FA" w:rsidR="00E26771" w:rsidRDefault="7DF4903C" w:rsidP="393928C0">
            <w:pPr>
              <w:rPr>
                <w:rFonts w:ascii="Aptos" w:eastAsia="Aptos" w:hAnsi="Aptos" w:cs="Aptos"/>
              </w:rPr>
            </w:pPr>
            <w:r>
              <w:t>The DISDK shall support pull-based ingestion of enrichment data exclusively from structured CSV files, or files that can be transformed into valid JSON format via a column-mapping utility.</w:t>
            </w:r>
            <w:r w:rsidR="63A606B5">
              <w:t xml:space="preserve"> </w:t>
            </w:r>
          </w:p>
        </w:tc>
      </w:tr>
      <w:tr w:rsidR="00E26771" w14:paraId="21EF5F90" w14:textId="77777777" w:rsidTr="1740440A">
        <w:tc>
          <w:tcPr>
            <w:tcW w:w="704" w:type="dxa"/>
            <w:vAlign w:val="center"/>
          </w:tcPr>
          <w:p w14:paraId="661E2A00" w14:textId="0A1BE2A6" w:rsidR="00E26771" w:rsidRDefault="001E1C37" w:rsidP="00743CBE">
            <w:pPr>
              <w:jc w:val="center"/>
            </w:pPr>
            <w:r>
              <w:t>C.</w:t>
            </w:r>
            <w:r w:rsidR="00ED24E0">
              <w:t>2</w:t>
            </w:r>
          </w:p>
        </w:tc>
        <w:tc>
          <w:tcPr>
            <w:tcW w:w="8363" w:type="dxa"/>
          </w:tcPr>
          <w:p w14:paraId="13D828CC" w14:textId="06249A0C" w:rsidR="00C21C5E" w:rsidRPr="00C21C5E" w:rsidDel="002F4A2E" w:rsidRDefault="7DF4903C" w:rsidP="393928C0">
            <w:pPr>
              <w:rPr>
                <w:del w:id="16" w:author="Soban Najam" w:date="2025-04-06T12:37:00Z" w16du:dateUtc="2025-04-06T07:37:00Z"/>
              </w:rPr>
            </w:pPr>
            <w:del w:id="17" w:author="Soban Najam" w:date="2025-04-06T12:37:00Z" w16du:dateUtc="2025-04-06T07:37:00Z">
              <w:r w:rsidDel="002F4A2E">
                <w:delText>The SDK shall only support the following file formats:</w:delText>
              </w:r>
            </w:del>
          </w:p>
          <w:p w14:paraId="7C6FFE6D" w14:textId="34618D8B" w:rsidR="00E26771" w:rsidDel="002F4A2E" w:rsidRDefault="7DF4903C" w:rsidP="393928C0">
            <w:pPr>
              <w:pStyle w:val="ListParagraph"/>
              <w:numPr>
                <w:ilvl w:val="1"/>
                <w:numId w:val="5"/>
              </w:numPr>
              <w:ind w:left="751"/>
              <w:rPr>
                <w:del w:id="18" w:author="Soban Najam" w:date="2025-04-06T12:37:00Z" w16du:dateUtc="2025-04-06T07:37:00Z"/>
                <w:lang w:val="en-US"/>
              </w:rPr>
            </w:pPr>
            <w:commentRangeStart w:id="19"/>
            <w:commentRangeStart w:id="20"/>
            <w:commentRangeStart w:id="21"/>
            <w:del w:id="22" w:author="Soban Najam" w:date="2025-04-06T12:37:00Z" w16du:dateUtc="2025-04-06T07:37:00Z">
              <w:r w:rsidRPr="393928C0" w:rsidDel="002F4A2E">
                <w:rPr>
                  <w:strike/>
                  <w:lang w:val="en-US"/>
                </w:rPr>
                <w:delText>Other text-based files</w:delText>
              </w:r>
              <w:r w:rsidR="513A1F98" w:rsidRPr="393928C0" w:rsidDel="002F4A2E">
                <w:rPr>
                  <w:strike/>
                  <w:lang w:val="en-US"/>
                </w:rPr>
                <w:delText xml:space="preserve"> </w:delText>
              </w:r>
              <w:commentRangeEnd w:id="19"/>
              <w:r w:rsidR="00C21C5E" w:rsidDel="002F4A2E">
                <w:rPr>
                  <w:rStyle w:val="CommentReference"/>
                </w:rPr>
                <w:commentReference w:id="19"/>
              </w:r>
              <w:commentRangeEnd w:id="20"/>
              <w:r w:rsidR="00C21C5E" w:rsidDel="002F4A2E">
                <w:rPr>
                  <w:rStyle w:val="CommentReference"/>
                </w:rPr>
                <w:commentReference w:id="20"/>
              </w:r>
              <w:commentRangeEnd w:id="21"/>
              <w:r w:rsidR="00C21C5E" w:rsidDel="002F4A2E">
                <w:rPr>
                  <w:rStyle w:val="CommentReference"/>
                </w:rPr>
                <w:commentReference w:id="21"/>
              </w:r>
              <w:r w:rsidR="4F72A80E" w:rsidRPr="393928C0" w:rsidDel="002F4A2E">
                <w:rPr>
                  <w:lang w:val="en-US"/>
                </w:rPr>
                <w:delText>Shall support file formats where</w:delText>
              </w:r>
              <w:r w:rsidRPr="393928C0" w:rsidDel="002F4A2E">
                <w:rPr>
                  <w:lang w:val="en-US"/>
                </w:rPr>
                <w:delText xml:space="preserve"> column-to-field mapping can be defined to produce valid JSON</w:delText>
              </w:r>
            </w:del>
          </w:p>
          <w:p w14:paraId="1672DA50" w14:textId="7FCFEFE6" w:rsidR="002F4A2E" w:rsidRPr="006A7BBD" w:rsidRDefault="006114D1" w:rsidP="002F4A2E">
            <w:pPr>
              <w:rPr>
                <w:ins w:id="23" w:author="Soban Najam" w:date="2025-04-06T12:37:00Z"/>
              </w:rPr>
            </w:pPr>
            <w:del w:id="24" w:author="Soban Najam" w:date="2025-04-06T12:37:00Z" w16du:dateUtc="2025-04-06T07:37:00Z">
              <w:r w:rsidDel="002F4A2E">
                <w:rPr>
                  <w:lang w:val="en-US"/>
                </w:rPr>
                <w:delText xml:space="preserve">Note &gt; </w:delText>
              </w:r>
              <w:r w:rsidR="0002275A" w:rsidRPr="0002275A" w:rsidDel="002F4A2E">
                <w:delText>Binary files (e.g., XLS, PDF, ZIP), semi-structured formats (e.g., XML), and direct ingestion of JSON files without column mapping are explicitly out of scope.</w:delText>
              </w:r>
            </w:del>
            <w:ins w:id="25" w:author="Soban Najam" w:date="2025-04-06T12:37:00Z">
              <w:r w:rsidR="002F4A2E" w:rsidRPr="006A7BBD">
                <w:t>The DISDK shall support ingestion of structured, text-based files where a column-to-field mapping can be defined to transform the file content into valid JSON.</w:t>
              </w:r>
            </w:ins>
          </w:p>
          <w:p w14:paraId="4F2DF01A" w14:textId="77777777" w:rsidR="002F4A2E" w:rsidRPr="006A7BBD" w:rsidRDefault="002F4A2E" w:rsidP="002F4A2E">
            <w:pPr>
              <w:rPr>
                <w:ins w:id="26" w:author="Soban Najam" w:date="2025-04-06T12:37:00Z"/>
              </w:rPr>
            </w:pPr>
            <w:ins w:id="27" w:author="Soban Najam" w:date="2025-04-06T12:37:00Z">
              <w:r w:rsidRPr="006A7BBD">
                <w:t>The SDK shall allow users to specify the delimiter character (e.g., comma, tab, pipe) during configuration, thereby supporting formats such as CSV, TSV, or other delimited text files within a unified ingestion function.</w:t>
              </w:r>
            </w:ins>
          </w:p>
          <w:p w14:paraId="2E3E2A74" w14:textId="26D9DB78" w:rsidR="002F4A2E" w:rsidRPr="0002275A" w:rsidRDefault="006A7BBD" w:rsidP="0002275A">
            <w:ins w:id="28" w:author="Soban Najam" w:date="2025-04-06T12:37:00Z">
              <w:r w:rsidRPr="006A7BBD">
                <w:t>Binary file formats (e.g., XLS, PDF, ZIP)</w:t>
              </w:r>
            </w:ins>
            <w:ins w:id="29" w:author="Soban Najam" w:date="2025-04-06T12:37:00Z" w16du:dateUtc="2025-04-06T07:37:00Z">
              <w:r w:rsidRPr="006A7BBD">
                <w:t xml:space="preserve"> </w:t>
              </w:r>
            </w:ins>
            <w:ins w:id="30" w:author="Soban Najam" w:date="2025-04-06T12:37:00Z">
              <w:r w:rsidRPr="006A7BBD">
                <w:t>are explicitly out of scope.</w:t>
              </w:r>
            </w:ins>
          </w:p>
        </w:tc>
      </w:tr>
      <w:tr w:rsidR="00E26771" w14:paraId="519E3265" w14:textId="77777777" w:rsidTr="1740440A">
        <w:tc>
          <w:tcPr>
            <w:tcW w:w="704" w:type="dxa"/>
            <w:vAlign w:val="center"/>
          </w:tcPr>
          <w:p w14:paraId="08E72CC9" w14:textId="31E8663B" w:rsidR="00E26771" w:rsidRDefault="001E1C37" w:rsidP="00743CBE">
            <w:pPr>
              <w:jc w:val="center"/>
            </w:pPr>
            <w:r>
              <w:t>C.</w:t>
            </w:r>
            <w:r w:rsidR="000F699C">
              <w:t>3</w:t>
            </w:r>
          </w:p>
        </w:tc>
        <w:tc>
          <w:tcPr>
            <w:tcW w:w="8363" w:type="dxa"/>
          </w:tcPr>
          <w:p w14:paraId="1EC970DD" w14:textId="77777777" w:rsidR="0002275A" w:rsidRPr="0002275A" w:rsidRDefault="0002275A" w:rsidP="0002275A">
            <w:r w:rsidRPr="0002275A">
              <w:t>The SDK shall provide a configuration utility that allows users to:</w:t>
            </w:r>
          </w:p>
          <w:p w14:paraId="30FBA01C" w14:textId="14818E47" w:rsidR="0002275A" w:rsidRPr="0002275A" w:rsidRDefault="219ABC4D" w:rsidP="0002275A">
            <w:pPr>
              <w:numPr>
                <w:ilvl w:val="0"/>
                <w:numId w:val="12"/>
              </w:numPr>
            </w:pPr>
            <w:r>
              <w:t xml:space="preserve">Define field mappings from CSV columns to </w:t>
            </w:r>
            <w:commentRangeStart w:id="31"/>
            <w:r>
              <w:t>JSON fields</w:t>
            </w:r>
            <w:r w:rsidR="4F0783C2">
              <w:t xml:space="preserve"> / JSON composer</w:t>
            </w:r>
            <w:commentRangeEnd w:id="31"/>
            <w:r w:rsidR="0002275A">
              <w:rPr>
                <w:rStyle w:val="CommentReference"/>
              </w:rPr>
              <w:commentReference w:id="31"/>
            </w:r>
          </w:p>
          <w:p w14:paraId="403A1323" w14:textId="77777777" w:rsidR="0002275A" w:rsidRPr="0002275A" w:rsidRDefault="0002275A" w:rsidP="0002275A">
            <w:pPr>
              <w:numPr>
                <w:ilvl w:val="0"/>
                <w:numId w:val="12"/>
              </w:numPr>
            </w:pPr>
            <w:r w:rsidRPr="11738E77">
              <w:rPr>
                <w:lang w:val="en-US"/>
              </w:rPr>
              <w:t>Apply static values or transformation rules where required</w:t>
            </w:r>
          </w:p>
          <w:p w14:paraId="27ADCD00" w14:textId="3F0FC7F2" w:rsidR="00F6549B" w:rsidRPr="0002275A" w:rsidRDefault="0002275A" w:rsidP="00F6549B">
            <w:pPr>
              <w:numPr>
                <w:ilvl w:val="0"/>
                <w:numId w:val="12"/>
              </w:numPr>
            </w:pPr>
            <w:r w:rsidRPr="0002275A">
              <w:t>Preview the resulting JSON structure before ingestion</w:t>
            </w:r>
          </w:p>
        </w:tc>
      </w:tr>
      <w:tr w:rsidR="00E26771" w14:paraId="6480EE69" w14:textId="77777777" w:rsidTr="1740440A">
        <w:tc>
          <w:tcPr>
            <w:tcW w:w="704" w:type="dxa"/>
            <w:vAlign w:val="center"/>
          </w:tcPr>
          <w:p w14:paraId="1714F7D1" w14:textId="05FC3E01" w:rsidR="00E26771" w:rsidRDefault="001E1C37" w:rsidP="00743CBE">
            <w:pPr>
              <w:jc w:val="center"/>
            </w:pPr>
            <w:r>
              <w:t>C.</w:t>
            </w:r>
            <w:r w:rsidR="00D70F38">
              <w:t>4</w:t>
            </w:r>
          </w:p>
        </w:tc>
        <w:tc>
          <w:tcPr>
            <w:tcW w:w="8363" w:type="dxa"/>
          </w:tcPr>
          <w:p w14:paraId="5FC199A9" w14:textId="77777777" w:rsidR="00B16813" w:rsidRDefault="00CC3A3D" w:rsidP="00CC3A3D">
            <w:r>
              <w:t>The SDK shall support file ingestion only from</w:t>
            </w:r>
          </w:p>
          <w:p w14:paraId="7CFAAC9B" w14:textId="70B38D5B" w:rsidR="00E26771" w:rsidRDefault="00CC3A3D" w:rsidP="00B16813">
            <w:pPr>
              <w:pStyle w:val="ListParagraph"/>
              <w:numPr>
                <w:ilvl w:val="0"/>
                <w:numId w:val="12"/>
              </w:numPr>
            </w:pPr>
            <w:r>
              <w:t xml:space="preserve">SFTP/FTP sources using </w:t>
            </w:r>
            <w:r w:rsidR="008E7A4B">
              <w:rPr>
                <w:lang w:val="en-US"/>
              </w:rPr>
              <w:t xml:space="preserve">either </w:t>
            </w:r>
            <w:r>
              <w:t>SSH key</w:t>
            </w:r>
            <w:r w:rsidR="008E7A4B">
              <w:rPr>
                <w:lang w:val="en-US"/>
              </w:rPr>
              <w:t xml:space="preserve"> </w:t>
            </w:r>
            <w:r>
              <w:t>or password-based auth</w:t>
            </w:r>
            <w:r w:rsidR="00CA0546">
              <w:t>.</w:t>
            </w:r>
          </w:p>
          <w:p w14:paraId="1A73B8B0" w14:textId="015E58D6" w:rsidR="00E31608" w:rsidRPr="00DC54ED" w:rsidRDefault="00DC54ED" w:rsidP="00B16813">
            <w:pPr>
              <w:pStyle w:val="ListParagraph"/>
              <w:numPr>
                <w:ilvl w:val="0"/>
                <w:numId w:val="12"/>
              </w:numPr>
            </w:pPr>
            <w:r w:rsidRPr="11738E77">
              <w:rPr>
                <w:lang w:val="en-US"/>
              </w:rPr>
              <w:t>Pull-based public HTTP GET endpoint that returns data in JSON format.</w:t>
            </w:r>
            <w:r w:rsidR="00A74578" w:rsidRPr="11738E77">
              <w:rPr>
                <w:lang w:val="en-US"/>
              </w:rPr>
              <w:t xml:space="preserve"> (example: https://nfs.punjab.gov.pk/Home/GetJosn?filter</w:t>
            </w:r>
            <w:proofErr w:type="gramStart"/>
            <w:r w:rsidR="00A74578" w:rsidRPr="11738E77">
              <w:rPr>
                <w:lang w:val="en-US"/>
              </w:rPr>
              <w:t>= )</w:t>
            </w:r>
            <w:proofErr w:type="gramEnd"/>
          </w:p>
        </w:tc>
      </w:tr>
      <w:tr w:rsidR="00EA782F" w14:paraId="1EF6EC06" w14:textId="77777777" w:rsidTr="1740440A">
        <w:tc>
          <w:tcPr>
            <w:tcW w:w="704" w:type="dxa"/>
            <w:vAlign w:val="center"/>
          </w:tcPr>
          <w:p w14:paraId="49EE8807" w14:textId="0522D551" w:rsidR="00EA782F" w:rsidRDefault="001E1C37" w:rsidP="00743CBE">
            <w:pPr>
              <w:jc w:val="center"/>
            </w:pPr>
            <w:r>
              <w:t>C.</w:t>
            </w:r>
            <w:r w:rsidR="00EA782F">
              <w:t>5</w:t>
            </w:r>
          </w:p>
        </w:tc>
        <w:tc>
          <w:tcPr>
            <w:tcW w:w="8363" w:type="dxa"/>
          </w:tcPr>
          <w:p w14:paraId="7000C7C1" w14:textId="364545F6" w:rsidR="008A6E48" w:rsidRPr="008A6E48" w:rsidRDefault="431FE80F" w:rsidP="008A6E48">
            <w:r>
              <w:t>The SDK will generate code that users can run</w:t>
            </w:r>
            <w:r w:rsidR="6D875F1F">
              <w:t>:</w:t>
            </w:r>
          </w:p>
          <w:p w14:paraId="68FC3B5C" w14:textId="611ADBF6" w:rsidR="008A6E48" w:rsidRPr="008A6E48" w:rsidRDefault="6D875F1F" w:rsidP="393928C0">
            <w:pPr>
              <w:numPr>
                <w:ilvl w:val="0"/>
                <w:numId w:val="13"/>
              </w:numPr>
              <w:rPr>
                <w:lang w:val="en-US"/>
              </w:rPr>
            </w:pPr>
            <w:commentRangeStart w:id="32"/>
            <w:r>
              <w:t>Fixed interval schedules (e.g., every 30 minutes)</w:t>
            </w:r>
            <w:r w:rsidR="431FE80F" w:rsidRPr="393928C0">
              <w:rPr>
                <w:lang w:val="en-US"/>
              </w:rPr>
              <w:t xml:space="preserve"> using CRON</w:t>
            </w:r>
            <w:commentRangeEnd w:id="32"/>
            <w:r w:rsidR="008A6E48">
              <w:rPr>
                <w:rStyle w:val="CommentReference"/>
              </w:rPr>
              <w:commentReference w:id="32"/>
            </w:r>
          </w:p>
          <w:p w14:paraId="5EE554E6" w14:textId="7E5D7647" w:rsidR="00EA782F" w:rsidRPr="008A6E48" w:rsidRDefault="6D875F1F" w:rsidP="00FC460F">
            <w:pPr>
              <w:numPr>
                <w:ilvl w:val="0"/>
                <w:numId w:val="13"/>
              </w:numPr>
            </w:pPr>
            <w:commentRangeStart w:id="33"/>
            <w:r>
              <w:t>Manual trigger mode for testing or ad hoc ingestion</w:t>
            </w:r>
            <w:commentRangeEnd w:id="33"/>
            <w:r w:rsidR="008A6E48">
              <w:rPr>
                <w:rStyle w:val="CommentReference"/>
              </w:rPr>
              <w:commentReference w:id="33"/>
            </w:r>
          </w:p>
        </w:tc>
      </w:tr>
      <w:tr w:rsidR="00EA782F" w14:paraId="0AC7FA7E" w14:textId="77777777" w:rsidTr="1740440A">
        <w:tc>
          <w:tcPr>
            <w:tcW w:w="704" w:type="dxa"/>
            <w:vAlign w:val="center"/>
          </w:tcPr>
          <w:p w14:paraId="3C545ADB" w14:textId="4E06656B" w:rsidR="00EA782F" w:rsidRDefault="001E1C37" w:rsidP="00743CBE">
            <w:pPr>
              <w:jc w:val="center"/>
            </w:pPr>
            <w:r>
              <w:t>C.</w:t>
            </w:r>
            <w:r w:rsidR="00155779">
              <w:t>6</w:t>
            </w:r>
          </w:p>
        </w:tc>
        <w:tc>
          <w:tcPr>
            <w:tcW w:w="8363" w:type="dxa"/>
          </w:tcPr>
          <w:p w14:paraId="4D9DC8C0" w14:textId="77777777" w:rsidR="002D6B24" w:rsidRPr="002D6B24" w:rsidRDefault="002D6B24" w:rsidP="002D6B24">
            <w:r w:rsidRPr="002D6B24">
              <w:t>All transformed enrichment data shall be:</w:t>
            </w:r>
          </w:p>
          <w:p w14:paraId="392B5AD9" w14:textId="77777777" w:rsidR="002D6B24" w:rsidRPr="002D6B24" w:rsidRDefault="002D6B24" w:rsidP="002D6B24">
            <w:pPr>
              <w:numPr>
                <w:ilvl w:val="0"/>
                <w:numId w:val="14"/>
              </w:numPr>
            </w:pPr>
            <w:r w:rsidRPr="002D6B24">
              <w:t>Converted to JSON according to the defined mappings</w:t>
            </w:r>
          </w:p>
          <w:p w14:paraId="4F48FC4A" w14:textId="77777777" w:rsidR="002D6B24" w:rsidRPr="002D6B24" w:rsidRDefault="002D6B24" w:rsidP="002D6B24">
            <w:pPr>
              <w:numPr>
                <w:ilvl w:val="0"/>
                <w:numId w:val="14"/>
              </w:numPr>
            </w:pPr>
            <w:r w:rsidRPr="002D6B24">
              <w:t>Validated (if schema is available)</w:t>
            </w:r>
          </w:p>
          <w:p w14:paraId="0B2E5037" w14:textId="0D896CE5" w:rsidR="00EA782F" w:rsidRPr="002D6B24" w:rsidRDefault="002D6B24" w:rsidP="002D6B24">
            <w:pPr>
              <w:numPr>
                <w:ilvl w:val="0"/>
                <w:numId w:val="14"/>
              </w:numPr>
            </w:pPr>
            <w:r w:rsidRPr="11738E77">
              <w:rPr>
                <w:lang w:val="en-US"/>
              </w:rPr>
              <w:t>Stored in SDK-designated ArangoDB enrichment collections for later reference by the mapping engine</w:t>
            </w:r>
          </w:p>
        </w:tc>
      </w:tr>
      <w:tr w:rsidR="002D6B24" w14:paraId="494C2D36" w14:textId="77777777" w:rsidTr="1740440A">
        <w:tc>
          <w:tcPr>
            <w:tcW w:w="704" w:type="dxa"/>
            <w:vAlign w:val="center"/>
          </w:tcPr>
          <w:p w14:paraId="5C3FB4FD" w14:textId="2680EAAC" w:rsidR="002D6B24" w:rsidRDefault="002D6B24" w:rsidP="00743CBE">
            <w:pPr>
              <w:jc w:val="center"/>
            </w:pPr>
            <w:r>
              <w:t>C.7</w:t>
            </w:r>
          </w:p>
        </w:tc>
        <w:tc>
          <w:tcPr>
            <w:tcW w:w="8363" w:type="dxa"/>
          </w:tcPr>
          <w:p w14:paraId="6223D725" w14:textId="77777777" w:rsidR="002D6B24" w:rsidRPr="002D6B24" w:rsidRDefault="002D6B24" w:rsidP="002D6B24">
            <w:r w:rsidRPr="002D6B24">
              <w:t>If ingestion fails (e.g., malformed CSV, connection issue):</w:t>
            </w:r>
          </w:p>
          <w:p w14:paraId="14019809" w14:textId="77777777" w:rsidR="002D6B24" w:rsidRPr="002D6B24" w:rsidRDefault="002D6B24" w:rsidP="002D6B24">
            <w:pPr>
              <w:numPr>
                <w:ilvl w:val="0"/>
                <w:numId w:val="15"/>
              </w:numPr>
            </w:pPr>
            <w:r w:rsidRPr="002D6B24">
              <w:t>The file shall not be deleted</w:t>
            </w:r>
          </w:p>
          <w:p w14:paraId="130F340A" w14:textId="17470FB0" w:rsidR="002D6B24" w:rsidRPr="002D6B24" w:rsidRDefault="002D6B24" w:rsidP="00FC460F">
            <w:pPr>
              <w:numPr>
                <w:ilvl w:val="0"/>
                <w:numId w:val="15"/>
              </w:numPr>
            </w:pPr>
            <w:r w:rsidRPr="002D6B24">
              <w:t>The error shall be logged with timestamp and reason</w:t>
            </w:r>
          </w:p>
        </w:tc>
      </w:tr>
      <w:tr w:rsidR="393928C0" w14:paraId="5E42178B" w14:textId="77777777" w:rsidTr="1740440A">
        <w:trPr>
          <w:trHeight w:val="300"/>
        </w:trPr>
        <w:tc>
          <w:tcPr>
            <w:tcW w:w="704" w:type="dxa"/>
            <w:vAlign w:val="center"/>
          </w:tcPr>
          <w:p w14:paraId="0B68AC86" w14:textId="3FAC20ED" w:rsidR="6C34CDB6" w:rsidRDefault="6C34CDB6" w:rsidP="393928C0">
            <w:pPr>
              <w:jc w:val="center"/>
            </w:pPr>
            <w:r>
              <w:t>C.8</w:t>
            </w:r>
          </w:p>
        </w:tc>
        <w:tc>
          <w:tcPr>
            <w:tcW w:w="8363" w:type="dxa"/>
          </w:tcPr>
          <w:p w14:paraId="01CF2E24" w14:textId="22F73DF0" w:rsidR="6C34CDB6" w:rsidRDefault="006E6B69" w:rsidP="393928C0">
            <w:pPr>
              <w:rPr>
                <w:rFonts w:ascii="Aptos" w:eastAsia="Aptos" w:hAnsi="Aptos" w:cs="Aptos"/>
                <w:highlight w:val="yellow"/>
                <w:lang w:val="en-US"/>
              </w:rPr>
            </w:pPr>
            <w:ins w:id="34" w:author="Soban Najam" w:date="2025-04-06T12:31:00Z" w16du:dateUtc="2025-04-06T07:31:00Z">
              <w:r w:rsidRPr="00960016">
                <w:rPr>
                  <w:rFonts w:ascii="Aptos" w:eastAsia="Aptos" w:hAnsi="Aptos" w:cs="Aptos"/>
                </w:rPr>
                <w:t xml:space="preserve">The DISDK shall support the deployment of </w:t>
              </w:r>
              <w:r>
                <w:rPr>
                  <w:rFonts w:ascii="Aptos" w:eastAsia="Aptos" w:hAnsi="Aptos" w:cs="Aptos"/>
                </w:rPr>
                <w:t>Data Pulling Services and Jobs</w:t>
              </w:r>
              <w:r w:rsidRPr="00960016">
                <w:rPr>
                  <w:rFonts w:ascii="Aptos" w:eastAsia="Aptos" w:hAnsi="Aptos" w:cs="Aptos"/>
                </w:rPr>
                <w:t xml:space="preserve"> </w:t>
              </w:r>
              <w:r>
                <w:rPr>
                  <w:rFonts w:ascii="Aptos" w:eastAsia="Aptos" w:hAnsi="Aptos" w:cs="Aptos"/>
                </w:rPr>
                <w:t xml:space="preserve">that meet Use Case 4 </w:t>
              </w:r>
              <w:r w:rsidRPr="00960016">
                <w:rPr>
                  <w:rFonts w:ascii="Aptos" w:eastAsia="Aptos" w:hAnsi="Aptos" w:cs="Aptos"/>
                </w:rPr>
                <w:t>into designated deployment zones, such as pre-defined logical environments</w:t>
              </w:r>
              <w:r>
                <w:rPr>
                  <w:rFonts w:ascii="Aptos" w:eastAsia="Aptos" w:hAnsi="Aptos" w:cs="Aptos"/>
                </w:rPr>
                <w:t xml:space="preserve">. </w:t>
              </w:r>
              <w:r w:rsidRPr="00960016">
                <w:rPr>
                  <w:rFonts w:ascii="Aptos" w:eastAsia="Aptos" w:hAnsi="Aptos" w:cs="Aptos"/>
                </w:rPr>
                <w:t xml:space="preserve">These deployment zones shall be </w:t>
              </w:r>
              <w:r w:rsidRPr="00EA1185">
                <w:rPr>
                  <w:rFonts w:ascii="Aptos" w:eastAsia="Aptos" w:hAnsi="Aptos" w:cs="Aptos"/>
                </w:rPr>
                <w:t>configured within the SDK but must exist and be provisioned externally</w:t>
              </w:r>
              <w:r w:rsidRPr="00960016">
                <w:rPr>
                  <w:rFonts w:ascii="Aptos" w:eastAsia="Aptos" w:hAnsi="Aptos" w:cs="Aptos"/>
                </w:rPr>
                <w:t xml:space="preserve"> prior to endpoint generation or service deployment</w:t>
              </w:r>
            </w:ins>
            <w:r w:rsidR="1054DCD0" w:rsidRPr="393928C0">
              <w:rPr>
                <w:rFonts w:ascii="Aptos" w:eastAsia="Aptos" w:hAnsi="Aptos" w:cs="Aptos"/>
                <w:lang w:val="en-US"/>
              </w:rPr>
              <w:t>.</w:t>
            </w:r>
          </w:p>
        </w:tc>
      </w:tr>
      <w:tr w:rsidR="000E23A7" w14:paraId="453719DB" w14:textId="77777777" w:rsidTr="1740440A">
        <w:tc>
          <w:tcPr>
            <w:tcW w:w="9067" w:type="dxa"/>
            <w:gridSpan w:val="2"/>
            <w:shd w:val="clear" w:color="auto" w:fill="D9F2D0" w:themeFill="accent6" w:themeFillTint="33"/>
            <w:vAlign w:val="center"/>
          </w:tcPr>
          <w:p w14:paraId="7150D638" w14:textId="6541C841" w:rsidR="000E23A7" w:rsidRPr="00D70F38" w:rsidRDefault="5139E94F" w:rsidP="393928C0">
            <w:pPr>
              <w:pStyle w:val="ListParagraph"/>
              <w:numPr>
                <w:ilvl w:val="0"/>
                <w:numId w:val="4"/>
              </w:numPr>
              <w:rPr>
                <w:b/>
                <w:bCs/>
              </w:rPr>
            </w:pPr>
            <w:commentRangeStart w:id="35"/>
            <w:commentRangeStart w:id="36"/>
            <w:commentRangeStart w:id="37"/>
            <w:r w:rsidRPr="393928C0">
              <w:rPr>
                <w:b/>
                <w:bCs/>
              </w:rPr>
              <w:t>Mapping Utility</w:t>
            </w:r>
            <w:commentRangeEnd w:id="35"/>
            <w:r w:rsidR="00671ECA">
              <w:rPr>
                <w:rStyle w:val="CommentReference"/>
              </w:rPr>
              <w:commentReference w:id="35"/>
            </w:r>
            <w:commentRangeEnd w:id="36"/>
            <w:r w:rsidR="00671ECA">
              <w:rPr>
                <w:rStyle w:val="CommentReference"/>
              </w:rPr>
              <w:commentReference w:id="36"/>
            </w:r>
            <w:commentRangeEnd w:id="37"/>
            <w:r w:rsidR="00671ECA">
              <w:rPr>
                <w:rStyle w:val="CommentReference"/>
              </w:rPr>
              <w:commentReference w:id="37"/>
            </w:r>
          </w:p>
        </w:tc>
      </w:tr>
      <w:tr w:rsidR="00671ECA" w14:paraId="0309A44D" w14:textId="77777777" w:rsidTr="1740440A">
        <w:tc>
          <w:tcPr>
            <w:tcW w:w="704" w:type="dxa"/>
            <w:vAlign w:val="center"/>
          </w:tcPr>
          <w:p w14:paraId="6434E189" w14:textId="5D74D32A" w:rsidR="00671ECA" w:rsidRDefault="00671ECA" w:rsidP="00671ECA">
            <w:pPr>
              <w:jc w:val="center"/>
            </w:pPr>
            <w:r>
              <w:t>D.1</w:t>
            </w:r>
          </w:p>
        </w:tc>
        <w:tc>
          <w:tcPr>
            <w:tcW w:w="8363" w:type="dxa"/>
          </w:tcPr>
          <w:p w14:paraId="5BBD2A39" w14:textId="7FE0B4F2" w:rsidR="00671ECA" w:rsidRPr="00D70F38" w:rsidRDefault="00671ECA" w:rsidP="00671ECA">
            <w:r w:rsidRPr="11738E77">
              <w:rPr>
                <w:lang w:val="en-US"/>
              </w:rPr>
              <w:t>The Data Integration SDK shall include a mapping utility that allows users to associate fields from incoming JSON payloads with fields in Tazama’s message model.</w:t>
            </w:r>
          </w:p>
        </w:tc>
      </w:tr>
      <w:tr w:rsidR="00671ECA" w14:paraId="062E21D1" w14:textId="77777777" w:rsidTr="1740440A">
        <w:tc>
          <w:tcPr>
            <w:tcW w:w="704" w:type="dxa"/>
            <w:vAlign w:val="center"/>
          </w:tcPr>
          <w:p w14:paraId="151266F4" w14:textId="0EB2A57D" w:rsidR="00671ECA" w:rsidRDefault="00671ECA" w:rsidP="00671ECA">
            <w:pPr>
              <w:jc w:val="center"/>
            </w:pPr>
            <w:r>
              <w:t>D.2</w:t>
            </w:r>
          </w:p>
        </w:tc>
        <w:tc>
          <w:tcPr>
            <w:tcW w:w="8363" w:type="dxa"/>
          </w:tcPr>
          <w:p w14:paraId="6A8AA69E" w14:textId="405AC5DD" w:rsidR="00671ECA" w:rsidRPr="00ED24E0" w:rsidRDefault="5139E94F" w:rsidP="00671ECA">
            <w:commentRangeStart w:id="38"/>
            <w:commentRangeStart w:id="39"/>
            <w:r>
              <w:t xml:space="preserve">The mapping utility shall </w:t>
            </w:r>
            <w:del w:id="40" w:author="Soban Najam" w:date="2025-04-06T12:39:00Z" w16du:dateUtc="2025-04-06T07:39:00Z">
              <w:r w:rsidDel="00A07E06">
                <w:delText xml:space="preserve">only </w:delText>
              </w:r>
            </w:del>
            <w:r>
              <w:t>support:</w:t>
            </w:r>
          </w:p>
          <w:p w14:paraId="228B3891" w14:textId="41D133B2" w:rsidR="00217D6C" w:rsidRDefault="5139E94F" w:rsidP="00671ECA">
            <w:pPr>
              <w:numPr>
                <w:ilvl w:val="0"/>
                <w:numId w:val="7"/>
              </w:numPr>
            </w:pPr>
            <w:commentRangeStart w:id="41"/>
            <w:commentRangeStart w:id="42"/>
            <w:r>
              <w:t>One-to-one</w:t>
            </w:r>
            <w:del w:id="43" w:author="Behjet Ansari" w:date="2025-04-04T20:13:00Z">
              <w:r w:rsidR="00671ECA" w:rsidDel="5139E94F">
                <w:delText xml:space="preserve"> </w:delText>
              </w:r>
              <w:r w:rsidR="00671ECA" w:rsidDel="26A04E9C">
                <w:delText xml:space="preserve">and </w:delText>
              </w:r>
            </w:del>
            <w:r w:rsidR="139D5D9E">
              <w:t xml:space="preserve"> field mapping</w:t>
            </w:r>
          </w:p>
          <w:p w14:paraId="09B8DC2D" w14:textId="3EE57654" w:rsidR="00217D6C" w:rsidRDefault="29A312C3" w:rsidP="00671ECA">
            <w:pPr>
              <w:numPr>
                <w:ilvl w:val="0"/>
                <w:numId w:val="7"/>
              </w:numPr>
            </w:pPr>
            <w:r w:rsidRPr="1740440A">
              <w:rPr>
                <w:lang w:val="en-US"/>
              </w:rPr>
              <w:t>O</w:t>
            </w:r>
            <w:r w:rsidR="26A04E9C" w:rsidRPr="1740440A">
              <w:rPr>
                <w:lang w:val="en-US"/>
              </w:rPr>
              <w:t xml:space="preserve">ne-to-many </w:t>
            </w:r>
            <w:ins w:id="44" w:author="Behjet Ansari" w:date="2025-04-04T20:13:00Z">
              <w:r w:rsidR="215D1287" w:rsidRPr="1740440A">
                <w:rPr>
                  <w:lang w:val="en-US"/>
                </w:rPr>
                <w:t xml:space="preserve">and many-to-one </w:t>
              </w:r>
            </w:ins>
            <w:r w:rsidR="5139E94F" w:rsidRPr="1740440A">
              <w:rPr>
                <w:lang w:val="en-US"/>
              </w:rPr>
              <w:t>field mapping</w:t>
            </w:r>
            <w:commentRangeEnd w:id="41"/>
            <w:r>
              <w:rPr>
                <w:rStyle w:val="CommentReference"/>
              </w:rPr>
              <w:commentReference w:id="41"/>
            </w:r>
            <w:commentRangeEnd w:id="42"/>
            <w:r>
              <w:rPr>
                <w:rStyle w:val="CommentReference"/>
              </w:rPr>
              <w:commentReference w:id="42"/>
            </w:r>
            <w:ins w:id="45" w:author="Soban Najam" w:date="2025-04-06T12:40:00Z">
              <w:r w:rsidR="00C972CF" w:rsidRPr="1740440A">
                <w:rPr>
                  <w:lang w:val="en-US"/>
                </w:rPr>
                <w:t>s including transformation of Data such as merging</w:t>
              </w:r>
            </w:ins>
            <w:ins w:id="46" w:author="Soban Najam" w:date="2025-04-06T12:41:00Z">
              <w:r w:rsidR="00C972CF" w:rsidRPr="1740440A">
                <w:rPr>
                  <w:lang w:val="en-US"/>
                </w:rPr>
                <w:t xml:space="preserve"> or splitting of fields </w:t>
              </w:r>
              <w:r w:rsidR="0027725A" w:rsidRPr="1740440A">
                <w:rPr>
                  <w:lang w:val="en-US"/>
                </w:rPr>
                <w:t>between source and destination payloads.</w:t>
              </w:r>
            </w:ins>
          </w:p>
          <w:p w14:paraId="7E044DEB" w14:textId="494734E2" w:rsidR="00671ECA" w:rsidRPr="00217D6C" w:rsidRDefault="5139E94F" w:rsidP="00671ECA">
            <w:pPr>
              <w:numPr>
                <w:ilvl w:val="0"/>
                <w:numId w:val="7"/>
              </w:numPr>
            </w:pPr>
            <w:commentRangeStart w:id="47"/>
            <w:r>
              <w:t>Constant value injection (e.g., hardcoded</w:t>
            </w:r>
            <w:r w:rsidR="49741CB7">
              <w:t>, missing or default fields</w:t>
            </w:r>
            <w:r>
              <w:t>)</w:t>
            </w:r>
            <w:commentRangeEnd w:id="47"/>
            <w:r w:rsidR="00671ECA">
              <w:rPr>
                <w:rStyle w:val="CommentReference"/>
              </w:rPr>
              <w:commentReference w:id="47"/>
            </w:r>
            <w:commentRangeEnd w:id="38"/>
            <w:r w:rsidR="00671ECA">
              <w:rPr>
                <w:rStyle w:val="CommentReference"/>
              </w:rPr>
              <w:commentReference w:id="38"/>
            </w:r>
            <w:commentRangeEnd w:id="39"/>
            <w:r w:rsidR="00504440">
              <w:rPr>
                <w:rStyle w:val="CommentReference"/>
              </w:rPr>
              <w:commentReference w:id="39"/>
            </w:r>
          </w:p>
        </w:tc>
      </w:tr>
      <w:tr w:rsidR="00671ECA" w14:paraId="3A845F81" w14:textId="77777777" w:rsidTr="1740440A">
        <w:tc>
          <w:tcPr>
            <w:tcW w:w="704" w:type="dxa"/>
            <w:vAlign w:val="center"/>
          </w:tcPr>
          <w:p w14:paraId="2C8480B8" w14:textId="3A5DEBFB" w:rsidR="00671ECA" w:rsidRDefault="00671ECA" w:rsidP="00671ECA">
            <w:pPr>
              <w:jc w:val="center"/>
            </w:pPr>
            <w:r>
              <w:t>D.3</w:t>
            </w:r>
          </w:p>
        </w:tc>
        <w:tc>
          <w:tcPr>
            <w:tcW w:w="8363" w:type="dxa"/>
          </w:tcPr>
          <w:p w14:paraId="63441A05" w14:textId="77777777" w:rsidR="00671ECA" w:rsidRPr="00F6549B" w:rsidRDefault="00671ECA" w:rsidP="00671ECA">
            <w:r w:rsidRPr="11738E77">
              <w:rPr>
                <w:lang w:val="en-US"/>
              </w:rPr>
              <w:t>The utility shall allow users to select from a list of predefined Tazama message templates which are:</w:t>
            </w:r>
          </w:p>
          <w:p w14:paraId="46A71E03" w14:textId="77777777" w:rsidR="00671ECA" w:rsidRPr="00F6549B" w:rsidRDefault="5139E94F" w:rsidP="00671ECA">
            <w:pPr>
              <w:numPr>
                <w:ilvl w:val="0"/>
                <w:numId w:val="8"/>
              </w:numPr>
            </w:pPr>
            <w:commentRangeStart w:id="48"/>
            <w:r>
              <w:t>Pain.001</w:t>
            </w:r>
          </w:p>
          <w:p w14:paraId="14373E05" w14:textId="77777777" w:rsidR="00671ECA" w:rsidRPr="00F6549B" w:rsidRDefault="00671ECA" w:rsidP="00671ECA">
            <w:pPr>
              <w:numPr>
                <w:ilvl w:val="0"/>
                <w:numId w:val="8"/>
              </w:numPr>
            </w:pPr>
            <w:r w:rsidRPr="00F6549B">
              <w:lastRenderedPageBreak/>
              <w:t>Pain.013</w:t>
            </w:r>
          </w:p>
          <w:p w14:paraId="265312FF" w14:textId="77777777" w:rsidR="00671ECA" w:rsidRPr="00F6549B" w:rsidRDefault="00671ECA" w:rsidP="00671ECA">
            <w:pPr>
              <w:numPr>
                <w:ilvl w:val="0"/>
                <w:numId w:val="8"/>
              </w:numPr>
            </w:pPr>
            <w:r w:rsidRPr="00F6549B">
              <w:t>Pacs.008</w:t>
            </w:r>
          </w:p>
          <w:p w14:paraId="5C0C778F" w14:textId="77777777" w:rsidR="00671ECA" w:rsidRDefault="5139E94F" w:rsidP="00671ECA">
            <w:pPr>
              <w:numPr>
                <w:ilvl w:val="0"/>
                <w:numId w:val="8"/>
              </w:numPr>
            </w:pPr>
            <w:r>
              <w:t>Pacs.002</w:t>
            </w:r>
            <w:commentRangeEnd w:id="48"/>
            <w:r w:rsidR="00671ECA">
              <w:rPr>
                <w:rStyle w:val="CommentReference"/>
              </w:rPr>
              <w:commentReference w:id="48"/>
            </w:r>
          </w:p>
          <w:p w14:paraId="724ACC16" w14:textId="20B29FC7" w:rsidR="00671ECA" w:rsidRPr="00D70F38" w:rsidRDefault="00671ECA" w:rsidP="00671ECA">
            <w:r w:rsidRPr="11738E77">
              <w:rPr>
                <w:lang w:val="en-US"/>
              </w:rPr>
              <w:t>Or any other message templates after they have been configured in Tazama using the Data Integration SDK.</w:t>
            </w:r>
            <w:ins w:id="49" w:author="Soban Najam" w:date="2025-05-07T18:04:00Z" w16du:dateUtc="2025-05-07T13:04:00Z">
              <w:r w:rsidR="00AF03D4">
                <w:rPr>
                  <w:lang w:val="en-US"/>
                </w:rPr>
                <w:t xml:space="preserve">                                                                                                                                                                                                                                                                                                                                                                                                          </w:t>
              </w:r>
            </w:ins>
          </w:p>
        </w:tc>
      </w:tr>
      <w:tr w:rsidR="00671ECA" w14:paraId="48A99695" w14:textId="77777777" w:rsidTr="1740440A">
        <w:tc>
          <w:tcPr>
            <w:tcW w:w="704" w:type="dxa"/>
            <w:vAlign w:val="center"/>
          </w:tcPr>
          <w:p w14:paraId="18BF0C5A" w14:textId="3183125B" w:rsidR="00671ECA" w:rsidRDefault="00671ECA" w:rsidP="00671ECA">
            <w:pPr>
              <w:jc w:val="center"/>
            </w:pPr>
            <w:r>
              <w:lastRenderedPageBreak/>
              <w:t>D.4</w:t>
            </w:r>
          </w:p>
        </w:tc>
        <w:tc>
          <w:tcPr>
            <w:tcW w:w="8363" w:type="dxa"/>
          </w:tcPr>
          <w:p w14:paraId="7449A771" w14:textId="04BF917F" w:rsidR="00671ECA" w:rsidRPr="00D70F38" w:rsidRDefault="00671ECA" w:rsidP="00671ECA">
            <w:r w:rsidRPr="11738E77">
              <w:rPr>
                <w:lang w:val="en-US"/>
              </w:rPr>
              <w:t>The SDK shall validate the mapped output against the selected Tazama message template before completing the deployment to the TMS API endpoint.</w:t>
            </w:r>
          </w:p>
        </w:tc>
      </w:tr>
      <w:tr w:rsidR="00671ECA" w14:paraId="208C4D20" w14:textId="77777777" w:rsidTr="1740440A">
        <w:tc>
          <w:tcPr>
            <w:tcW w:w="704" w:type="dxa"/>
            <w:vAlign w:val="center"/>
          </w:tcPr>
          <w:p w14:paraId="7E6AC441" w14:textId="348EF405" w:rsidR="00671ECA" w:rsidRDefault="00671ECA" w:rsidP="00671ECA">
            <w:pPr>
              <w:jc w:val="center"/>
            </w:pPr>
            <w:r>
              <w:t>D.5</w:t>
            </w:r>
          </w:p>
        </w:tc>
        <w:tc>
          <w:tcPr>
            <w:tcW w:w="8363" w:type="dxa"/>
          </w:tcPr>
          <w:p w14:paraId="60F7E154" w14:textId="053EC58D" w:rsidR="00671ECA" w:rsidRPr="00D70F38" w:rsidRDefault="00671ECA" w:rsidP="00671ECA">
            <w:r w:rsidRPr="00EA782F">
              <w:t>The SDK shall provide a simulation or dry-run mode where a sample input can be passed through the mapping engine to preview the generated message structure.</w:t>
            </w:r>
          </w:p>
        </w:tc>
      </w:tr>
      <w:tr w:rsidR="00671ECA" w14:paraId="2ACAF23B" w14:textId="77777777" w:rsidTr="1740440A">
        <w:tc>
          <w:tcPr>
            <w:tcW w:w="704" w:type="dxa"/>
            <w:vAlign w:val="center"/>
          </w:tcPr>
          <w:p w14:paraId="5D5C4398" w14:textId="57A9FB70" w:rsidR="00671ECA" w:rsidRDefault="00671ECA" w:rsidP="00671ECA">
            <w:pPr>
              <w:jc w:val="center"/>
            </w:pPr>
            <w:r>
              <w:t>D.6</w:t>
            </w:r>
          </w:p>
        </w:tc>
        <w:tc>
          <w:tcPr>
            <w:tcW w:w="8363" w:type="dxa"/>
          </w:tcPr>
          <w:p w14:paraId="379A0552" w14:textId="6F1BB93F" w:rsidR="00671ECA" w:rsidRPr="00D70F38" w:rsidRDefault="00671ECA" w:rsidP="00671ECA">
            <w:r w:rsidRPr="00155779">
              <w:t>Mappings shall be stored and versioned as SDK configuration artifacts to allow re-use, rollback, and traceability.</w:t>
            </w:r>
          </w:p>
        </w:tc>
      </w:tr>
      <w:tr w:rsidR="006B0B8C" w14:paraId="4A59DDAC" w14:textId="77777777" w:rsidTr="1740440A">
        <w:tc>
          <w:tcPr>
            <w:tcW w:w="9067" w:type="dxa"/>
            <w:gridSpan w:val="2"/>
            <w:shd w:val="clear" w:color="auto" w:fill="D9F2D0" w:themeFill="accent6" w:themeFillTint="33"/>
            <w:vAlign w:val="center"/>
          </w:tcPr>
          <w:p w14:paraId="70355DBC" w14:textId="40571798" w:rsidR="006B0B8C" w:rsidRPr="006055EE" w:rsidRDefault="006055EE" w:rsidP="006B0B8C">
            <w:pPr>
              <w:pStyle w:val="ListParagraph"/>
              <w:numPr>
                <w:ilvl w:val="0"/>
                <w:numId w:val="4"/>
              </w:numPr>
              <w:rPr>
                <w:b/>
                <w:bCs/>
              </w:rPr>
            </w:pPr>
            <w:r w:rsidRPr="006055EE">
              <w:rPr>
                <w:b/>
                <w:bCs/>
              </w:rPr>
              <w:t>Data Destination</w:t>
            </w:r>
          </w:p>
        </w:tc>
      </w:tr>
      <w:tr w:rsidR="006B0B8C" w14:paraId="5830AE52" w14:textId="77777777" w:rsidTr="1740440A">
        <w:tc>
          <w:tcPr>
            <w:tcW w:w="704" w:type="dxa"/>
            <w:vAlign w:val="center"/>
          </w:tcPr>
          <w:p w14:paraId="13739791" w14:textId="1C67490D" w:rsidR="006B0B8C" w:rsidRDefault="00217D6C" w:rsidP="00743CBE">
            <w:pPr>
              <w:jc w:val="center"/>
            </w:pPr>
            <w:r>
              <w:t>E.1</w:t>
            </w:r>
          </w:p>
        </w:tc>
        <w:tc>
          <w:tcPr>
            <w:tcW w:w="8363" w:type="dxa"/>
          </w:tcPr>
          <w:p w14:paraId="548A4973" w14:textId="63EB22E6" w:rsidR="006B0B8C" w:rsidRPr="00D70F38" w:rsidRDefault="5D26F31D">
            <w:r w:rsidRPr="393928C0">
              <w:rPr>
                <w:lang w:val="en-US"/>
              </w:rPr>
              <w:t xml:space="preserve">The </w:t>
            </w:r>
            <w:commentRangeStart w:id="50"/>
            <w:commentRangeStart w:id="51"/>
            <w:r w:rsidRPr="393928C0">
              <w:rPr>
                <w:lang w:val="en-US"/>
              </w:rPr>
              <w:t>Data Integration SDK shall write structured, ingested, and mapped</w:t>
            </w:r>
            <w:commentRangeEnd w:id="50"/>
            <w:r w:rsidR="006B0B8C">
              <w:rPr>
                <w:rStyle w:val="CommentReference"/>
              </w:rPr>
              <w:commentReference w:id="50"/>
            </w:r>
            <w:commentRangeEnd w:id="51"/>
            <w:r w:rsidR="006B0B8C">
              <w:rPr>
                <w:rStyle w:val="CommentReference"/>
              </w:rPr>
              <w:commentReference w:id="51"/>
            </w:r>
            <w:r w:rsidRPr="393928C0">
              <w:rPr>
                <w:lang w:val="en-US"/>
              </w:rPr>
              <w:t xml:space="preserve"> data to specific collections within the ArangoDB database, which serves as the canonical storage for Tazama’s Operational Data Store (ODS).</w:t>
            </w:r>
          </w:p>
        </w:tc>
      </w:tr>
      <w:tr w:rsidR="006B0B8C" w14:paraId="23CEA5CB" w14:textId="77777777" w:rsidTr="1740440A">
        <w:tc>
          <w:tcPr>
            <w:tcW w:w="704" w:type="dxa"/>
            <w:vAlign w:val="center"/>
          </w:tcPr>
          <w:p w14:paraId="680C78C2" w14:textId="0310A709" w:rsidR="006B0B8C" w:rsidRDefault="00217D6C" w:rsidP="00743CBE">
            <w:pPr>
              <w:jc w:val="center"/>
            </w:pPr>
            <w:r>
              <w:t>E.2</w:t>
            </w:r>
          </w:p>
        </w:tc>
        <w:tc>
          <w:tcPr>
            <w:tcW w:w="8363" w:type="dxa"/>
          </w:tcPr>
          <w:p w14:paraId="6C6F6C0A" w14:textId="77777777" w:rsidR="0025468F" w:rsidRPr="0025468F" w:rsidRDefault="5E539E77" w:rsidP="0025468F">
            <w:r>
              <w:t>The DISDK shall not write directly to:</w:t>
            </w:r>
          </w:p>
          <w:p w14:paraId="0E0A6EF2" w14:textId="77777777" w:rsidR="0025468F" w:rsidRPr="0025468F" w:rsidRDefault="0025468F" w:rsidP="0025468F">
            <w:pPr>
              <w:numPr>
                <w:ilvl w:val="0"/>
                <w:numId w:val="9"/>
              </w:numPr>
            </w:pPr>
            <w:r w:rsidRPr="0025468F">
              <w:t>Any external system</w:t>
            </w:r>
          </w:p>
          <w:p w14:paraId="414EE5D3" w14:textId="77777777" w:rsidR="0025468F" w:rsidRPr="0025468F" w:rsidRDefault="0025468F" w:rsidP="0025468F">
            <w:pPr>
              <w:numPr>
                <w:ilvl w:val="0"/>
                <w:numId w:val="9"/>
              </w:numPr>
            </w:pPr>
            <w:r w:rsidRPr="11738E77">
              <w:rPr>
                <w:lang w:val="en-US"/>
              </w:rPr>
              <w:t>TMS runtime storage (outside of the exposed ArangoDB collections)</w:t>
            </w:r>
          </w:p>
          <w:p w14:paraId="418198C5" w14:textId="59FC215A" w:rsidR="006B0B8C" w:rsidRPr="0025468F" w:rsidRDefault="0025468F">
            <w:r w:rsidRPr="11738E77">
              <w:rPr>
                <w:lang w:val="en-US"/>
              </w:rPr>
              <w:t>All data ingestion from the SDK shall terminate within SDK-managed or SDK-created ArangoDB collections, which are accessible by downstream Tazama services.</w:t>
            </w:r>
          </w:p>
        </w:tc>
      </w:tr>
      <w:tr w:rsidR="006B0B8C" w14:paraId="678FD0BA" w14:textId="77777777" w:rsidTr="1740440A">
        <w:tc>
          <w:tcPr>
            <w:tcW w:w="704" w:type="dxa"/>
            <w:vAlign w:val="center"/>
          </w:tcPr>
          <w:p w14:paraId="0B969376" w14:textId="1EC4AF58" w:rsidR="006B0B8C" w:rsidRDefault="00217D6C" w:rsidP="00743CBE">
            <w:pPr>
              <w:jc w:val="center"/>
            </w:pPr>
            <w:r>
              <w:t>E.3</w:t>
            </w:r>
          </w:p>
        </w:tc>
        <w:tc>
          <w:tcPr>
            <w:tcW w:w="8363" w:type="dxa"/>
          </w:tcPr>
          <w:p w14:paraId="4A4C53FE" w14:textId="7DB402DC" w:rsidR="722BCB1B" w:rsidRDefault="722BCB1B">
            <w:r>
              <w:t>The DISDK shall:</w:t>
            </w:r>
          </w:p>
          <w:p w14:paraId="3034695D" w14:textId="6A03229F" w:rsidR="008221E8" w:rsidRPr="008221E8" w:rsidRDefault="3192210A" w:rsidP="393928C0">
            <w:pPr>
              <w:numPr>
                <w:ilvl w:val="0"/>
                <w:numId w:val="10"/>
              </w:numPr>
              <w:rPr>
                <w:lang w:val="en-US"/>
              </w:rPr>
            </w:pPr>
            <w:r w:rsidRPr="393928C0">
              <w:rPr>
                <w:lang w:val="en-US"/>
              </w:rPr>
              <w:t>C</w:t>
            </w:r>
            <w:r w:rsidR="722BCB1B" w:rsidRPr="393928C0">
              <w:rPr>
                <w:lang w:val="en-US"/>
              </w:rPr>
              <w:t>reate collections in ArangoDB where none exist, based on defined schema mappings.</w:t>
            </w:r>
          </w:p>
          <w:p w14:paraId="2AA3C380" w14:textId="0C97610F" w:rsidR="006B0B8C" w:rsidRPr="008221E8" w:rsidRDefault="008221E8" w:rsidP="008221E8">
            <w:pPr>
              <w:numPr>
                <w:ilvl w:val="0"/>
                <w:numId w:val="10"/>
              </w:numPr>
            </w:pPr>
            <w:r w:rsidRPr="008221E8">
              <w:t>Maintain naming conventions and structural conformity for all new collections.</w:t>
            </w:r>
          </w:p>
        </w:tc>
      </w:tr>
      <w:tr w:rsidR="003224B7" w14:paraId="4DC84D96" w14:textId="77777777" w:rsidTr="1740440A">
        <w:tc>
          <w:tcPr>
            <w:tcW w:w="704" w:type="dxa"/>
            <w:vAlign w:val="center"/>
          </w:tcPr>
          <w:p w14:paraId="6C67C06F" w14:textId="4A9CE877" w:rsidR="003224B7" w:rsidRDefault="00E31B44" w:rsidP="00743CBE">
            <w:pPr>
              <w:jc w:val="center"/>
            </w:pPr>
            <w:r>
              <w:t>E.4</w:t>
            </w:r>
          </w:p>
        </w:tc>
        <w:tc>
          <w:tcPr>
            <w:tcW w:w="8363" w:type="dxa"/>
          </w:tcPr>
          <w:p w14:paraId="6B1A6FDE" w14:textId="77777777" w:rsidR="003224B7" w:rsidRPr="003224B7" w:rsidRDefault="003224B7" w:rsidP="003224B7">
            <w:r w:rsidRPr="003224B7">
              <w:t>All metadata related to:</w:t>
            </w:r>
          </w:p>
          <w:p w14:paraId="70428AA9" w14:textId="77777777" w:rsidR="003224B7" w:rsidRPr="003224B7" w:rsidRDefault="003224B7" w:rsidP="003224B7">
            <w:pPr>
              <w:numPr>
                <w:ilvl w:val="0"/>
                <w:numId w:val="11"/>
              </w:numPr>
            </w:pPr>
            <w:r w:rsidRPr="003224B7">
              <w:t>Mapping configurations,</w:t>
            </w:r>
          </w:p>
          <w:p w14:paraId="43CE6EB4" w14:textId="77777777" w:rsidR="003224B7" w:rsidRPr="003224B7" w:rsidRDefault="003224B7" w:rsidP="003224B7">
            <w:pPr>
              <w:numPr>
                <w:ilvl w:val="0"/>
                <w:numId w:val="11"/>
              </w:numPr>
            </w:pPr>
            <w:r w:rsidRPr="003224B7">
              <w:t>Endpoint definitions,</w:t>
            </w:r>
          </w:p>
          <w:p w14:paraId="6179CC3A" w14:textId="77777777" w:rsidR="003224B7" w:rsidRPr="003224B7" w:rsidRDefault="003224B7" w:rsidP="003224B7">
            <w:pPr>
              <w:numPr>
                <w:ilvl w:val="0"/>
                <w:numId w:val="11"/>
              </w:numPr>
            </w:pPr>
            <w:r w:rsidRPr="003224B7">
              <w:t>Enrichment sources,</w:t>
            </w:r>
          </w:p>
          <w:p w14:paraId="634E4C0C" w14:textId="13EC4279" w:rsidR="003224B7" w:rsidRPr="008221E8" w:rsidRDefault="3E7012FA" w:rsidP="008221E8">
            <w:commentRangeStart w:id="52"/>
            <w:r>
              <w:t xml:space="preserve">shall be stored </w:t>
            </w:r>
            <w:r w:rsidR="4EFE203B">
              <w:t xml:space="preserve">in config files within the Data Integration SDK </w:t>
            </w:r>
            <w:r w:rsidR="1B65B045">
              <w:t>Host Environment</w:t>
            </w:r>
            <w:commentRangeEnd w:id="52"/>
            <w:r w:rsidR="003224B7">
              <w:rPr>
                <w:rStyle w:val="CommentReference"/>
              </w:rPr>
              <w:commentReference w:id="52"/>
            </w:r>
            <w:r>
              <w:t>.</w:t>
            </w:r>
            <w:r w:rsidR="39F6A268">
              <w:t xml:space="preserve"> </w:t>
            </w:r>
          </w:p>
        </w:tc>
      </w:tr>
    </w:tbl>
    <w:p w14:paraId="3CE45C6C" w14:textId="618E4EB1" w:rsidR="393928C0" w:rsidRDefault="393928C0" w:rsidP="393928C0"/>
    <w:p w14:paraId="0B486042" w14:textId="794E9713" w:rsidR="393928C0" w:rsidRDefault="00520645">
      <w:pPr>
        <w:rPr>
          <w:ins w:id="53" w:author="Soban Najam" w:date="2025-04-06T12:18:00Z" w16du:dateUtc="2025-04-06T07:18:00Z"/>
        </w:rPr>
      </w:pPr>
      <w:ins w:id="54" w:author="Soban Najam" w:date="2025-04-06T12:18:00Z" w16du:dateUtc="2025-04-06T07:18:00Z">
        <w:r>
          <w:t>Clarification Points:</w:t>
        </w:r>
      </w:ins>
    </w:p>
    <w:p w14:paraId="0118B583" w14:textId="199F0154" w:rsidR="005D4FE7" w:rsidRPr="005D4FE7" w:rsidRDefault="005D4FE7" w:rsidP="0032547E">
      <w:pPr>
        <w:pStyle w:val="ListParagraph"/>
        <w:numPr>
          <w:ilvl w:val="0"/>
          <w:numId w:val="11"/>
        </w:numPr>
        <w:rPr>
          <w:ins w:id="55" w:author="Soban Najam" w:date="2025-04-06T12:20:00Z"/>
        </w:rPr>
      </w:pPr>
      <w:ins w:id="56" w:author="Soban Najam" w:date="2025-04-06T12:20:00Z" w16du:dateUtc="2025-04-06T07:20:00Z">
        <w:r>
          <w:t xml:space="preserve">Referring to requirement B.1, </w:t>
        </w:r>
        <w:r w:rsidR="0032547E">
          <w:t xml:space="preserve">the </w:t>
        </w:r>
      </w:ins>
      <w:ins w:id="57" w:author="Soban Najam" w:date="2025-04-06T12:20:00Z">
        <w:r w:rsidRPr="005D4FE7">
          <w:t xml:space="preserve">transformation capability </w:t>
        </w:r>
      </w:ins>
      <w:ins w:id="58" w:author="Soban Najam" w:date="2025-04-06T12:20:00Z" w16du:dateUtc="2025-04-06T07:20:00Z">
        <w:r w:rsidR="0032547E">
          <w:t xml:space="preserve">referred </w:t>
        </w:r>
      </w:ins>
      <w:ins w:id="59" w:author="Soban Najam" w:date="2025-04-06T12:20:00Z">
        <w:r w:rsidRPr="005D4FE7">
          <w:t>shall enable the ingestion of non-JSON payloads directly into the TMS API via the SDK-generated endpoints, thereby eliminating the need for a separate Payment Platform Adapter (PPA) for</w:t>
        </w:r>
      </w:ins>
      <w:ins w:id="60" w:author="Soban Najam" w:date="2025-04-06T12:20:00Z" w16du:dateUtc="2025-04-06T07:20:00Z">
        <w:r w:rsidR="0032547E">
          <w:t xml:space="preserve"> the sake of</w:t>
        </w:r>
      </w:ins>
      <w:ins w:id="61" w:author="Soban Najam" w:date="2025-04-06T12:20:00Z">
        <w:r w:rsidRPr="005D4FE7">
          <w:t xml:space="preserve"> format conversion.</w:t>
        </w:r>
      </w:ins>
      <w:ins w:id="62" w:author="Soban Najam" w:date="2025-04-06T12:20:00Z" w16du:dateUtc="2025-04-06T07:20:00Z">
        <w:r w:rsidR="0032547E">
          <w:t xml:space="preserve"> To this end, t</w:t>
        </w:r>
      </w:ins>
      <w:ins w:id="63" w:author="Soban Najam" w:date="2025-04-06T12:20:00Z">
        <w:r w:rsidRPr="005D4FE7">
          <w:t>he SDK shall provide a configuration interface or mapping utility to:</w:t>
        </w:r>
      </w:ins>
    </w:p>
    <w:p w14:paraId="2BF80F79" w14:textId="77777777" w:rsidR="005D4FE7" w:rsidRPr="005D4FE7" w:rsidRDefault="005D4FE7" w:rsidP="002963DD">
      <w:pPr>
        <w:pStyle w:val="ListParagraph"/>
        <w:numPr>
          <w:ilvl w:val="1"/>
          <w:numId w:val="11"/>
        </w:numPr>
        <w:rPr>
          <w:ins w:id="64" w:author="Soban Najam" w:date="2025-04-06T12:20:00Z"/>
        </w:rPr>
      </w:pPr>
      <w:ins w:id="65" w:author="Soban Najam" w:date="2025-04-06T12:20:00Z">
        <w:r w:rsidRPr="005D4FE7">
          <w:t>Define the source structure (e.g., XML tag hierarchy)</w:t>
        </w:r>
      </w:ins>
    </w:p>
    <w:p w14:paraId="6676673A" w14:textId="77777777" w:rsidR="005D4FE7" w:rsidRPr="005D4FE7" w:rsidRDefault="005D4FE7" w:rsidP="002963DD">
      <w:pPr>
        <w:pStyle w:val="ListParagraph"/>
        <w:numPr>
          <w:ilvl w:val="1"/>
          <w:numId w:val="11"/>
        </w:numPr>
        <w:rPr>
          <w:ins w:id="66" w:author="Soban Najam" w:date="2025-04-06T12:20:00Z"/>
        </w:rPr>
      </w:pPr>
      <w:ins w:id="67" w:author="Soban Najam" w:date="2025-04-06T12:20:00Z">
        <w:r w:rsidRPr="005D4FE7">
          <w:t>Map source elements to JSON fields based on the target schema</w:t>
        </w:r>
      </w:ins>
    </w:p>
    <w:p w14:paraId="67631258" w14:textId="77777777" w:rsidR="005D4FE7" w:rsidRDefault="005D4FE7" w:rsidP="0032547E">
      <w:pPr>
        <w:pStyle w:val="ListParagraph"/>
        <w:numPr>
          <w:ilvl w:val="1"/>
          <w:numId w:val="11"/>
        </w:numPr>
        <w:rPr>
          <w:ins w:id="68" w:author="Soban Najam" w:date="2025-04-06T12:21:00Z" w16du:dateUtc="2025-04-06T07:21:00Z"/>
        </w:rPr>
      </w:pPr>
      <w:ins w:id="69" w:author="Soban Najam" w:date="2025-04-06T12:20:00Z">
        <w:r w:rsidRPr="005D4FE7">
          <w:t>Validate the transformed message against the destination TMS API message structure before submission</w:t>
        </w:r>
      </w:ins>
    </w:p>
    <w:p w14:paraId="1876312A" w14:textId="77777777" w:rsidR="002963DD" w:rsidRPr="002963DD" w:rsidRDefault="002963DD" w:rsidP="002963DD">
      <w:pPr>
        <w:ind w:left="720"/>
        <w:rPr>
          <w:ins w:id="70" w:author="Soban Najam" w:date="2025-04-06T12:23:00Z"/>
        </w:rPr>
      </w:pPr>
      <w:ins w:id="71" w:author="Soban Najam" w:date="2025-04-06T12:23:00Z">
        <w:r w:rsidRPr="002963DD">
          <w:t xml:space="preserve">All financial messages intended for ingestion by the Data Integration SDK shall be </w:t>
        </w:r>
        <w:r w:rsidRPr="002963DD">
          <w:rPr>
            <w:b/>
            <w:bCs/>
          </w:rPr>
          <w:t>pushed</w:t>
        </w:r>
        <w:r w:rsidRPr="002963DD">
          <w:t xml:space="preserve"> into SDK-generated REST API endpoints by upstream systems.</w:t>
        </w:r>
      </w:ins>
    </w:p>
    <w:p w14:paraId="0948C4FE" w14:textId="77777777" w:rsidR="002963DD" w:rsidRPr="002963DD" w:rsidRDefault="002963DD" w:rsidP="002963DD">
      <w:pPr>
        <w:ind w:left="720"/>
        <w:rPr>
          <w:ins w:id="72" w:author="Soban Najam" w:date="2025-04-06T12:23:00Z"/>
        </w:rPr>
      </w:pPr>
      <w:ins w:id="73" w:author="Soban Najam" w:date="2025-04-06T12:23:00Z">
        <w:r w:rsidRPr="002963DD">
          <w:t>The SDK shall not support:</w:t>
        </w:r>
      </w:ins>
    </w:p>
    <w:p w14:paraId="47BA089C" w14:textId="77777777" w:rsidR="002963DD" w:rsidRPr="002963DD" w:rsidRDefault="002963DD" w:rsidP="002963DD">
      <w:pPr>
        <w:numPr>
          <w:ilvl w:val="0"/>
          <w:numId w:val="17"/>
        </w:numPr>
        <w:tabs>
          <w:tab w:val="clear" w:pos="720"/>
          <w:tab w:val="num" w:pos="1440"/>
        </w:tabs>
        <w:ind w:left="1440"/>
        <w:rPr>
          <w:ins w:id="74" w:author="Soban Najam" w:date="2025-04-06T12:23:00Z"/>
        </w:rPr>
      </w:pPr>
      <w:ins w:id="75" w:author="Soban Najam" w:date="2025-04-06T12:23:00Z">
        <w:r w:rsidRPr="002963DD">
          <w:t>Polling of Kafka topics</w:t>
        </w:r>
      </w:ins>
    </w:p>
    <w:p w14:paraId="46E91553" w14:textId="77777777" w:rsidR="002963DD" w:rsidRPr="002963DD" w:rsidRDefault="002963DD" w:rsidP="002963DD">
      <w:pPr>
        <w:numPr>
          <w:ilvl w:val="0"/>
          <w:numId w:val="17"/>
        </w:numPr>
        <w:tabs>
          <w:tab w:val="clear" w:pos="720"/>
          <w:tab w:val="num" w:pos="1440"/>
        </w:tabs>
        <w:ind w:left="1440"/>
        <w:rPr>
          <w:ins w:id="76" w:author="Soban Najam" w:date="2025-04-06T12:23:00Z"/>
        </w:rPr>
      </w:pPr>
      <w:ins w:id="77" w:author="Soban Najam" w:date="2025-04-06T12:23:00Z">
        <w:r w:rsidRPr="002963DD">
          <w:t>Consuming from message queues</w:t>
        </w:r>
      </w:ins>
    </w:p>
    <w:p w14:paraId="76E3E405" w14:textId="77777777" w:rsidR="002963DD" w:rsidRPr="002963DD" w:rsidRDefault="002963DD" w:rsidP="002963DD">
      <w:pPr>
        <w:numPr>
          <w:ilvl w:val="0"/>
          <w:numId w:val="17"/>
        </w:numPr>
        <w:tabs>
          <w:tab w:val="clear" w:pos="720"/>
          <w:tab w:val="num" w:pos="1440"/>
        </w:tabs>
        <w:ind w:left="1440"/>
        <w:rPr>
          <w:ins w:id="78" w:author="Soban Najam" w:date="2025-04-06T12:23:00Z"/>
        </w:rPr>
      </w:pPr>
      <w:ins w:id="79" w:author="Soban Najam" w:date="2025-04-06T12:23:00Z">
        <w:r w:rsidRPr="002963DD">
          <w:lastRenderedPageBreak/>
          <w:t>Any custom integration with real-time event streams or proprietary transport protocols</w:t>
        </w:r>
      </w:ins>
    </w:p>
    <w:p w14:paraId="1FAF8FFA" w14:textId="77777777" w:rsidR="002963DD" w:rsidRPr="002963DD" w:rsidRDefault="002963DD" w:rsidP="002963DD">
      <w:pPr>
        <w:ind w:left="1440"/>
        <w:rPr>
          <w:ins w:id="80" w:author="Soban Najam" w:date="2025-04-06T12:23:00Z"/>
        </w:rPr>
      </w:pPr>
      <w:ins w:id="81" w:author="Soban Najam" w:date="2025-04-06T12:23:00Z">
        <w:r w:rsidRPr="002963DD">
          <w:t>These responsibilities — including integration with specific payment systems or message buses — shall remain out of scope for the SDK and are expected to be handled via a Payment Platform Adapter (PPA) or equivalent component within the implementation-specific layer.</w:t>
        </w:r>
      </w:ins>
    </w:p>
    <w:p w14:paraId="5F093314" w14:textId="2DB66382" w:rsidR="00520645" w:rsidRDefault="00520645" w:rsidP="00016676">
      <w:pPr>
        <w:ind w:left="720"/>
      </w:pPr>
    </w:p>
    <w:sectPr w:rsidR="00520645" w:rsidSect="002447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rtlepp@contractor.linuxfoundation.org" w:date="2025-04-03T11:43:00Z" w:initials="jo">
    <w:p w14:paraId="035FF357" w14:textId="5E0D8A00" w:rsidR="00604005" w:rsidRDefault="00000000">
      <w:pPr>
        <w:pStyle w:val="CommentText"/>
      </w:pPr>
      <w:r>
        <w:rPr>
          <w:rStyle w:val="CommentReference"/>
        </w:rPr>
        <w:annotationRef/>
      </w:r>
      <w:r w:rsidRPr="00F5AD26">
        <w:t>Depends on the context of the implementation. If a DFSP is implementing Tazama by themselves, they would also use the integration SDK in the same way as an SI would.</w:t>
      </w:r>
    </w:p>
  </w:comment>
  <w:comment w:id="1" w:author="jortlepp@contractor.linuxfoundation.org" w:date="2025-04-03T12:50:00Z" w:initials="jo">
    <w:p w14:paraId="0F90D654" w14:textId="79EBCC06" w:rsidR="00604005" w:rsidRDefault="00000000">
      <w:pPr>
        <w:pStyle w:val="CommentText"/>
      </w:pPr>
      <w:r>
        <w:rPr>
          <w:rStyle w:val="CommentReference"/>
        </w:rPr>
        <w:annotationRef/>
      </w:r>
      <w:r w:rsidRPr="47D1BF84">
        <w:t>As additional use cases, beyond financial and ISO20022 messages, also messages for ISO8583, for example, or messages that related to customer onboarding processes, etc. Bascally the data that supports the evaluation of any kind of business process.</w:t>
      </w:r>
    </w:p>
  </w:comment>
  <w:comment w:id="2" w:author="jortlepp@contractor.linuxfoundation.org" w:date="2025-04-03T12:52:00Z" w:initials="jo">
    <w:p w14:paraId="4FDE99E1" w14:textId="558ECB99" w:rsidR="00604005" w:rsidRDefault="00000000">
      <w:pPr>
        <w:pStyle w:val="CommentText"/>
      </w:pPr>
      <w:r>
        <w:rPr>
          <w:rStyle w:val="CommentReference"/>
        </w:rPr>
        <w:annotationRef/>
      </w:r>
      <w:r w:rsidRPr="3FDB9D50">
        <w:t>CSV?</w:t>
      </w:r>
    </w:p>
  </w:comment>
  <w:comment w:id="3" w:author="jortlepp@contractor.linuxfoundation.org" w:date="2025-04-03T12:53:00Z" w:initials="jo">
    <w:p w14:paraId="1EF4376A" w14:textId="374CFEE2" w:rsidR="00604005" w:rsidRDefault="00000000">
      <w:pPr>
        <w:pStyle w:val="CommentText"/>
      </w:pPr>
      <w:r>
        <w:rPr>
          <w:rStyle w:val="CommentReference"/>
        </w:rPr>
        <w:annotationRef/>
      </w:r>
      <w:r w:rsidRPr="3AE89F3D">
        <w:t>This can be assumed to exist</w:t>
      </w:r>
    </w:p>
  </w:comment>
  <w:comment w:id="4" w:author="jortlepp@contractor.linuxfoundation.org" w:date="2025-04-04T11:02:00Z" w:initials="jo">
    <w:p w14:paraId="12CFCDA1" w14:textId="598990D9" w:rsidR="00604005" w:rsidRDefault="00000000">
      <w:pPr>
        <w:pStyle w:val="CommentText"/>
      </w:pPr>
      <w:r>
        <w:rPr>
          <w:rStyle w:val="CommentReference"/>
        </w:rPr>
        <w:annotationRef/>
      </w:r>
      <w:r w:rsidRPr="59AFC43A">
        <w:t>Missed requirement:</w:t>
      </w:r>
    </w:p>
    <w:p w14:paraId="493F1607" w14:textId="23CDE086" w:rsidR="00604005" w:rsidRDefault="00000000">
      <w:pPr>
        <w:pStyle w:val="CommentText"/>
      </w:pPr>
      <w:r w:rsidRPr="0EAAF12A">
        <w:t>On review, it occurs to me that we are missing a requirement here. The stated objective of the SDK is to remove the need for a Payment Platform Adapter as a transformation preface to the TMS API. Currently, a PPA like this would be required to ingest messages in the format delivered by the client system, and transform these to a format that is suitable for ingestion by Tazama. The requirement as specified will be sufficient as long as the client system delivers messages in a JSON format, but if the system delivers a different format, such as XML, then a Payment Platform Adapter would again be required. In order to remove the need for a Payment Platform Adapter entirely, we would need to allow the implementer to collapse the XML ingestion interface onto the TMS API, and then transform the XML data into a JSON equivalent.</w:t>
      </w:r>
    </w:p>
  </w:comment>
  <w:comment w:id="5" w:author="Soban Najam" w:date="2025-04-06T12:25:00Z" w:initials="SN">
    <w:p w14:paraId="07C3A4EE" w14:textId="77777777" w:rsidR="0099538E" w:rsidRDefault="0099538E" w:rsidP="0099538E">
      <w:pPr>
        <w:pStyle w:val="CommentText"/>
      </w:pPr>
      <w:r>
        <w:rPr>
          <w:rStyle w:val="CommentReference"/>
        </w:rPr>
        <w:annotationRef/>
      </w:r>
      <w:r>
        <w:t>We have simply elaborated the requirement to simply mention the ingestion of both JSON and XML. Have built in the clarification of the specific role of the SDK and what needs to be carved out and excluded from the SDK to specific implementation efforts of Tazama in the Clarification Section at the end of this document.</w:t>
      </w:r>
    </w:p>
  </w:comment>
  <w:comment w:id="8" w:author="jortlepp@contractor.linuxfoundation.org" w:date="2025-04-03T12:54:00Z" w:initials="jo">
    <w:p w14:paraId="49B79093" w14:textId="5120B98F" w:rsidR="00604005" w:rsidRDefault="00000000">
      <w:pPr>
        <w:pStyle w:val="CommentText"/>
      </w:pPr>
      <w:r>
        <w:rPr>
          <w:rStyle w:val="CommentReference"/>
        </w:rPr>
        <w:annotationRef/>
      </w:r>
      <w:r w:rsidRPr="7FCB0B2C">
        <w:t>This cannot be assumed to exist (yet).</w:t>
      </w:r>
    </w:p>
  </w:comment>
  <w:comment w:id="10" w:author="jortlepp@contractor.linuxfoundation.org" w:date="2025-04-03T12:55:00Z" w:initials="jo">
    <w:p w14:paraId="261E3EE1" w14:textId="4F625AA0" w:rsidR="00604005" w:rsidRDefault="00000000">
      <w:pPr>
        <w:pStyle w:val="CommentText"/>
      </w:pPr>
      <w:r>
        <w:rPr>
          <w:rStyle w:val="CommentReference"/>
        </w:rPr>
        <w:annotationRef/>
      </w:r>
      <w:r w:rsidRPr="12FB669B">
        <w:t>Are we asssuming that for the MVP of this component, a JSON schema will be provided to inform the validation, or will we also allow for a JSON object alone?</w:t>
      </w:r>
    </w:p>
  </w:comment>
  <w:comment w:id="11" w:author="Behjet Ansari" w:date="2025-04-04T10:42:00Z" w:initials="BA">
    <w:p w14:paraId="403C67DE" w14:textId="5EBADF42" w:rsidR="00604005" w:rsidRDefault="00000000">
      <w:pPr>
        <w:pStyle w:val="CommentText"/>
      </w:pPr>
      <w:r>
        <w:rPr>
          <w:rStyle w:val="CommentReference"/>
        </w:rPr>
        <w:annotationRef/>
      </w:r>
      <w:r w:rsidRPr="718AD9AD">
        <w:t>Specific JSON schema details will be shared in the FSD</w:t>
      </w:r>
    </w:p>
  </w:comment>
  <w:comment w:id="15" w:author="Behjet Ansari" w:date="2025-04-04T11:18:00Z" w:initials="BA">
    <w:p w14:paraId="0A3A1B1F" w14:textId="2D048E4E" w:rsidR="00604005" w:rsidRDefault="00000000">
      <w:pPr>
        <w:pStyle w:val="CommentText"/>
      </w:pPr>
      <w:r>
        <w:rPr>
          <w:rStyle w:val="CommentReference"/>
        </w:rPr>
        <w:annotationRef/>
      </w:r>
      <w:r w:rsidRPr="33862EF6">
        <w:t>Details regarding the endpoint deployment zones shall be shared in the FSD</w:t>
      </w:r>
    </w:p>
  </w:comment>
  <w:comment w:id="19" w:author="jortlepp@contractor.linuxfoundation.org" w:date="2025-04-03T12:58:00Z" w:initials="jo">
    <w:p w14:paraId="21CDD1D6" w14:textId="18648EAF" w:rsidR="00604005" w:rsidRDefault="00000000">
      <w:pPr>
        <w:pStyle w:val="CommentText"/>
      </w:pPr>
      <w:r>
        <w:rPr>
          <w:rStyle w:val="CommentReference"/>
        </w:rPr>
        <w:annotationRef/>
      </w:r>
      <w:r w:rsidRPr="7A45ADA1">
        <w:t>Lower priority, unless there is very little difference from CSV. Could we allow a user to simply specify the delimeter as part of the process and collapse the functionality for CSV/TSV into a single function?</w:t>
      </w:r>
    </w:p>
  </w:comment>
  <w:comment w:id="20" w:author="Soban Najam" w:date="2025-04-03T16:54:00Z" w:initials="SN">
    <w:p w14:paraId="3E1B840C" w14:textId="2D065D8A" w:rsidR="00604005" w:rsidRDefault="00000000">
      <w:pPr>
        <w:pStyle w:val="CommentText"/>
      </w:pPr>
      <w:r>
        <w:rPr>
          <w:rStyle w:val="CommentReference"/>
        </w:rPr>
        <w:annotationRef/>
      </w:r>
      <w:r w:rsidRPr="0B49EA95">
        <w:t>Should be possible to extend this part of the platform to digest other formats.</w:t>
      </w:r>
    </w:p>
  </w:comment>
  <w:comment w:id="21" w:author="Behjet Ansari" w:date="2025-04-04T11:52:00Z" w:initials="BA">
    <w:p w14:paraId="25089435" w14:textId="60E5F312" w:rsidR="00604005" w:rsidRDefault="00000000">
      <w:pPr>
        <w:pStyle w:val="CommentText"/>
      </w:pPr>
      <w:r>
        <w:rPr>
          <w:rStyle w:val="CommentReference"/>
        </w:rPr>
        <w:annotationRef/>
      </w:r>
      <w:r w:rsidRPr="0F21C03A">
        <w:t>Any format where mapping can be defined for JSON shall be supported, be it CSV, TSV or any other. Specifics shall be included in the TSD</w:t>
      </w:r>
    </w:p>
  </w:comment>
  <w:comment w:id="31" w:author="jortlepp@contractor.linuxfoundation.org" w:date="2025-04-03T12:59:00Z" w:initials="jo">
    <w:p w14:paraId="5328BA64" w14:textId="5C6B56D6" w:rsidR="00604005" w:rsidRDefault="00000000">
      <w:pPr>
        <w:pStyle w:val="CommentText"/>
      </w:pPr>
      <w:r>
        <w:rPr>
          <w:rStyle w:val="CommentReference"/>
        </w:rPr>
        <w:annotationRef/>
      </w:r>
      <w:r w:rsidRPr="473756F5">
        <w:t>This will also need the ability to manage nested attributes in a hierarchy; basically a CSV to JSON composer UI that will manage all aspects of a JSON object (arrays, hierarchies, etc).</w:t>
      </w:r>
    </w:p>
  </w:comment>
  <w:comment w:id="32" w:author="jortlepp@contractor.linuxfoundation.org" w:date="2025-04-03T13:16:00Z" w:initials="jo">
    <w:p w14:paraId="63114AE5" w14:textId="00ABA19D" w:rsidR="00604005" w:rsidRDefault="00000000">
      <w:pPr>
        <w:pStyle w:val="CommentText"/>
      </w:pPr>
      <w:r>
        <w:rPr>
          <w:rStyle w:val="CommentReference"/>
        </w:rPr>
        <w:annotationRef/>
      </w:r>
      <w:r w:rsidRPr="3E9B87FF">
        <w:t>Can we clarify the workflow/change management process for the deployment of a new endpoint?</w:t>
      </w:r>
    </w:p>
  </w:comment>
  <w:comment w:id="33" w:author="jortlepp@contractor.linuxfoundation.org" w:date="2025-04-03T13:16:00Z" w:initials="jo">
    <w:p w14:paraId="101E30C8" w14:textId="30771B87" w:rsidR="00604005" w:rsidRDefault="00000000">
      <w:pPr>
        <w:pStyle w:val="CommentText"/>
      </w:pPr>
      <w:r>
        <w:rPr>
          <w:rStyle w:val="CommentReference"/>
        </w:rPr>
        <w:annotationRef/>
      </w:r>
      <w:r w:rsidRPr="6583EE1F">
        <w:t>Clarify</w:t>
      </w:r>
    </w:p>
  </w:comment>
  <w:comment w:id="35" w:author="jortlepp@contractor.linuxfoundation.org" w:date="2025-04-03T13:20:00Z" w:initials="jo">
    <w:p w14:paraId="5EBA33CD" w14:textId="163D7A85" w:rsidR="00604005" w:rsidRDefault="00000000">
      <w:pPr>
        <w:pStyle w:val="CommentText"/>
      </w:pPr>
      <w:r>
        <w:rPr>
          <w:rStyle w:val="CommentReference"/>
        </w:rPr>
        <w:annotationRef/>
      </w:r>
      <w:r w:rsidRPr="062DA0AD">
        <w:t>To discuss: transformation services</w:t>
      </w:r>
    </w:p>
  </w:comment>
  <w:comment w:id="36" w:author="jortlepp@contractor.linuxfoundation.org" w:date="2025-04-03T14:10:00Z" w:initials="jo">
    <w:p w14:paraId="072BE291" w14:textId="74D8CC3B" w:rsidR="00604005" w:rsidRDefault="00000000">
      <w:pPr>
        <w:pStyle w:val="CommentText"/>
      </w:pPr>
      <w:r>
        <w:rPr>
          <w:rStyle w:val="CommentReference"/>
        </w:rPr>
        <w:annotationRef/>
      </w:r>
      <w:r w:rsidRPr="25E5B971">
        <w:t>https://github.com/tazama-lf/tms-service/issues/154</w:t>
      </w:r>
    </w:p>
  </w:comment>
  <w:comment w:id="37" w:author="Behjet Ansari" w:date="2025-04-04T12:13:00Z" w:initials="BA">
    <w:p w14:paraId="1B283A94" w14:textId="5081D35B" w:rsidR="00604005" w:rsidRDefault="00000000">
      <w:pPr>
        <w:pStyle w:val="CommentText"/>
      </w:pPr>
      <w:r>
        <w:rPr>
          <w:rStyle w:val="CommentReference"/>
        </w:rPr>
        <w:annotationRef/>
      </w:r>
      <w:r w:rsidRPr="682AC42F">
        <w:t>Will be detailed in FSD</w:t>
      </w:r>
    </w:p>
  </w:comment>
  <w:comment w:id="41" w:author="jortlepp@contractor.linuxfoundation.org" w:date="2025-04-03T13:17:00Z" w:initials="jo">
    <w:p w14:paraId="67AFB7B8" w14:textId="5D073839" w:rsidR="00604005" w:rsidRDefault="00000000">
      <w:pPr>
        <w:pStyle w:val="CommentText"/>
      </w:pPr>
      <w:r>
        <w:rPr>
          <w:rStyle w:val="CommentReference"/>
        </w:rPr>
        <w:annotationRef/>
      </w:r>
      <w:r w:rsidRPr="534AA74A">
        <w:t>Clarify this constraint?</w:t>
      </w:r>
    </w:p>
  </w:comment>
  <w:comment w:id="42" w:author="Soban Najam" w:date="2025-04-03T17:12:00Z" w:initials="SN">
    <w:p w14:paraId="5372F022" w14:textId="750923C8" w:rsidR="00604005" w:rsidRDefault="00000000">
      <w:pPr>
        <w:pStyle w:val="CommentText"/>
      </w:pPr>
      <w:r>
        <w:rPr>
          <w:rStyle w:val="CommentReference"/>
        </w:rPr>
        <w:annotationRef/>
      </w:r>
      <w:r w:rsidRPr="0DCFDEAD">
        <w:t>Should be one to many as well</w:t>
      </w:r>
    </w:p>
  </w:comment>
  <w:comment w:id="47" w:author="jortlepp@contractor.linuxfoundation.org" w:date="2025-04-03T13:18:00Z" w:initials="jo">
    <w:p w14:paraId="16754839" w14:textId="48E58B40" w:rsidR="00604005" w:rsidRDefault="00000000">
      <w:pPr>
        <w:pStyle w:val="CommentText"/>
      </w:pPr>
      <w:r>
        <w:rPr>
          <w:rStyle w:val="CommentReference"/>
        </w:rPr>
        <w:annotationRef/>
      </w:r>
      <w:r w:rsidRPr="326298CC">
        <w:t>Clarify this constraint?</w:t>
      </w:r>
    </w:p>
  </w:comment>
  <w:comment w:id="38" w:author="jortlepp@contractor.linuxfoundation.org" w:date="2025-04-04T10:57:00Z" w:initials="jo">
    <w:p w14:paraId="5A9B0740" w14:textId="6456CDDD" w:rsidR="00604005" w:rsidRDefault="00000000">
      <w:pPr>
        <w:pStyle w:val="CommentText"/>
      </w:pPr>
      <w:r>
        <w:rPr>
          <w:rStyle w:val="CommentReference"/>
        </w:rPr>
        <w:annotationRef/>
      </w:r>
      <w:r w:rsidRPr="18D80DCB">
        <w:t>We're briefly mentioning the transformation of data in C.3 above, but neglected to mention it here as well. To clarify the extent of this requirement:</w:t>
      </w:r>
    </w:p>
    <w:p w14:paraId="17BB34FF" w14:textId="4BD05847" w:rsidR="00604005" w:rsidRDefault="00000000">
      <w:pPr>
        <w:pStyle w:val="CommentText"/>
      </w:pPr>
      <w:r w:rsidRPr="35EDBFD6">
        <w:t>AS-IS functionality for the TMS API:</w:t>
      </w:r>
    </w:p>
    <w:p w14:paraId="3D714CD7" w14:textId="1847F4BB" w:rsidR="00604005" w:rsidRDefault="00000000">
      <w:pPr>
        <w:pStyle w:val="CommentText"/>
      </w:pPr>
      <w:r w:rsidRPr="129973E3">
        <w:t>1. Ingest data in JSON format, as per the hard-coded API endpoint specification.</w:t>
      </w:r>
    </w:p>
    <w:p w14:paraId="0B1C24B2" w14:textId="07C5F289" w:rsidR="00604005" w:rsidRDefault="00000000">
      <w:pPr>
        <w:pStyle w:val="CommentText"/>
      </w:pPr>
      <w:r w:rsidRPr="46B59A89">
        <w:t>2. Transform the data into a format that is appropriate to be loaded into the database.</w:t>
      </w:r>
    </w:p>
    <w:p w14:paraId="591E1BC0" w14:textId="69485C0E" w:rsidR="00604005" w:rsidRDefault="00000000">
      <w:pPr>
        <w:pStyle w:val="CommentText"/>
      </w:pPr>
      <w:r w:rsidRPr="1EDA55C8">
        <w:t>3. Load the data into the database.</w:t>
      </w:r>
    </w:p>
    <w:p w14:paraId="5214E461" w14:textId="5AB2F284" w:rsidR="00604005" w:rsidRDefault="00000000">
      <w:pPr>
        <w:pStyle w:val="CommentText"/>
      </w:pPr>
      <w:r w:rsidRPr="5FA85F4C">
        <w:t>The TO-BE functionality for the TMS API will follow the same steps, but the steps must be implemented via the SDK. The SDK must define the specification for the endpoint where data will be received. The SDK must also then define the transformation processes to prepare the received data for database upload, and the SDK must then finally define the parameters for the data upload itself.</w:t>
      </w:r>
    </w:p>
    <w:p w14:paraId="6AFB28C0" w14:textId="2135E6B8" w:rsidR="00604005" w:rsidRDefault="00000000">
      <w:pPr>
        <w:pStyle w:val="CommentText"/>
      </w:pPr>
      <w:r w:rsidRPr="1C707F7B">
        <w:t>What is missing here is the definition of the requirement to implement the transformation. 1-to-1 constitutes "mapping", but both 1-to-m and m-to-1 requires transformation.</w:t>
      </w:r>
    </w:p>
  </w:comment>
  <w:comment w:id="39" w:author="Soban Najam" w:date="2025-04-06T12:42:00Z" w:initials="SN">
    <w:p w14:paraId="123093AC" w14:textId="77777777" w:rsidR="00504440" w:rsidRDefault="00504440" w:rsidP="00504440">
      <w:pPr>
        <w:pStyle w:val="CommentText"/>
      </w:pPr>
      <w:r>
        <w:rPr>
          <w:rStyle w:val="CommentReference"/>
        </w:rPr>
        <w:annotationRef/>
      </w:r>
      <w:r>
        <w:t>We have elaborated to add that one-to-one mapping as well as one to many or many to one field transformations must be supported by the SDK.</w:t>
      </w:r>
    </w:p>
  </w:comment>
  <w:comment w:id="48" w:author="jortlepp@contractor.linuxfoundation.org" w:date="2025-04-03T13:19:00Z" w:initials="jo">
    <w:p w14:paraId="6ADFE8E0" w14:textId="1C06951E" w:rsidR="00604005" w:rsidRDefault="00000000">
      <w:pPr>
        <w:pStyle w:val="CommentText"/>
      </w:pPr>
      <w:r>
        <w:rPr>
          <w:rStyle w:val="CommentReference"/>
        </w:rPr>
        <w:annotationRef/>
      </w:r>
      <w:r w:rsidRPr="23B5806E">
        <w:t>Walk through anticipated workflow/use case?</w:t>
      </w:r>
    </w:p>
  </w:comment>
  <w:comment w:id="50" w:author="jortlepp@contractor.linuxfoundation.org" w:date="2025-04-03T13:25:00Z" w:initials="jo">
    <w:p w14:paraId="515FF19A" w14:textId="6EED6485" w:rsidR="00604005" w:rsidRDefault="00000000">
      <w:pPr>
        <w:pStyle w:val="CommentText"/>
      </w:pPr>
      <w:r>
        <w:rPr>
          <w:rStyle w:val="CommentReference"/>
        </w:rPr>
        <w:annotationRef/>
      </w:r>
      <w:r w:rsidRPr="72638E5F">
        <w:t>The DISDK should also have the capability to create these collections.</w:t>
      </w:r>
    </w:p>
  </w:comment>
  <w:comment w:id="51" w:author="jortlepp@contractor.linuxfoundation.org" w:date="2025-04-03T13:27:00Z" w:initials="jo">
    <w:p w14:paraId="19EEA8B6" w14:textId="764E01BA" w:rsidR="00604005" w:rsidRDefault="00000000">
      <w:pPr>
        <w:pStyle w:val="CommentText"/>
      </w:pPr>
      <w:r>
        <w:rPr>
          <w:rStyle w:val="CommentReference"/>
        </w:rPr>
        <w:annotationRef/>
      </w:r>
      <w:r w:rsidRPr="3E6CC70C">
        <w:t>I see E.3 below.</w:t>
      </w:r>
    </w:p>
  </w:comment>
  <w:comment w:id="52" w:author="jortlepp@contractor.linuxfoundation.org" w:date="2025-04-03T13:28:00Z" w:initials="jo">
    <w:p w14:paraId="3CB58951" w14:textId="57C28630" w:rsidR="00604005" w:rsidRDefault="00000000">
      <w:pPr>
        <w:pStyle w:val="CommentText"/>
      </w:pPr>
      <w:r>
        <w:rPr>
          <w:rStyle w:val="CommentReference"/>
        </w:rPr>
        <w:annotationRef/>
      </w:r>
      <w:r w:rsidRPr="7696FF70">
        <w:t>We're going to need some kind of scriptable output from the process so that the interfaces can be automatically deployed in a standard, predictable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5FF357" w15:done="1"/>
  <w15:commentEx w15:paraId="0F90D654" w15:done="1"/>
  <w15:commentEx w15:paraId="4FDE99E1" w15:done="1"/>
  <w15:commentEx w15:paraId="1EF4376A" w15:done="1"/>
  <w15:commentEx w15:paraId="493F1607" w15:done="0"/>
  <w15:commentEx w15:paraId="07C3A4EE" w15:paraIdParent="493F1607" w15:done="0"/>
  <w15:commentEx w15:paraId="49B79093" w15:done="1"/>
  <w15:commentEx w15:paraId="261E3EE1" w15:done="1"/>
  <w15:commentEx w15:paraId="403C67DE" w15:paraIdParent="261E3EE1" w15:done="1"/>
  <w15:commentEx w15:paraId="0A3A1B1F" w15:done="0"/>
  <w15:commentEx w15:paraId="21CDD1D6" w15:done="0"/>
  <w15:commentEx w15:paraId="3E1B840C" w15:paraIdParent="21CDD1D6" w15:done="0"/>
  <w15:commentEx w15:paraId="25089435" w15:paraIdParent="21CDD1D6" w15:done="0"/>
  <w15:commentEx w15:paraId="5328BA64" w15:done="1"/>
  <w15:commentEx w15:paraId="63114AE5" w15:done="1"/>
  <w15:commentEx w15:paraId="101E30C8" w15:done="1"/>
  <w15:commentEx w15:paraId="5EBA33CD" w15:done="1"/>
  <w15:commentEx w15:paraId="072BE291" w15:paraIdParent="5EBA33CD" w15:done="1"/>
  <w15:commentEx w15:paraId="1B283A94" w15:paraIdParent="5EBA33CD" w15:done="1"/>
  <w15:commentEx w15:paraId="67AFB7B8" w15:done="1"/>
  <w15:commentEx w15:paraId="5372F022" w15:paraIdParent="67AFB7B8" w15:done="1"/>
  <w15:commentEx w15:paraId="16754839" w15:done="1"/>
  <w15:commentEx w15:paraId="6AFB28C0" w15:done="0"/>
  <w15:commentEx w15:paraId="123093AC" w15:paraIdParent="6AFB28C0" w15:done="0"/>
  <w15:commentEx w15:paraId="6ADFE8E0" w15:done="1"/>
  <w15:commentEx w15:paraId="515FF19A" w15:done="1"/>
  <w15:commentEx w15:paraId="19EEA8B6" w15:paraIdParent="515FF19A" w15:done="1"/>
  <w15:commentEx w15:paraId="3CB5895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4B4E8D" w16cex:dateUtc="2025-04-03T09:43:00Z"/>
  <w16cex:commentExtensible w16cex:durableId="0A48E069" w16cex:dateUtc="2025-04-03T10:50:00Z"/>
  <w16cex:commentExtensible w16cex:durableId="57D13B70" w16cex:dateUtc="2025-04-03T10:52:00Z"/>
  <w16cex:commentExtensible w16cex:durableId="3A7C1982" w16cex:dateUtc="2025-04-03T10:53:00Z"/>
  <w16cex:commentExtensible w16cex:durableId="0D86E0EF" w16cex:dateUtc="2025-04-04T09:02:00Z"/>
  <w16cex:commentExtensible w16cex:durableId="4C1DA937" w16cex:dateUtc="2025-04-06T07:25:00Z"/>
  <w16cex:commentExtensible w16cex:durableId="20741F49" w16cex:dateUtc="2025-04-03T10:54:00Z"/>
  <w16cex:commentExtensible w16cex:durableId="79D9E985" w16cex:dateUtc="2025-04-03T10:55:00Z"/>
  <w16cex:commentExtensible w16cex:durableId="673D0946" w16cex:dateUtc="2025-04-04T05:42:00Z"/>
  <w16cex:commentExtensible w16cex:durableId="42B7694D" w16cex:dateUtc="2025-04-04T06:18:00Z"/>
  <w16cex:commentExtensible w16cex:durableId="0B00DA99" w16cex:dateUtc="2025-04-03T10:58:00Z"/>
  <w16cex:commentExtensible w16cex:durableId="7F0057C0" w16cex:dateUtc="2025-04-03T11:54:00Z"/>
  <w16cex:commentExtensible w16cex:durableId="36E804BE" w16cex:dateUtc="2025-04-04T06:52:00Z"/>
  <w16cex:commentExtensible w16cex:durableId="6EAADF3C" w16cex:dateUtc="2025-04-03T10:59:00Z"/>
  <w16cex:commentExtensible w16cex:durableId="222A0356" w16cex:dateUtc="2025-04-03T11:16:00Z"/>
  <w16cex:commentExtensible w16cex:durableId="7A423749" w16cex:dateUtc="2025-04-03T11:16:00Z"/>
  <w16cex:commentExtensible w16cex:durableId="0EF2F413" w16cex:dateUtc="2025-04-03T11:20:00Z"/>
  <w16cex:commentExtensible w16cex:durableId="1A9EBD35" w16cex:dateUtc="2025-04-03T12:10:00Z"/>
  <w16cex:commentExtensible w16cex:durableId="64D8954D" w16cex:dateUtc="2025-04-04T07:13:00Z"/>
  <w16cex:commentExtensible w16cex:durableId="11DC475A" w16cex:dateUtc="2025-04-03T11:17:00Z"/>
  <w16cex:commentExtensible w16cex:durableId="08C2298B" w16cex:dateUtc="2025-04-03T12:12:00Z"/>
  <w16cex:commentExtensible w16cex:durableId="41FDC19C" w16cex:dateUtc="2025-04-03T11:18:00Z"/>
  <w16cex:commentExtensible w16cex:durableId="1750ECD8" w16cex:dateUtc="2025-04-04T08:57:00Z"/>
  <w16cex:commentExtensible w16cex:durableId="74DF1F72" w16cex:dateUtc="2025-04-06T07:42:00Z"/>
  <w16cex:commentExtensible w16cex:durableId="7FAA5E54" w16cex:dateUtc="2025-04-03T11:19:00Z"/>
  <w16cex:commentExtensible w16cex:durableId="0CB7E484" w16cex:dateUtc="2025-04-03T11:25:00Z"/>
  <w16cex:commentExtensible w16cex:durableId="219E53AE" w16cex:dateUtc="2025-04-03T11:27:00Z"/>
  <w16cex:commentExtensible w16cex:durableId="726C4F08" w16cex:dateUtc="2025-04-03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5FF357" w16cid:durableId="114B4E8D"/>
  <w16cid:commentId w16cid:paraId="0F90D654" w16cid:durableId="0A48E069"/>
  <w16cid:commentId w16cid:paraId="4FDE99E1" w16cid:durableId="57D13B70"/>
  <w16cid:commentId w16cid:paraId="1EF4376A" w16cid:durableId="3A7C1982"/>
  <w16cid:commentId w16cid:paraId="493F1607" w16cid:durableId="0D86E0EF"/>
  <w16cid:commentId w16cid:paraId="07C3A4EE" w16cid:durableId="4C1DA937"/>
  <w16cid:commentId w16cid:paraId="49B79093" w16cid:durableId="20741F49"/>
  <w16cid:commentId w16cid:paraId="261E3EE1" w16cid:durableId="79D9E985"/>
  <w16cid:commentId w16cid:paraId="403C67DE" w16cid:durableId="673D0946"/>
  <w16cid:commentId w16cid:paraId="0A3A1B1F" w16cid:durableId="42B7694D"/>
  <w16cid:commentId w16cid:paraId="21CDD1D6" w16cid:durableId="0B00DA99"/>
  <w16cid:commentId w16cid:paraId="3E1B840C" w16cid:durableId="7F0057C0"/>
  <w16cid:commentId w16cid:paraId="25089435" w16cid:durableId="36E804BE"/>
  <w16cid:commentId w16cid:paraId="5328BA64" w16cid:durableId="6EAADF3C"/>
  <w16cid:commentId w16cid:paraId="63114AE5" w16cid:durableId="222A0356"/>
  <w16cid:commentId w16cid:paraId="101E30C8" w16cid:durableId="7A423749"/>
  <w16cid:commentId w16cid:paraId="5EBA33CD" w16cid:durableId="0EF2F413"/>
  <w16cid:commentId w16cid:paraId="072BE291" w16cid:durableId="1A9EBD35"/>
  <w16cid:commentId w16cid:paraId="1B283A94" w16cid:durableId="64D8954D"/>
  <w16cid:commentId w16cid:paraId="67AFB7B8" w16cid:durableId="11DC475A"/>
  <w16cid:commentId w16cid:paraId="5372F022" w16cid:durableId="08C2298B"/>
  <w16cid:commentId w16cid:paraId="16754839" w16cid:durableId="41FDC19C"/>
  <w16cid:commentId w16cid:paraId="6AFB28C0" w16cid:durableId="1750ECD8"/>
  <w16cid:commentId w16cid:paraId="123093AC" w16cid:durableId="74DF1F72"/>
  <w16cid:commentId w16cid:paraId="6ADFE8E0" w16cid:durableId="7FAA5E54"/>
  <w16cid:commentId w16cid:paraId="515FF19A" w16cid:durableId="0CB7E484"/>
  <w16cid:commentId w16cid:paraId="19EEA8B6" w16cid:durableId="219E53AE"/>
  <w16cid:commentId w16cid:paraId="3CB58951" w16cid:durableId="726C4F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qbLSAdbSp1VWm" int2:id="GyGhVsv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AB8"/>
    <w:multiLevelType w:val="multilevel"/>
    <w:tmpl w:val="5C44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7E01"/>
    <w:multiLevelType w:val="multilevel"/>
    <w:tmpl w:val="95C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4252"/>
    <w:multiLevelType w:val="multilevel"/>
    <w:tmpl w:val="2F3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34F1"/>
    <w:multiLevelType w:val="multilevel"/>
    <w:tmpl w:val="656C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A8B09"/>
    <w:multiLevelType w:val="hybridMultilevel"/>
    <w:tmpl w:val="5C14DF6A"/>
    <w:lvl w:ilvl="0" w:tplc="8056EF0A">
      <w:start w:val="1"/>
      <w:numFmt w:val="bullet"/>
      <w:lvlText w:val=""/>
      <w:lvlJc w:val="left"/>
      <w:pPr>
        <w:ind w:left="1800" w:hanging="360"/>
      </w:pPr>
      <w:rPr>
        <w:rFonts w:ascii="Symbol" w:hAnsi="Symbol" w:hint="default"/>
      </w:rPr>
    </w:lvl>
    <w:lvl w:ilvl="1" w:tplc="E31416D6">
      <w:start w:val="1"/>
      <w:numFmt w:val="bullet"/>
      <w:lvlText w:val="o"/>
      <w:lvlJc w:val="left"/>
      <w:pPr>
        <w:ind w:left="2520" w:hanging="360"/>
      </w:pPr>
      <w:rPr>
        <w:rFonts w:ascii="Courier New" w:hAnsi="Courier New" w:hint="default"/>
      </w:rPr>
    </w:lvl>
    <w:lvl w:ilvl="2" w:tplc="7A3CB1A6">
      <w:start w:val="1"/>
      <w:numFmt w:val="bullet"/>
      <w:lvlText w:val=""/>
      <w:lvlJc w:val="left"/>
      <w:pPr>
        <w:ind w:left="3240" w:hanging="360"/>
      </w:pPr>
      <w:rPr>
        <w:rFonts w:ascii="Wingdings" w:hAnsi="Wingdings" w:hint="default"/>
      </w:rPr>
    </w:lvl>
    <w:lvl w:ilvl="3" w:tplc="DE74A956">
      <w:start w:val="1"/>
      <w:numFmt w:val="bullet"/>
      <w:lvlText w:val=""/>
      <w:lvlJc w:val="left"/>
      <w:pPr>
        <w:ind w:left="3960" w:hanging="360"/>
      </w:pPr>
      <w:rPr>
        <w:rFonts w:ascii="Symbol" w:hAnsi="Symbol" w:hint="default"/>
      </w:rPr>
    </w:lvl>
    <w:lvl w:ilvl="4" w:tplc="CD283580">
      <w:start w:val="1"/>
      <w:numFmt w:val="bullet"/>
      <w:lvlText w:val="o"/>
      <w:lvlJc w:val="left"/>
      <w:pPr>
        <w:ind w:left="4680" w:hanging="360"/>
      </w:pPr>
      <w:rPr>
        <w:rFonts w:ascii="Courier New" w:hAnsi="Courier New" w:hint="default"/>
      </w:rPr>
    </w:lvl>
    <w:lvl w:ilvl="5" w:tplc="DC80AE10">
      <w:start w:val="1"/>
      <w:numFmt w:val="bullet"/>
      <w:lvlText w:val=""/>
      <w:lvlJc w:val="left"/>
      <w:pPr>
        <w:ind w:left="5400" w:hanging="360"/>
      </w:pPr>
      <w:rPr>
        <w:rFonts w:ascii="Wingdings" w:hAnsi="Wingdings" w:hint="default"/>
      </w:rPr>
    </w:lvl>
    <w:lvl w:ilvl="6" w:tplc="06F2DEB2">
      <w:start w:val="1"/>
      <w:numFmt w:val="bullet"/>
      <w:lvlText w:val=""/>
      <w:lvlJc w:val="left"/>
      <w:pPr>
        <w:ind w:left="6120" w:hanging="360"/>
      </w:pPr>
      <w:rPr>
        <w:rFonts w:ascii="Symbol" w:hAnsi="Symbol" w:hint="default"/>
      </w:rPr>
    </w:lvl>
    <w:lvl w:ilvl="7" w:tplc="14E4BF5A">
      <w:start w:val="1"/>
      <w:numFmt w:val="bullet"/>
      <w:lvlText w:val="o"/>
      <w:lvlJc w:val="left"/>
      <w:pPr>
        <w:ind w:left="6840" w:hanging="360"/>
      </w:pPr>
      <w:rPr>
        <w:rFonts w:ascii="Courier New" w:hAnsi="Courier New" w:hint="default"/>
      </w:rPr>
    </w:lvl>
    <w:lvl w:ilvl="8" w:tplc="54744D20">
      <w:start w:val="1"/>
      <w:numFmt w:val="bullet"/>
      <w:lvlText w:val=""/>
      <w:lvlJc w:val="left"/>
      <w:pPr>
        <w:ind w:left="7560" w:hanging="360"/>
      </w:pPr>
      <w:rPr>
        <w:rFonts w:ascii="Wingdings" w:hAnsi="Wingdings" w:hint="default"/>
      </w:rPr>
    </w:lvl>
  </w:abstractNum>
  <w:abstractNum w:abstractNumId="5" w15:restartNumberingAfterBreak="0">
    <w:nsid w:val="3BE323CE"/>
    <w:multiLevelType w:val="multilevel"/>
    <w:tmpl w:val="AA40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C7C41"/>
    <w:multiLevelType w:val="multilevel"/>
    <w:tmpl w:val="562C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955EB"/>
    <w:multiLevelType w:val="hybridMultilevel"/>
    <w:tmpl w:val="5D84FC00"/>
    <w:lvl w:ilvl="0" w:tplc="0F4415D8">
      <w:start w:val="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580072"/>
    <w:multiLevelType w:val="multilevel"/>
    <w:tmpl w:val="7E6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F3A67"/>
    <w:multiLevelType w:val="hybridMultilevel"/>
    <w:tmpl w:val="A06A6FF6"/>
    <w:lvl w:ilvl="0" w:tplc="95EAD11A">
      <w:start w:val="1"/>
      <w:numFmt w:val="upp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5F202A70"/>
    <w:multiLevelType w:val="multilevel"/>
    <w:tmpl w:val="976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453CB"/>
    <w:multiLevelType w:val="multilevel"/>
    <w:tmpl w:val="D54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1F998"/>
    <w:multiLevelType w:val="hybridMultilevel"/>
    <w:tmpl w:val="3A16C3A0"/>
    <w:lvl w:ilvl="0" w:tplc="572C97CC">
      <w:start w:val="1"/>
      <w:numFmt w:val="bullet"/>
      <w:lvlText w:val=""/>
      <w:lvlJc w:val="left"/>
      <w:pPr>
        <w:ind w:left="1800" w:hanging="360"/>
      </w:pPr>
      <w:rPr>
        <w:rFonts w:ascii="Symbol" w:hAnsi="Symbol" w:hint="default"/>
      </w:rPr>
    </w:lvl>
    <w:lvl w:ilvl="1" w:tplc="E2A67A08">
      <w:start w:val="1"/>
      <w:numFmt w:val="bullet"/>
      <w:lvlText w:val="o"/>
      <w:lvlJc w:val="left"/>
      <w:pPr>
        <w:ind w:left="2520" w:hanging="360"/>
      </w:pPr>
      <w:rPr>
        <w:rFonts w:ascii="Courier New" w:hAnsi="Courier New" w:hint="default"/>
      </w:rPr>
    </w:lvl>
    <w:lvl w:ilvl="2" w:tplc="07B2893C">
      <w:start w:val="1"/>
      <w:numFmt w:val="bullet"/>
      <w:lvlText w:val=""/>
      <w:lvlJc w:val="left"/>
      <w:pPr>
        <w:ind w:left="3240" w:hanging="360"/>
      </w:pPr>
      <w:rPr>
        <w:rFonts w:ascii="Wingdings" w:hAnsi="Wingdings" w:hint="default"/>
      </w:rPr>
    </w:lvl>
    <w:lvl w:ilvl="3" w:tplc="625E342C">
      <w:start w:val="1"/>
      <w:numFmt w:val="bullet"/>
      <w:lvlText w:val=""/>
      <w:lvlJc w:val="left"/>
      <w:pPr>
        <w:ind w:left="3960" w:hanging="360"/>
      </w:pPr>
      <w:rPr>
        <w:rFonts w:ascii="Symbol" w:hAnsi="Symbol" w:hint="default"/>
      </w:rPr>
    </w:lvl>
    <w:lvl w:ilvl="4" w:tplc="D28CC252">
      <w:start w:val="1"/>
      <w:numFmt w:val="bullet"/>
      <w:lvlText w:val="o"/>
      <w:lvlJc w:val="left"/>
      <w:pPr>
        <w:ind w:left="4680" w:hanging="360"/>
      </w:pPr>
      <w:rPr>
        <w:rFonts w:ascii="Courier New" w:hAnsi="Courier New" w:hint="default"/>
      </w:rPr>
    </w:lvl>
    <w:lvl w:ilvl="5" w:tplc="7FE87BE2">
      <w:start w:val="1"/>
      <w:numFmt w:val="bullet"/>
      <w:lvlText w:val=""/>
      <w:lvlJc w:val="left"/>
      <w:pPr>
        <w:ind w:left="5400" w:hanging="360"/>
      </w:pPr>
      <w:rPr>
        <w:rFonts w:ascii="Wingdings" w:hAnsi="Wingdings" w:hint="default"/>
      </w:rPr>
    </w:lvl>
    <w:lvl w:ilvl="6" w:tplc="FDC293DE">
      <w:start w:val="1"/>
      <w:numFmt w:val="bullet"/>
      <w:lvlText w:val=""/>
      <w:lvlJc w:val="left"/>
      <w:pPr>
        <w:ind w:left="6120" w:hanging="360"/>
      </w:pPr>
      <w:rPr>
        <w:rFonts w:ascii="Symbol" w:hAnsi="Symbol" w:hint="default"/>
      </w:rPr>
    </w:lvl>
    <w:lvl w:ilvl="7" w:tplc="206AF85C">
      <w:start w:val="1"/>
      <w:numFmt w:val="bullet"/>
      <w:lvlText w:val="o"/>
      <w:lvlJc w:val="left"/>
      <w:pPr>
        <w:ind w:left="6840" w:hanging="360"/>
      </w:pPr>
      <w:rPr>
        <w:rFonts w:ascii="Courier New" w:hAnsi="Courier New" w:hint="default"/>
      </w:rPr>
    </w:lvl>
    <w:lvl w:ilvl="8" w:tplc="8850EDEA">
      <w:start w:val="1"/>
      <w:numFmt w:val="bullet"/>
      <w:lvlText w:val=""/>
      <w:lvlJc w:val="left"/>
      <w:pPr>
        <w:ind w:left="7560" w:hanging="360"/>
      </w:pPr>
      <w:rPr>
        <w:rFonts w:ascii="Wingdings" w:hAnsi="Wingdings" w:hint="default"/>
      </w:rPr>
    </w:lvl>
  </w:abstractNum>
  <w:abstractNum w:abstractNumId="13" w15:restartNumberingAfterBreak="0">
    <w:nsid w:val="6FFC5B58"/>
    <w:multiLevelType w:val="multilevel"/>
    <w:tmpl w:val="F07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6121E"/>
    <w:multiLevelType w:val="multilevel"/>
    <w:tmpl w:val="7DF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A67BC"/>
    <w:multiLevelType w:val="hybridMultilevel"/>
    <w:tmpl w:val="6CAA424C"/>
    <w:lvl w:ilvl="0" w:tplc="84B20778">
      <w:start w:val="1"/>
      <w:numFmt w:val="lowerLetter"/>
      <w:lvlText w:val="(%1)"/>
      <w:lvlJc w:val="left"/>
      <w:pPr>
        <w:ind w:left="720" w:hanging="360"/>
      </w:pPr>
      <w:rPr>
        <w:rFonts w:hint="default"/>
      </w:rPr>
    </w:lvl>
    <w:lvl w:ilvl="1" w:tplc="0F4415D8">
      <w:start w:val="3"/>
      <w:numFmt w:val="bullet"/>
      <w:lvlText w:val=""/>
      <w:lvlJc w:val="left"/>
      <w:pPr>
        <w:ind w:left="1440" w:hanging="360"/>
      </w:pPr>
      <w:rPr>
        <w:rFonts w:ascii="Symbol" w:eastAsiaTheme="minorHAnsi" w:hAnsi="Symbol"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4CD2126"/>
    <w:multiLevelType w:val="multilevel"/>
    <w:tmpl w:val="E02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950168">
    <w:abstractNumId w:val="12"/>
  </w:num>
  <w:num w:numId="2" w16cid:durableId="768701083">
    <w:abstractNumId w:val="4"/>
  </w:num>
  <w:num w:numId="3" w16cid:durableId="74404662">
    <w:abstractNumId w:val="7"/>
  </w:num>
  <w:num w:numId="4" w16cid:durableId="43675536">
    <w:abstractNumId w:val="9"/>
  </w:num>
  <w:num w:numId="5" w16cid:durableId="179515759">
    <w:abstractNumId w:val="15"/>
  </w:num>
  <w:num w:numId="6" w16cid:durableId="524365470">
    <w:abstractNumId w:val="1"/>
  </w:num>
  <w:num w:numId="7" w16cid:durableId="1533303782">
    <w:abstractNumId w:val="13"/>
  </w:num>
  <w:num w:numId="8" w16cid:durableId="679085070">
    <w:abstractNumId w:val="5"/>
  </w:num>
  <w:num w:numId="9" w16cid:durableId="694119397">
    <w:abstractNumId w:val="16"/>
  </w:num>
  <w:num w:numId="10" w16cid:durableId="1843546738">
    <w:abstractNumId w:val="10"/>
  </w:num>
  <w:num w:numId="11" w16cid:durableId="359744988">
    <w:abstractNumId w:val="0"/>
  </w:num>
  <w:num w:numId="12" w16cid:durableId="1814983475">
    <w:abstractNumId w:val="8"/>
  </w:num>
  <w:num w:numId="13" w16cid:durableId="1817062745">
    <w:abstractNumId w:val="6"/>
  </w:num>
  <w:num w:numId="14" w16cid:durableId="1520776229">
    <w:abstractNumId w:val="3"/>
  </w:num>
  <w:num w:numId="15" w16cid:durableId="1468626202">
    <w:abstractNumId w:val="11"/>
  </w:num>
  <w:num w:numId="16" w16cid:durableId="1105151888">
    <w:abstractNumId w:val="14"/>
  </w:num>
  <w:num w:numId="17" w16cid:durableId="19282708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rtlepp@contractor.linuxfoundation.org">
    <w15:presenceInfo w15:providerId="AD" w15:userId="S::urn:spo:guest#jortlepp@contractor.linuxfoundation.org::"/>
  </w15:person>
  <w15:person w15:author="Soban Najam">
    <w15:presenceInfo w15:providerId="AD" w15:userId="S::soban.najam@paysyslabs.com::59c411b0-ccb7-4330-99a9-29cc04a2c185"/>
  </w15:person>
  <w15:person w15:author="Behjet Ansari">
    <w15:presenceInfo w15:providerId="AD" w15:userId="S::behjet.ansari@paysyslabs.com::957c5558-51f7-4629-b1c3-c3da0f1118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BE"/>
    <w:rsid w:val="00016676"/>
    <w:rsid w:val="0002275A"/>
    <w:rsid w:val="00042693"/>
    <w:rsid w:val="000822F5"/>
    <w:rsid w:val="000A0F8E"/>
    <w:rsid w:val="000E23A7"/>
    <w:rsid w:val="000F1F76"/>
    <w:rsid w:val="000F699C"/>
    <w:rsid w:val="00155779"/>
    <w:rsid w:val="00172EA6"/>
    <w:rsid w:val="00193E81"/>
    <w:rsid w:val="00196C5B"/>
    <w:rsid w:val="001E1C37"/>
    <w:rsid w:val="002041C0"/>
    <w:rsid w:val="00217D6C"/>
    <w:rsid w:val="002322A6"/>
    <w:rsid w:val="00242387"/>
    <w:rsid w:val="002447C7"/>
    <w:rsid w:val="0025468F"/>
    <w:rsid w:val="00254B64"/>
    <w:rsid w:val="0027725A"/>
    <w:rsid w:val="00294F8C"/>
    <w:rsid w:val="002963DD"/>
    <w:rsid w:val="002D6B24"/>
    <w:rsid w:val="002E2BB9"/>
    <w:rsid w:val="002F4A2E"/>
    <w:rsid w:val="0031696E"/>
    <w:rsid w:val="00321F67"/>
    <w:rsid w:val="003224B7"/>
    <w:rsid w:val="0032547E"/>
    <w:rsid w:val="0034123F"/>
    <w:rsid w:val="00357A4C"/>
    <w:rsid w:val="00366B54"/>
    <w:rsid w:val="003838EE"/>
    <w:rsid w:val="00383E07"/>
    <w:rsid w:val="003A03E6"/>
    <w:rsid w:val="003A329A"/>
    <w:rsid w:val="003F0FBD"/>
    <w:rsid w:val="004465D8"/>
    <w:rsid w:val="004568C1"/>
    <w:rsid w:val="00470173"/>
    <w:rsid w:val="0048576C"/>
    <w:rsid w:val="004C73B5"/>
    <w:rsid w:val="005018B3"/>
    <w:rsid w:val="00504440"/>
    <w:rsid w:val="00520645"/>
    <w:rsid w:val="005428FB"/>
    <w:rsid w:val="00583D02"/>
    <w:rsid w:val="00597E6D"/>
    <w:rsid w:val="005D4FE7"/>
    <w:rsid w:val="00604005"/>
    <w:rsid w:val="006055EE"/>
    <w:rsid w:val="006114D1"/>
    <w:rsid w:val="00660756"/>
    <w:rsid w:val="00671ECA"/>
    <w:rsid w:val="00681B88"/>
    <w:rsid w:val="00696EC8"/>
    <w:rsid w:val="006A7BBD"/>
    <w:rsid w:val="006B0B8C"/>
    <w:rsid w:val="006D0D2A"/>
    <w:rsid w:val="006E6B69"/>
    <w:rsid w:val="006F6AD9"/>
    <w:rsid w:val="00717332"/>
    <w:rsid w:val="00743CBE"/>
    <w:rsid w:val="007C5F66"/>
    <w:rsid w:val="008221E8"/>
    <w:rsid w:val="008515E8"/>
    <w:rsid w:val="00892830"/>
    <w:rsid w:val="00893748"/>
    <w:rsid w:val="00895575"/>
    <w:rsid w:val="008A6E48"/>
    <w:rsid w:val="008D6EB8"/>
    <w:rsid w:val="008E4207"/>
    <w:rsid w:val="008E4E0D"/>
    <w:rsid w:val="008E7190"/>
    <w:rsid w:val="008E7A4B"/>
    <w:rsid w:val="00905DBD"/>
    <w:rsid w:val="00911B55"/>
    <w:rsid w:val="00936F8B"/>
    <w:rsid w:val="0094357F"/>
    <w:rsid w:val="00960016"/>
    <w:rsid w:val="00970AF7"/>
    <w:rsid w:val="0099538E"/>
    <w:rsid w:val="009E37BC"/>
    <w:rsid w:val="00A07E06"/>
    <w:rsid w:val="00A154FB"/>
    <w:rsid w:val="00A3243B"/>
    <w:rsid w:val="00A74578"/>
    <w:rsid w:val="00AA1D87"/>
    <w:rsid w:val="00AB4BBB"/>
    <w:rsid w:val="00AC6966"/>
    <w:rsid w:val="00AE3DB0"/>
    <w:rsid w:val="00AF03D4"/>
    <w:rsid w:val="00AF2C2A"/>
    <w:rsid w:val="00B13182"/>
    <w:rsid w:val="00B16813"/>
    <w:rsid w:val="00B6065C"/>
    <w:rsid w:val="00B725C3"/>
    <w:rsid w:val="00B92C23"/>
    <w:rsid w:val="00BC4FD5"/>
    <w:rsid w:val="00BF2F7B"/>
    <w:rsid w:val="00C21C5E"/>
    <w:rsid w:val="00C22E10"/>
    <w:rsid w:val="00C972CF"/>
    <w:rsid w:val="00CA0546"/>
    <w:rsid w:val="00CC3A3D"/>
    <w:rsid w:val="00CC76D1"/>
    <w:rsid w:val="00D26207"/>
    <w:rsid w:val="00D40CC3"/>
    <w:rsid w:val="00D6482A"/>
    <w:rsid w:val="00D70F38"/>
    <w:rsid w:val="00D83DD3"/>
    <w:rsid w:val="00DB5EDC"/>
    <w:rsid w:val="00DC54ED"/>
    <w:rsid w:val="00E02716"/>
    <w:rsid w:val="00E26771"/>
    <w:rsid w:val="00E31608"/>
    <w:rsid w:val="00E31B44"/>
    <w:rsid w:val="00E3623B"/>
    <w:rsid w:val="00E739E7"/>
    <w:rsid w:val="00E771F4"/>
    <w:rsid w:val="00E9541A"/>
    <w:rsid w:val="00EA1185"/>
    <w:rsid w:val="00EA3E92"/>
    <w:rsid w:val="00EA782F"/>
    <w:rsid w:val="00ED24E0"/>
    <w:rsid w:val="00EE4FF9"/>
    <w:rsid w:val="00F016F6"/>
    <w:rsid w:val="00F57170"/>
    <w:rsid w:val="00F6549B"/>
    <w:rsid w:val="00FC2288"/>
    <w:rsid w:val="00FC460F"/>
    <w:rsid w:val="0121F170"/>
    <w:rsid w:val="01B33C00"/>
    <w:rsid w:val="02C2F02F"/>
    <w:rsid w:val="02C97BC1"/>
    <w:rsid w:val="04183790"/>
    <w:rsid w:val="046614B6"/>
    <w:rsid w:val="048B5438"/>
    <w:rsid w:val="05E800F1"/>
    <w:rsid w:val="05F7D2E3"/>
    <w:rsid w:val="06F3D996"/>
    <w:rsid w:val="09D79CBB"/>
    <w:rsid w:val="0B741DD1"/>
    <w:rsid w:val="0C154C26"/>
    <w:rsid w:val="0C955C20"/>
    <w:rsid w:val="0EF84612"/>
    <w:rsid w:val="1054DCD0"/>
    <w:rsid w:val="107E359E"/>
    <w:rsid w:val="11738E77"/>
    <w:rsid w:val="12819462"/>
    <w:rsid w:val="12ABEC6D"/>
    <w:rsid w:val="139D5D9E"/>
    <w:rsid w:val="13DE5C07"/>
    <w:rsid w:val="148965E5"/>
    <w:rsid w:val="15449C1E"/>
    <w:rsid w:val="15B131BE"/>
    <w:rsid w:val="1740440A"/>
    <w:rsid w:val="1855B791"/>
    <w:rsid w:val="18C2A6B7"/>
    <w:rsid w:val="19D60C3C"/>
    <w:rsid w:val="19EBC429"/>
    <w:rsid w:val="1A3CC8FA"/>
    <w:rsid w:val="1AE63FD2"/>
    <w:rsid w:val="1B31704F"/>
    <w:rsid w:val="1B65B045"/>
    <w:rsid w:val="1C856DDA"/>
    <w:rsid w:val="1DD968BF"/>
    <w:rsid w:val="1E61C8C0"/>
    <w:rsid w:val="1EA44DB5"/>
    <w:rsid w:val="1EC2D593"/>
    <w:rsid w:val="215D1287"/>
    <w:rsid w:val="219ABC4D"/>
    <w:rsid w:val="2283454F"/>
    <w:rsid w:val="24B67D38"/>
    <w:rsid w:val="25BA0294"/>
    <w:rsid w:val="26A04E9C"/>
    <w:rsid w:val="29A312C3"/>
    <w:rsid w:val="29C2304E"/>
    <w:rsid w:val="2BFC5ACD"/>
    <w:rsid w:val="2C5BAE9C"/>
    <w:rsid w:val="2C72DA79"/>
    <w:rsid w:val="2C974438"/>
    <w:rsid w:val="2CA161AB"/>
    <w:rsid w:val="2D5DF2F4"/>
    <w:rsid w:val="2DD97241"/>
    <w:rsid w:val="2F4F0C62"/>
    <w:rsid w:val="2FE3FD88"/>
    <w:rsid w:val="300F1D2A"/>
    <w:rsid w:val="3192210A"/>
    <w:rsid w:val="31CD5673"/>
    <w:rsid w:val="3285C209"/>
    <w:rsid w:val="32B86AF2"/>
    <w:rsid w:val="33148F3A"/>
    <w:rsid w:val="34DF8F57"/>
    <w:rsid w:val="365826C2"/>
    <w:rsid w:val="3739FB6F"/>
    <w:rsid w:val="37D58F48"/>
    <w:rsid w:val="380F639A"/>
    <w:rsid w:val="391D9AAC"/>
    <w:rsid w:val="393928C0"/>
    <w:rsid w:val="397D90F7"/>
    <w:rsid w:val="39F6A268"/>
    <w:rsid w:val="3AD569E1"/>
    <w:rsid w:val="3B083570"/>
    <w:rsid w:val="3BA2E44D"/>
    <w:rsid w:val="3C5BBAAF"/>
    <w:rsid w:val="3D0D8F41"/>
    <w:rsid w:val="3D3EAE66"/>
    <w:rsid w:val="3E7012FA"/>
    <w:rsid w:val="3EC8F5CB"/>
    <w:rsid w:val="3F4E9639"/>
    <w:rsid w:val="3F5F7A5D"/>
    <w:rsid w:val="3FACD25D"/>
    <w:rsid w:val="407A9F9C"/>
    <w:rsid w:val="42177F82"/>
    <w:rsid w:val="42277B5D"/>
    <w:rsid w:val="42CFC75A"/>
    <w:rsid w:val="42E070FD"/>
    <w:rsid w:val="431FE80F"/>
    <w:rsid w:val="434B731B"/>
    <w:rsid w:val="434B988E"/>
    <w:rsid w:val="4374F002"/>
    <w:rsid w:val="44FDF6F2"/>
    <w:rsid w:val="45FE5DA2"/>
    <w:rsid w:val="4641F9E9"/>
    <w:rsid w:val="464ABBA0"/>
    <w:rsid w:val="46D9D319"/>
    <w:rsid w:val="47A189DD"/>
    <w:rsid w:val="490D85D7"/>
    <w:rsid w:val="496F084D"/>
    <w:rsid w:val="49741CB7"/>
    <w:rsid w:val="49E7686F"/>
    <w:rsid w:val="4AA8BC85"/>
    <w:rsid w:val="4D0CDDF8"/>
    <w:rsid w:val="4D9273A0"/>
    <w:rsid w:val="4E3FC5A8"/>
    <w:rsid w:val="4EFE203B"/>
    <w:rsid w:val="4F0783C2"/>
    <w:rsid w:val="4F72A80E"/>
    <w:rsid w:val="51145202"/>
    <w:rsid w:val="5139E94F"/>
    <w:rsid w:val="513A1F98"/>
    <w:rsid w:val="52071DFD"/>
    <w:rsid w:val="52305604"/>
    <w:rsid w:val="52886903"/>
    <w:rsid w:val="53654426"/>
    <w:rsid w:val="53B5866B"/>
    <w:rsid w:val="5578E16D"/>
    <w:rsid w:val="5646FAEF"/>
    <w:rsid w:val="5A06F5F3"/>
    <w:rsid w:val="5A3AEB87"/>
    <w:rsid w:val="5BF26EB2"/>
    <w:rsid w:val="5C23EFBC"/>
    <w:rsid w:val="5C4F43CC"/>
    <w:rsid w:val="5D26F31D"/>
    <w:rsid w:val="5DCE0B2A"/>
    <w:rsid w:val="5E539E77"/>
    <w:rsid w:val="5E7F179A"/>
    <w:rsid w:val="5F018B2E"/>
    <w:rsid w:val="5F8B8C71"/>
    <w:rsid w:val="6021F6C8"/>
    <w:rsid w:val="6041B2AC"/>
    <w:rsid w:val="604A6F50"/>
    <w:rsid w:val="60CF2A53"/>
    <w:rsid w:val="60E3D04D"/>
    <w:rsid w:val="61133E9F"/>
    <w:rsid w:val="61AF0909"/>
    <w:rsid w:val="6225958F"/>
    <w:rsid w:val="62695DCE"/>
    <w:rsid w:val="63722DEE"/>
    <w:rsid w:val="63A606B5"/>
    <w:rsid w:val="642E7109"/>
    <w:rsid w:val="67BD50D1"/>
    <w:rsid w:val="690CF56B"/>
    <w:rsid w:val="69961F02"/>
    <w:rsid w:val="6A072BF6"/>
    <w:rsid w:val="6BDED2C7"/>
    <w:rsid w:val="6C34CDB6"/>
    <w:rsid w:val="6D875F1F"/>
    <w:rsid w:val="6ED69855"/>
    <w:rsid w:val="7078DDA5"/>
    <w:rsid w:val="722BCB1B"/>
    <w:rsid w:val="73B00280"/>
    <w:rsid w:val="73E1EFBA"/>
    <w:rsid w:val="7409B49F"/>
    <w:rsid w:val="741FE769"/>
    <w:rsid w:val="751A8BE0"/>
    <w:rsid w:val="75A04CC2"/>
    <w:rsid w:val="75AE72D6"/>
    <w:rsid w:val="75C4A881"/>
    <w:rsid w:val="7648BF73"/>
    <w:rsid w:val="76DE12F4"/>
    <w:rsid w:val="7722D5FD"/>
    <w:rsid w:val="7755BDBF"/>
    <w:rsid w:val="776A265D"/>
    <w:rsid w:val="78C0E671"/>
    <w:rsid w:val="7A943D3E"/>
    <w:rsid w:val="7B354CB1"/>
    <w:rsid w:val="7DF4903C"/>
    <w:rsid w:val="7E435713"/>
    <w:rsid w:val="7E4A753C"/>
    <w:rsid w:val="7E6204EC"/>
    <w:rsid w:val="7E82F413"/>
    <w:rsid w:val="7F177E48"/>
    <w:rsid w:val="7F18AA56"/>
    <w:rsid w:val="7FC5BF6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6AD6"/>
  <w15:chartTrackingRefBased/>
  <w15:docId w15:val="{089D6907-1516-478B-8C12-BBF7F12F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CBE"/>
    <w:rPr>
      <w:rFonts w:eastAsiaTheme="majorEastAsia" w:cstheme="majorBidi"/>
      <w:color w:val="272727" w:themeColor="text1" w:themeTint="D8"/>
    </w:rPr>
  </w:style>
  <w:style w:type="paragraph" w:styleId="Title">
    <w:name w:val="Title"/>
    <w:basedOn w:val="Normal"/>
    <w:next w:val="Normal"/>
    <w:link w:val="TitleChar"/>
    <w:uiPriority w:val="10"/>
    <w:qFormat/>
    <w:rsid w:val="00743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BE"/>
    <w:pPr>
      <w:spacing w:before="160"/>
      <w:jc w:val="center"/>
    </w:pPr>
    <w:rPr>
      <w:i/>
      <w:iCs/>
      <w:color w:val="404040" w:themeColor="text1" w:themeTint="BF"/>
    </w:rPr>
  </w:style>
  <w:style w:type="character" w:customStyle="1" w:styleId="QuoteChar">
    <w:name w:val="Quote Char"/>
    <w:basedOn w:val="DefaultParagraphFont"/>
    <w:link w:val="Quote"/>
    <w:uiPriority w:val="29"/>
    <w:rsid w:val="00743CBE"/>
    <w:rPr>
      <w:i/>
      <w:iCs/>
      <w:color w:val="404040" w:themeColor="text1" w:themeTint="BF"/>
    </w:rPr>
  </w:style>
  <w:style w:type="paragraph" w:styleId="ListParagraph">
    <w:name w:val="List Paragraph"/>
    <w:basedOn w:val="Normal"/>
    <w:uiPriority w:val="34"/>
    <w:qFormat/>
    <w:rsid w:val="00743CBE"/>
    <w:pPr>
      <w:ind w:left="720"/>
      <w:contextualSpacing/>
    </w:pPr>
  </w:style>
  <w:style w:type="character" w:styleId="IntenseEmphasis">
    <w:name w:val="Intense Emphasis"/>
    <w:basedOn w:val="DefaultParagraphFont"/>
    <w:uiPriority w:val="21"/>
    <w:qFormat/>
    <w:rsid w:val="00743CBE"/>
    <w:rPr>
      <w:i/>
      <w:iCs/>
      <w:color w:val="0F4761" w:themeColor="accent1" w:themeShade="BF"/>
    </w:rPr>
  </w:style>
  <w:style w:type="paragraph" w:styleId="IntenseQuote">
    <w:name w:val="Intense Quote"/>
    <w:basedOn w:val="Normal"/>
    <w:next w:val="Normal"/>
    <w:link w:val="IntenseQuoteChar"/>
    <w:uiPriority w:val="30"/>
    <w:qFormat/>
    <w:rsid w:val="00743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CBE"/>
    <w:rPr>
      <w:i/>
      <w:iCs/>
      <w:color w:val="0F4761" w:themeColor="accent1" w:themeShade="BF"/>
    </w:rPr>
  </w:style>
  <w:style w:type="character" w:styleId="IntenseReference">
    <w:name w:val="Intense Reference"/>
    <w:basedOn w:val="DefaultParagraphFont"/>
    <w:uiPriority w:val="32"/>
    <w:qFormat/>
    <w:rsid w:val="00743CBE"/>
    <w:rPr>
      <w:b/>
      <w:bCs/>
      <w:smallCaps/>
      <w:color w:val="0F4761" w:themeColor="accent1" w:themeShade="BF"/>
      <w:spacing w:val="5"/>
    </w:rPr>
  </w:style>
  <w:style w:type="table" w:styleId="TableGrid">
    <w:name w:val="Table Grid"/>
    <w:basedOn w:val="TableNormal"/>
    <w:uiPriority w:val="39"/>
    <w:rsid w:val="00743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782F"/>
    <w:rPr>
      <w:sz w:val="16"/>
      <w:szCs w:val="16"/>
    </w:rPr>
  </w:style>
  <w:style w:type="paragraph" w:styleId="CommentText">
    <w:name w:val="annotation text"/>
    <w:basedOn w:val="Normal"/>
    <w:link w:val="CommentTextChar"/>
    <w:uiPriority w:val="99"/>
    <w:unhideWhenUsed/>
    <w:rsid w:val="00EA782F"/>
    <w:pPr>
      <w:spacing w:line="240" w:lineRule="auto"/>
    </w:pPr>
    <w:rPr>
      <w:sz w:val="20"/>
      <w:szCs w:val="20"/>
    </w:rPr>
  </w:style>
  <w:style w:type="character" w:customStyle="1" w:styleId="CommentTextChar">
    <w:name w:val="Comment Text Char"/>
    <w:basedOn w:val="DefaultParagraphFont"/>
    <w:link w:val="CommentText"/>
    <w:uiPriority w:val="99"/>
    <w:rsid w:val="00EA782F"/>
    <w:rPr>
      <w:sz w:val="20"/>
      <w:szCs w:val="20"/>
    </w:rPr>
  </w:style>
  <w:style w:type="paragraph" w:styleId="CommentSubject">
    <w:name w:val="annotation subject"/>
    <w:basedOn w:val="CommentText"/>
    <w:next w:val="CommentText"/>
    <w:link w:val="CommentSubjectChar"/>
    <w:uiPriority w:val="99"/>
    <w:semiHidden/>
    <w:unhideWhenUsed/>
    <w:rsid w:val="00EA782F"/>
    <w:rPr>
      <w:b/>
      <w:bCs/>
    </w:rPr>
  </w:style>
  <w:style w:type="character" w:customStyle="1" w:styleId="CommentSubjectChar">
    <w:name w:val="Comment Subject Char"/>
    <w:basedOn w:val="CommentTextChar"/>
    <w:link w:val="CommentSubject"/>
    <w:uiPriority w:val="99"/>
    <w:semiHidden/>
    <w:rsid w:val="00EA782F"/>
    <w:rPr>
      <w:b/>
      <w:bCs/>
      <w:sz w:val="20"/>
      <w:szCs w:val="20"/>
    </w:rPr>
  </w:style>
  <w:style w:type="character" w:styleId="Hyperlink">
    <w:name w:val="Hyperlink"/>
    <w:basedOn w:val="DefaultParagraphFont"/>
    <w:uiPriority w:val="99"/>
    <w:unhideWhenUsed/>
    <w:rsid w:val="00A74578"/>
    <w:rPr>
      <w:color w:val="467886" w:themeColor="hyperlink"/>
      <w:u w:val="single"/>
    </w:rPr>
  </w:style>
  <w:style w:type="character" w:styleId="UnresolvedMention">
    <w:name w:val="Unresolved Mention"/>
    <w:basedOn w:val="DefaultParagraphFont"/>
    <w:uiPriority w:val="99"/>
    <w:semiHidden/>
    <w:unhideWhenUsed/>
    <w:rsid w:val="00A74578"/>
    <w:rPr>
      <w:color w:val="605E5C"/>
      <w:shd w:val="clear" w:color="auto" w:fill="E1DFDD"/>
    </w:rPr>
  </w:style>
  <w:style w:type="paragraph" w:styleId="BalloonText">
    <w:name w:val="Balloon Text"/>
    <w:basedOn w:val="Normal"/>
    <w:link w:val="BalloonTextChar"/>
    <w:uiPriority w:val="99"/>
    <w:semiHidden/>
    <w:unhideWhenUsed/>
    <w:rsid w:val="0061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4D1"/>
    <w:rPr>
      <w:rFonts w:ascii="Segoe UI" w:hAnsi="Segoe UI" w:cs="Segoe UI"/>
      <w:sz w:val="18"/>
      <w:szCs w:val="18"/>
    </w:rPr>
  </w:style>
  <w:style w:type="paragraph" w:styleId="Revision">
    <w:name w:val="Revision"/>
    <w:hidden/>
    <w:uiPriority w:val="99"/>
    <w:semiHidden/>
    <w:rsid w:val="007173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5413">
      <w:bodyDiv w:val="1"/>
      <w:marLeft w:val="0"/>
      <w:marRight w:val="0"/>
      <w:marTop w:val="0"/>
      <w:marBottom w:val="0"/>
      <w:divBdr>
        <w:top w:val="none" w:sz="0" w:space="0" w:color="auto"/>
        <w:left w:val="none" w:sz="0" w:space="0" w:color="auto"/>
        <w:bottom w:val="none" w:sz="0" w:space="0" w:color="auto"/>
        <w:right w:val="none" w:sz="0" w:space="0" w:color="auto"/>
      </w:divBdr>
    </w:div>
    <w:div w:id="198670412">
      <w:bodyDiv w:val="1"/>
      <w:marLeft w:val="0"/>
      <w:marRight w:val="0"/>
      <w:marTop w:val="0"/>
      <w:marBottom w:val="0"/>
      <w:divBdr>
        <w:top w:val="none" w:sz="0" w:space="0" w:color="auto"/>
        <w:left w:val="none" w:sz="0" w:space="0" w:color="auto"/>
        <w:bottom w:val="none" w:sz="0" w:space="0" w:color="auto"/>
        <w:right w:val="none" w:sz="0" w:space="0" w:color="auto"/>
      </w:divBdr>
      <w:divsChild>
        <w:div w:id="192402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839283">
      <w:bodyDiv w:val="1"/>
      <w:marLeft w:val="0"/>
      <w:marRight w:val="0"/>
      <w:marTop w:val="0"/>
      <w:marBottom w:val="0"/>
      <w:divBdr>
        <w:top w:val="none" w:sz="0" w:space="0" w:color="auto"/>
        <w:left w:val="none" w:sz="0" w:space="0" w:color="auto"/>
        <w:bottom w:val="none" w:sz="0" w:space="0" w:color="auto"/>
        <w:right w:val="none" w:sz="0" w:space="0" w:color="auto"/>
      </w:divBdr>
    </w:div>
    <w:div w:id="352456668">
      <w:bodyDiv w:val="1"/>
      <w:marLeft w:val="0"/>
      <w:marRight w:val="0"/>
      <w:marTop w:val="0"/>
      <w:marBottom w:val="0"/>
      <w:divBdr>
        <w:top w:val="none" w:sz="0" w:space="0" w:color="auto"/>
        <w:left w:val="none" w:sz="0" w:space="0" w:color="auto"/>
        <w:bottom w:val="none" w:sz="0" w:space="0" w:color="auto"/>
        <w:right w:val="none" w:sz="0" w:space="0" w:color="auto"/>
      </w:divBdr>
    </w:div>
    <w:div w:id="366762364">
      <w:bodyDiv w:val="1"/>
      <w:marLeft w:val="0"/>
      <w:marRight w:val="0"/>
      <w:marTop w:val="0"/>
      <w:marBottom w:val="0"/>
      <w:divBdr>
        <w:top w:val="none" w:sz="0" w:space="0" w:color="auto"/>
        <w:left w:val="none" w:sz="0" w:space="0" w:color="auto"/>
        <w:bottom w:val="none" w:sz="0" w:space="0" w:color="auto"/>
        <w:right w:val="none" w:sz="0" w:space="0" w:color="auto"/>
      </w:divBdr>
    </w:div>
    <w:div w:id="488250078">
      <w:bodyDiv w:val="1"/>
      <w:marLeft w:val="0"/>
      <w:marRight w:val="0"/>
      <w:marTop w:val="0"/>
      <w:marBottom w:val="0"/>
      <w:divBdr>
        <w:top w:val="none" w:sz="0" w:space="0" w:color="auto"/>
        <w:left w:val="none" w:sz="0" w:space="0" w:color="auto"/>
        <w:bottom w:val="none" w:sz="0" w:space="0" w:color="auto"/>
        <w:right w:val="none" w:sz="0" w:space="0" w:color="auto"/>
      </w:divBdr>
    </w:div>
    <w:div w:id="506790492">
      <w:bodyDiv w:val="1"/>
      <w:marLeft w:val="0"/>
      <w:marRight w:val="0"/>
      <w:marTop w:val="0"/>
      <w:marBottom w:val="0"/>
      <w:divBdr>
        <w:top w:val="none" w:sz="0" w:space="0" w:color="auto"/>
        <w:left w:val="none" w:sz="0" w:space="0" w:color="auto"/>
        <w:bottom w:val="none" w:sz="0" w:space="0" w:color="auto"/>
        <w:right w:val="none" w:sz="0" w:space="0" w:color="auto"/>
      </w:divBdr>
    </w:div>
    <w:div w:id="587496134">
      <w:bodyDiv w:val="1"/>
      <w:marLeft w:val="0"/>
      <w:marRight w:val="0"/>
      <w:marTop w:val="0"/>
      <w:marBottom w:val="0"/>
      <w:divBdr>
        <w:top w:val="none" w:sz="0" w:space="0" w:color="auto"/>
        <w:left w:val="none" w:sz="0" w:space="0" w:color="auto"/>
        <w:bottom w:val="none" w:sz="0" w:space="0" w:color="auto"/>
        <w:right w:val="none" w:sz="0" w:space="0" w:color="auto"/>
      </w:divBdr>
    </w:div>
    <w:div w:id="648174422">
      <w:bodyDiv w:val="1"/>
      <w:marLeft w:val="0"/>
      <w:marRight w:val="0"/>
      <w:marTop w:val="0"/>
      <w:marBottom w:val="0"/>
      <w:divBdr>
        <w:top w:val="none" w:sz="0" w:space="0" w:color="auto"/>
        <w:left w:val="none" w:sz="0" w:space="0" w:color="auto"/>
        <w:bottom w:val="none" w:sz="0" w:space="0" w:color="auto"/>
        <w:right w:val="none" w:sz="0" w:space="0" w:color="auto"/>
      </w:divBdr>
      <w:divsChild>
        <w:div w:id="8721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4434">
      <w:bodyDiv w:val="1"/>
      <w:marLeft w:val="0"/>
      <w:marRight w:val="0"/>
      <w:marTop w:val="0"/>
      <w:marBottom w:val="0"/>
      <w:divBdr>
        <w:top w:val="none" w:sz="0" w:space="0" w:color="auto"/>
        <w:left w:val="none" w:sz="0" w:space="0" w:color="auto"/>
        <w:bottom w:val="none" w:sz="0" w:space="0" w:color="auto"/>
        <w:right w:val="none" w:sz="0" w:space="0" w:color="auto"/>
      </w:divBdr>
    </w:div>
    <w:div w:id="686444199">
      <w:bodyDiv w:val="1"/>
      <w:marLeft w:val="0"/>
      <w:marRight w:val="0"/>
      <w:marTop w:val="0"/>
      <w:marBottom w:val="0"/>
      <w:divBdr>
        <w:top w:val="none" w:sz="0" w:space="0" w:color="auto"/>
        <w:left w:val="none" w:sz="0" w:space="0" w:color="auto"/>
        <w:bottom w:val="none" w:sz="0" w:space="0" w:color="auto"/>
        <w:right w:val="none" w:sz="0" w:space="0" w:color="auto"/>
      </w:divBdr>
    </w:div>
    <w:div w:id="734359557">
      <w:bodyDiv w:val="1"/>
      <w:marLeft w:val="0"/>
      <w:marRight w:val="0"/>
      <w:marTop w:val="0"/>
      <w:marBottom w:val="0"/>
      <w:divBdr>
        <w:top w:val="none" w:sz="0" w:space="0" w:color="auto"/>
        <w:left w:val="none" w:sz="0" w:space="0" w:color="auto"/>
        <w:bottom w:val="none" w:sz="0" w:space="0" w:color="auto"/>
        <w:right w:val="none" w:sz="0" w:space="0" w:color="auto"/>
      </w:divBdr>
    </w:div>
    <w:div w:id="778722454">
      <w:bodyDiv w:val="1"/>
      <w:marLeft w:val="0"/>
      <w:marRight w:val="0"/>
      <w:marTop w:val="0"/>
      <w:marBottom w:val="0"/>
      <w:divBdr>
        <w:top w:val="none" w:sz="0" w:space="0" w:color="auto"/>
        <w:left w:val="none" w:sz="0" w:space="0" w:color="auto"/>
        <w:bottom w:val="none" w:sz="0" w:space="0" w:color="auto"/>
        <w:right w:val="none" w:sz="0" w:space="0" w:color="auto"/>
      </w:divBdr>
    </w:div>
    <w:div w:id="789279705">
      <w:bodyDiv w:val="1"/>
      <w:marLeft w:val="0"/>
      <w:marRight w:val="0"/>
      <w:marTop w:val="0"/>
      <w:marBottom w:val="0"/>
      <w:divBdr>
        <w:top w:val="none" w:sz="0" w:space="0" w:color="auto"/>
        <w:left w:val="none" w:sz="0" w:space="0" w:color="auto"/>
        <w:bottom w:val="none" w:sz="0" w:space="0" w:color="auto"/>
        <w:right w:val="none" w:sz="0" w:space="0" w:color="auto"/>
      </w:divBdr>
    </w:div>
    <w:div w:id="874931297">
      <w:bodyDiv w:val="1"/>
      <w:marLeft w:val="0"/>
      <w:marRight w:val="0"/>
      <w:marTop w:val="0"/>
      <w:marBottom w:val="0"/>
      <w:divBdr>
        <w:top w:val="none" w:sz="0" w:space="0" w:color="auto"/>
        <w:left w:val="none" w:sz="0" w:space="0" w:color="auto"/>
        <w:bottom w:val="none" w:sz="0" w:space="0" w:color="auto"/>
        <w:right w:val="none" w:sz="0" w:space="0" w:color="auto"/>
      </w:divBdr>
    </w:div>
    <w:div w:id="910116671">
      <w:bodyDiv w:val="1"/>
      <w:marLeft w:val="0"/>
      <w:marRight w:val="0"/>
      <w:marTop w:val="0"/>
      <w:marBottom w:val="0"/>
      <w:divBdr>
        <w:top w:val="none" w:sz="0" w:space="0" w:color="auto"/>
        <w:left w:val="none" w:sz="0" w:space="0" w:color="auto"/>
        <w:bottom w:val="none" w:sz="0" w:space="0" w:color="auto"/>
        <w:right w:val="none" w:sz="0" w:space="0" w:color="auto"/>
      </w:divBdr>
    </w:div>
    <w:div w:id="1061905607">
      <w:bodyDiv w:val="1"/>
      <w:marLeft w:val="0"/>
      <w:marRight w:val="0"/>
      <w:marTop w:val="0"/>
      <w:marBottom w:val="0"/>
      <w:divBdr>
        <w:top w:val="none" w:sz="0" w:space="0" w:color="auto"/>
        <w:left w:val="none" w:sz="0" w:space="0" w:color="auto"/>
        <w:bottom w:val="none" w:sz="0" w:space="0" w:color="auto"/>
        <w:right w:val="none" w:sz="0" w:space="0" w:color="auto"/>
      </w:divBdr>
    </w:div>
    <w:div w:id="1091465980">
      <w:bodyDiv w:val="1"/>
      <w:marLeft w:val="0"/>
      <w:marRight w:val="0"/>
      <w:marTop w:val="0"/>
      <w:marBottom w:val="0"/>
      <w:divBdr>
        <w:top w:val="none" w:sz="0" w:space="0" w:color="auto"/>
        <w:left w:val="none" w:sz="0" w:space="0" w:color="auto"/>
        <w:bottom w:val="none" w:sz="0" w:space="0" w:color="auto"/>
        <w:right w:val="none" w:sz="0" w:space="0" w:color="auto"/>
      </w:divBdr>
    </w:div>
    <w:div w:id="1096366378">
      <w:bodyDiv w:val="1"/>
      <w:marLeft w:val="0"/>
      <w:marRight w:val="0"/>
      <w:marTop w:val="0"/>
      <w:marBottom w:val="0"/>
      <w:divBdr>
        <w:top w:val="none" w:sz="0" w:space="0" w:color="auto"/>
        <w:left w:val="none" w:sz="0" w:space="0" w:color="auto"/>
        <w:bottom w:val="none" w:sz="0" w:space="0" w:color="auto"/>
        <w:right w:val="none" w:sz="0" w:space="0" w:color="auto"/>
      </w:divBdr>
    </w:div>
    <w:div w:id="1105880901">
      <w:bodyDiv w:val="1"/>
      <w:marLeft w:val="0"/>
      <w:marRight w:val="0"/>
      <w:marTop w:val="0"/>
      <w:marBottom w:val="0"/>
      <w:divBdr>
        <w:top w:val="none" w:sz="0" w:space="0" w:color="auto"/>
        <w:left w:val="none" w:sz="0" w:space="0" w:color="auto"/>
        <w:bottom w:val="none" w:sz="0" w:space="0" w:color="auto"/>
        <w:right w:val="none" w:sz="0" w:space="0" w:color="auto"/>
      </w:divBdr>
      <w:divsChild>
        <w:div w:id="1832599133">
          <w:marLeft w:val="1267"/>
          <w:marRight w:val="0"/>
          <w:marTop w:val="0"/>
          <w:marBottom w:val="0"/>
          <w:divBdr>
            <w:top w:val="none" w:sz="0" w:space="0" w:color="auto"/>
            <w:left w:val="none" w:sz="0" w:space="0" w:color="auto"/>
            <w:bottom w:val="none" w:sz="0" w:space="0" w:color="auto"/>
            <w:right w:val="none" w:sz="0" w:space="0" w:color="auto"/>
          </w:divBdr>
        </w:div>
        <w:div w:id="1999843026">
          <w:marLeft w:val="1267"/>
          <w:marRight w:val="0"/>
          <w:marTop w:val="0"/>
          <w:marBottom w:val="0"/>
          <w:divBdr>
            <w:top w:val="none" w:sz="0" w:space="0" w:color="auto"/>
            <w:left w:val="none" w:sz="0" w:space="0" w:color="auto"/>
            <w:bottom w:val="none" w:sz="0" w:space="0" w:color="auto"/>
            <w:right w:val="none" w:sz="0" w:space="0" w:color="auto"/>
          </w:divBdr>
        </w:div>
        <w:div w:id="306396353">
          <w:marLeft w:val="1267"/>
          <w:marRight w:val="0"/>
          <w:marTop w:val="0"/>
          <w:marBottom w:val="0"/>
          <w:divBdr>
            <w:top w:val="none" w:sz="0" w:space="0" w:color="auto"/>
            <w:left w:val="none" w:sz="0" w:space="0" w:color="auto"/>
            <w:bottom w:val="none" w:sz="0" w:space="0" w:color="auto"/>
            <w:right w:val="none" w:sz="0" w:space="0" w:color="auto"/>
          </w:divBdr>
        </w:div>
        <w:div w:id="1285041601">
          <w:marLeft w:val="1267"/>
          <w:marRight w:val="0"/>
          <w:marTop w:val="0"/>
          <w:marBottom w:val="0"/>
          <w:divBdr>
            <w:top w:val="none" w:sz="0" w:space="0" w:color="auto"/>
            <w:left w:val="none" w:sz="0" w:space="0" w:color="auto"/>
            <w:bottom w:val="none" w:sz="0" w:space="0" w:color="auto"/>
            <w:right w:val="none" w:sz="0" w:space="0" w:color="auto"/>
          </w:divBdr>
        </w:div>
        <w:div w:id="511072190">
          <w:marLeft w:val="1267"/>
          <w:marRight w:val="0"/>
          <w:marTop w:val="0"/>
          <w:marBottom w:val="0"/>
          <w:divBdr>
            <w:top w:val="none" w:sz="0" w:space="0" w:color="auto"/>
            <w:left w:val="none" w:sz="0" w:space="0" w:color="auto"/>
            <w:bottom w:val="none" w:sz="0" w:space="0" w:color="auto"/>
            <w:right w:val="none" w:sz="0" w:space="0" w:color="auto"/>
          </w:divBdr>
        </w:div>
        <w:div w:id="483083114">
          <w:marLeft w:val="1267"/>
          <w:marRight w:val="0"/>
          <w:marTop w:val="0"/>
          <w:marBottom w:val="0"/>
          <w:divBdr>
            <w:top w:val="none" w:sz="0" w:space="0" w:color="auto"/>
            <w:left w:val="none" w:sz="0" w:space="0" w:color="auto"/>
            <w:bottom w:val="none" w:sz="0" w:space="0" w:color="auto"/>
            <w:right w:val="none" w:sz="0" w:space="0" w:color="auto"/>
          </w:divBdr>
        </w:div>
        <w:div w:id="2023781856">
          <w:marLeft w:val="1267"/>
          <w:marRight w:val="0"/>
          <w:marTop w:val="0"/>
          <w:marBottom w:val="0"/>
          <w:divBdr>
            <w:top w:val="none" w:sz="0" w:space="0" w:color="auto"/>
            <w:left w:val="none" w:sz="0" w:space="0" w:color="auto"/>
            <w:bottom w:val="none" w:sz="0" w:space="0" w:color="auto"/>
            <w:right w:val="none" w:sz="0" w:space="0" w:color="auto"/>
          </w:divBdr>
        </w:div>
        <w:div w:id="1182016930">
          <w:marLeft w:val="1267"/>
          <w:marRight w:val="0"/>
          <w:marTop w:val="0"/>
          <w:marBottom w:val="0"/>
          <w:divBdr>
            <w:top w:val="none" w:sz="0" w:space="0" w:color="auto"/>
            <w:left w:val="none" w:sz="0" w:space="0" w:color="auto"/>
            <w:bottom w:val="none" w:sz="0" w:space="0" w:color="auto"/>
            <w:right w:val="none" w:sz="0" w:space="0" w:color="auto"/>
          </w:divBdr>
        </w:div>
      </w:divsChild>
    </w:div>
    <w:div w:id="1128359479">
      <w:bodyDiv w:val="1"/>
      <w:marLeft w:val="0"/>
      <w:marRight w:val="0"/>
      <w:marTop w:val="0"/>
      <w:marBottom w:val="0"/>
      <w:divBdr>
        <w:top w:val="none" w:sz="0" w:space="0" w:color="auto"/>
        <w:left w:val="none" w:sz="0" w:space="0" w:color="auto"/>
        <w:bottom w:val="none" w:sz="0" w:space="0" w:color="auto"/>
        <w:right w:val="none" w:sz="0" w:space="0" w:color="auto"/>
      </w:divBdr>
    </w:div>
    <w:div w:id="1162354782">
      <w:bodyDiv w:val="1"/>
      <w:marLeft w:val="0"/>
      <w:marRight w:val="0"/>
      <w:marTop w:val="0"/>
      <w:marBottom w:val="0"/>
      <w:divBdr>
        <w:top w:val="none" w:sz="0" w:space="0" w:color="auto"/>
        <w:left w:val="none" w:sz="0" w:space="0" w:color="auto"/>
        <w:bottom w:val="none" w:sz="0" w:space="0" w:color="auto"/>
        <w:right w:val="none" w:sz="0" w:space="0" w:color="auto"/>
      </w:divBdr>
    </w:div>
    <w:div w:id="1301031908">
      <w:bodyDiv w:val="1"/>
      <w:marLeft w:val="0"/>
      <w:marRight w:val="0"/>
      <w:marTop w:val="0"/>
      <w:marBottom w:val="0"/>
      <w:divBdr>
        <w:top w:val="none" w:sz="0" w:space="0" w:color="auto"/>
        <w:left w:val="none" w:sz="0" w:space="0" w:color="auto"/>
        <w:bottom w:val="none" w:sz="0" w:space="0" w:color="auto"/>
        <w:right w:val="none" w:sz="0" w:space="0" w:color="auto"/>
      </w:divBdr>
    </w:div>
    <w:div w:id="1325665304">
      <w:bodyDiv w:val="1"/>
      <w:marLeft w:val="0"/>
      <w:marRight w:val="0"/>
      <w:marTop w:val="0"/>
      <w:marBottom w:val="0"/>
      <w:divBdr>
        <w:top w:val="none" w:sz="0" w:space="0" w:color="auto"/>
        <w:left w:val="none" w:sz="0" w:space="0" w:color="auto"/>
        <w:bottom w:val="none" w:sz="0" w:space="0" w:color="auto"/>
        <w:right w:val="none" w:sz="0" w:space="0" w:color="auto"/>
      </w:divBdr>
    </w:div>
    <w:div w:id="1340082857">
      <w:bodyDiv w:val="1"/>
      <w:marLeft w:val="0"/>
      <w:marRight w:val="0"/>
      <w:marTop w:val="0"/>
      <w:marBottom w:val="0"/>
      <w:divBdr>
        <w:top w:val="none" w:sz="0" w:space="0" w:color="auto"/>
        <w:left w:val="none" w:sz="0" w:space="0" w:color="auto"/>
        <w:bottom w:val="none" w:sz="0" w:space="0" w:color="auto"/>
        <w:right w:val="none" w:sz="0" w:space="0" w:color="auto"/>
      </w:divBdr>
    </w:div>
    <w:div w:id="1414279316">
      <w:bodyDiv w:val="1"/>
      <w:marLeft w:val="0"/>
      <w:marRight w:val="0"/>
      <w:marTop w:val="0"/>
      <w:marBottom w:val="0"/>
      <w:divBdr>
        <w:top w:val="none" w:sz="0" w:space="0" w:color="auto"/>
        <w:left w:val="none" w:sz="0" w:space="0" w:color="auto"/>
        <w:bottom w:val="none" w:sz="0" w:space="0" w:color="auto"/>
        <w:right w:val="none" w:sz="0" w:space="0" w:color="auto"/>
      </w:divBdr>
    </w:div>
    <w:div w:id="1504785960">
      <w:bodyDiv w:val="1"/>
      <w:marLeft w:val="0"/>
      <w:marRight w:val="0"/>
      <w:marTop w:val="0"/>
      <w:marBottom w:val="0"/>
      <w:divBdr>
        <w:top w:val="none" w:sz="0" w:space="0" w:color="auto"/>
        <w:left w:val="none" w:sz="0" w:space="0" w:color="auto"/>
        <w:bottom w:val="none" w:sz="0" w:space="0" w:color="auto"/>
        <w:right w:val="none" w:sz="0" w:space="0" w:color="auto"/>
      </w:divBdr>
    </w:div>
    <w:div w:id="1514611794">
      <w:bodyDiv w:val="1"/>
      <w:marLeft w:val="0"/>
      <w:marRight w:val="0"/>
      <w:marTop w:val="0"/>
      <w:marBottom w:val="0"/>
      <w:divBdr>
        <w:top w:val="none" w:sz="0" w:space="0" w:color="auto"/>
        <w:left w:val="none" w:sz="0" w:space="0" w:color="auto"/>
        <w:bottom w:val="none" w:sz="0" w:space="0" w:color="auto"/>
        <w:right w:val="none" w:sz="0" w:space="0" w:color="auto"/>
      </w:divBdr>
    </w:div>
    <w:div w:id="1559049005">
      <w:bodyDiv w:val="1"/>
      <w:marLeft w:val="0"/>
      <w:marRight w:val="0"/>
      <w:marTop w:val="0"/>
      <w:marBottom w:val="0"/>
      <w:divBdr>
        <w:top w:val="none" w:sz="0" w:space="0" w:color="auto"/>
        <w:left w:val="none" w:sz="0" w:space="0" w:color="auto"/>
        <w:bottom w:val="none" w:sz="0" w:space="0" w:color="auto"/>
        <w:right w:val="none" w:sz="0" w:space="0" w:color="auto"/>
      </w:divBdr>
    </w:div>
    <w:div w:id="1619140335">
      <w:bodyDiv w:val="1"/>
      <w:marLeft w:val="0"/>
      <w:marRight w:val="0"/>
      <w:marTop w:val="0"/>
      <w:marBottom w:val="0"/>
      <w:divBdr>
        <w:top w:val="none" w:sz="0" w:space="0" w:color="auto"/>
        <w:left w:val="none" w:sz="0" w:space="0" w:color="auto"/>
        <w:bottom w:val="none" w:sz="0" w:space="0" w:color="auto"/>
        <w:right w:val="none" w:sz="0" w:space="0" w:color="auto"/>
      </w:divBdr>
    </w:div>
    <w:div w:id="2067949413">
      <w:bodyDiv w:val="1"/>
      <w:marLeft w:val="0"/>
      <w:marRight w:val="0"/>
      <w:marTop w:val="0"/>
      <w:marBottom w:val="0"/>
      <w:divBdr>
        <w:top w:val="none" w:sz="0" w:space="0" w:color="auto"/>
        <w:left w:val="none" w:sz="0" w:space="0" w:color="auto"/>
        <w:bottom w:val="none" w:sz="0" w:space="0" w:color="auto"/>
        <w:right w:val="none" w:sz="0" w:space="0" w:color="auto"/>
      </w:divBdr>
    </w:div>
    <w:div w:id="2105149697">
      <w:bodyDiv w:val="1"/>
      <w:marLeft w:val="0"/>
      <w:marRight w:val="0"/>
      <w:marTop w:val="0"/>
      <w:marBottom w:val="0"/>
      <w:divBdr>
        <w:top w:val="none" w:sz="0" w:space="0" w:color="auto"/>
        <w:left w:val="none" w:sz="0" w:space="0" w:color="auto"/>
        <w:bottom w:val="none" w:sz="0" w:space="0" w:color="auto"/>
        <w:right w:val="none" w:sz="0" w:space="0" w:color="auto"/>
      </w:divBdr>
    </w:div>
    <w:div w:id="21258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 Najam</dc:creator>
  <cp:keywords/>
  <dc:description/>
  <cp:lastModifiedBy>Soban Najam</cp:lastModifiedBy>
  <cp:revision>129</cp:revision>
  <dcterms:created xsi:type="dcterms:W3CDTF">2025-03-28T13:29:00Z</dcterms:created>
  <dcterms:modified xsi:type="dcterms:W3CDTF">2025-05-07T13:04:00Z</dcterms:modified>
</cp:coreProperties>
</file>