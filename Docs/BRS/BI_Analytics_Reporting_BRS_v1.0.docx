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71CD1" w:rsidR="00BC4FD5" w:rsidP="00451C7E" w:rsidRDefault="00B92C23" w14:paraId="62AD12C7" w14:textId="0FAD7608">
      <w:pPr>
        <w:jc w:val="center"/>
        <w:rPr>
          <w:b/>
          <w:bCs/>
          <w:sz w:val="28"/>
          <w:szCs w:val="28"/>
        </w:rPr>
      </w:pPr>
      <w:r w:rsidRPr="00A71CD1">
        <w:rPr>
          <w:b/>
          <w:bCs/>
          <w:sz w:val="28"/>
          <w:szCs w:val="28"/>
        </w:rPr>
        <w:t>BUSINESS REQUIREMENT SPECIFICATIONS DOCUMENT</w:t>
      </w:r>
    </w:p>
    <w:p w:rsidRPr="00A71CD1" w:rsidR="00BC4FD5" w:rsidP="00451C7E" w:rsidRDefault="00C5323A" w14:paraId="149CC2E6" w14:textId="536E39BD">
      <w:pPr>
        <w:jc w:val="center"/>
        <w:rPr>
          <w:b/>
          <w:bCs/>
          <w:sz w:val="28"/>
          <w:szCs w:val="28"/>
        </w:rPr>
      </w:pPr>
      <w:r>
        <w:rPr>
          <w:b/>
          <w:bCs/>
          <w:sz w:val="28"/>
          <w:szCs w:val="28"/>
        </w:rPr>
        <w:t>BUSINESS INTELLIGENCE, ANALYTICS AND REPORTING</w:t>
      </w:r>
    </w:p>
    <w:tbl>
      <w:tblPr>
        <w:tblStyle w:val="TableGrid"/>
        <w:tblW w:w="9067" w:type="dxa"/>
        <w:tblLook w:val="04A0" w:firstRow="1" w:lastRow="0" w:firstColumn="1" w:lastColumn="0" w:noHBand="0" w:noVBand="1"/>
        <w:tblPrChange w:author="Ume Sauda Ghanyani" w:date="2025-05-16T05:43:23.625Z" w16du:dateUtc="2025-05-16T05:43:23.625Z" w:id="2095318641">
          <w:tblPr>
            <w:tblStyle w:val="TableGrid"/>
            <w:tblW w:w="9067" w:type="dxa"/>
            <w:tblLook w:val="04A0" w:firstRow="1" w:lastRow="0" w:firstColumn="1" w:lastColumn="0" w:noHBand="0" w:noVBand="1"/>
          </w:tblPr>
        </w:tblPrChange>
      </w:tblPr>
      <w:tblGrid>
        <w:gridCol w:w="795"/>
        <w:gridCol w:w="345"/>
        <w:gridCol w:w="7927"/>
      </w:tblGrid>
      <w:tr w:rsidRPr="000F4604" w:rsidR="006D0D2A" w:rsidTr="0B91E0D8" w14:paraId="5DA950F7" w14:textId="44A2C054">
        <w:trPr>
          <w:tblHeader/>
        </w:trPr>
        <w:tc>
          <w:tcPr>
            <w:tcW w:w="795" w:type="dxa"/>
            <w:shd w:val="clear" w:color="auto" w:fill="00B050"/>
            <w:tcMar/>
            <w:vAlign w:val="center"/>
          </w:tcPr>
          <w:p w:rsidRPr="000F4604" w:rsidR="006D0D2A" w:rsidP="008C7B36" w:rsidRDefault="002447C7" w14:paraId="1683E9B4" w14:textId="445A3C75">
            <w:pPr>
              <w:jc w:val="both"/>
              <w:rPr>
                <w:b/>
                <w:bCs/>
                <w:color w:val="FFFFFF" w:themeColor="background1"/>
              </w:rPr>
            </w:pPr>
            <w:r w:rsidRPr="000F4604">
              <w:rPr>
                <w:b/>
                <w:bCs/>
                <w:color w:val="FFFFFF" w:themeColor="background1"/>
              </w:rPr>
              <w:t>#</w:t>
            </w:r>
          </w:p>
        </w:tc>
        <w:tc>
          <w:tcPr>
            <w:tcW w:w="8272" w:type="dxa"/>
            <w:gridSpan w:val="2"/>
            <w:shd w:val="clear" w:color="auto" w:fill="00B050"/>
            <w:tcMar/>
            <w:vAlign w:val="center"/>
          </w:tcPr>
          <w:p w:rsidRPr="000F4604" w:rsidR="006D0D2A" w:rsidP="008C7B36" w:rsidRDefault="006D0D2A" w14:paraId="32B93826" w14:textId="00641BBA">
            <w:pPr>
              <w:jc w:val="both"/>
              <w:rPr>
                <w:b/>
                <w:bCs/>
                <w:color w:val="FFFFFF" w:themeColor="background1"/>
              </w:rPr>
            </w:pPr>
            <w:r w:rsidRPr="000F4604">
              <w:rPr>
                <w:b/>
                <w:bCs/>
                <w:color w:val="FFFFFF" w:themeColor="background1"/>
              </w:rPr>
              <w:t>Requirement</w:t>
            </w:r>
          </w:p>
        </w:tc>
      </w:tr>
      <w:tr w:rsidRPr="000F4604" w:rsidR="00470173" w:rsidTr="0B91E0D8" w14:paraId="3160C8FF" w14:textId="77777777">
        <w:tc>
          <w:tcPr>
            <w:tcW w:w="9067" w:type="dxa"/>
            <w:gridSpan w:val="3"/>
            <w:shd w:val="clear" w:color="auto" w:fill="D9F2D0" w:themeFill="accent6" w:themeFillTint="33"/>
            <w:tcMar/>
            <w:vAlign w:val="center"/>
          </w:tcPr>
          <w:p w:rsidRPr="000F4604" w:rsidR="00470173" w:rsidP="008C7B36" w:rsidRDefault="009C7A9F" w14:paraId="035D67B9" w14:textId="5D73C658">
            <w:pPr>
              <w:pStyle w:val="ListParagraph"/>
              <w:numPr>
                <w:ilvl w:val="0"/>
                <w:numId w:val="4"/>
              </w:numPr>
              <w:jc w:val="both"/>
              <w:rPr>
                <w:b/>
                <w:bCs/>
              </w:rPr>
            </w:pPr>
            <w:r>
              <w:rPr>
                <w:b/>
                <w:bCs/>
              </w:rPr>
              <w:t>Analytics Environment</w:t>
            </w:r>
          </w:p>
        </w:tc>
      </w:tr>
      <w:tr w:rsidRPr="000F4604" w:rsidR="006D0D2A" w:rsidTr="0B91E0D8" w14:paraId="525E86E4" w14:textId="06ABD749">
        <w:tc>
          <w:tcPr>
            <w:tcW w:w="795" w:type="dxa"/>
            <w:tcMar/>
            <w:vAlign w:val="center"/>
          </w:tcPr>
          <w:p w:rsidRPr="000F4604" w:rsidR="006D0D2A" w:rsidP="008C7B36" w:rsidRDefault="001E1C37" w14:paraId="365412B5" w14:textId="7156C0E6">
            <w:pPr>
              <w:jc w:val="both"/>
            </w:pPr>
            <w:r w:rsidRPr="000F4604">
              <w:t>A.</w:t>
            </w:r>
            <w:r w:rsidRPr="000F4604" w:rsidR="00E771F4">
              <w:t>1</w:t>
            </w:r>
          </w:p>
        </w:tc>
        <w:tc>
          <w:tcPr>
            <w:tcW w:w="8272" w:type="dxa"/>
            <w:gridSpan w:val="2"/>
            <w:tcMar/>
          </w:tcPr>
          <w:p w:rsidRPr="000F4604" w:rsidR="006D0D2A" w:rsidP="008C7B36" w:rsidRDefault="00071551" w14:paraId="096EB7F5" w14:textId="0D912F6B">
            <w:pPr>
              <w:jc w:val="both"/>
            </w:pPr>
            <w:commentRangeStart w:id="1977590608"/>
            <w:commentRangeStart w:id="247819745"/>
            <w:r w:rsidR="2F4CBB8C">
              <w:rPr/>
              <w:t>Jupyter</w:t>
            </w:r>
            <w:r w:rsidR="2F4CBB8C">
              <w:rPr/>
              <w:t xml:space="preserve"> </w:t>
            </w:r>
            <w:del w:author="jortlepp@contractor.linuxfoundation.org" w:date="2025-05-21T10:28:53.691Z" w:id="1699445239">
              <w:r w:rsidDel="2F4CBB8C">
                <w:delText>Notebook</w:delText>
              </w:r>
            </w:del>
            <w:ins w:author="jortlepp@contractor.linuxfoundation.org" w:date="2025-05-21T10:28:54.067Z" w:id="194166130">
              <w:r w:rsidR="4AE9B702">
                <w:t>Lab</w:t>
              </w:r>
            </w:ins>
            <w:commentRangeEnd w:id="1977590608"/>
            <w:r>
              <w:rPr>
                <w:rStyle w:val="CommentReference"/>
              </w:rPr>
              <w:commentReference w:id="1977590608"/>
            </w:r>
            <w:commentRangeEnd w:id="247819745"/>
            <w:r>
              <w:rPr>
                <w:rStyle w:val="CommentReference"/>
              </w:rPr>
              <w:commentReference w:id="247819745"/>
            </w:r>
            <w:r w:rsidR="2F4CBB8C">
              <w:rPr/>
              <w:t xml:space="preserve"> will serve as the primary tool for performing data analysis and generating business reports.</w:t>
            </w:r>
          </w:p>
        </w:tc>
      </w:tr>
      <w:tr w:rsidRPr="000F4604" w:rsidR="00606376" w:rsidTr="0B91E0D8" w14:paraId="1DAB6233" w14:textId="77777777">
        <w:tc>
          <w:tcPr>
            <w:tcW w:w="795" w:type="dxa"/>
            <w:tcMar/>
            <w:vAlign w:val="center"/>
          </w:tcPr>
          <w:p w:rsidRPr="000F4604" w:rsidR="00606376" w:rsidP="008C7B36" w:rsidRDefault="00606376" w14:paraId="42A1739A" w14:textId="25A3169A">
            <w:pPr>
              <w:jc w:val="both"/>
            </w:pPr>
            <w:r w:rsidR="322D4064">
              <w:rPr/>
              <w:t>A.</w:t>
            </w:r>
            <w:r w:rsidR="54B03A26">
              <w:rPr/>
              <w:t>2</w:t>
            </w:r>
          </w:p>
        </w:tc>
        <w:tc>
          <w:tcPr>
            <w:tcW w:w="8272" w:type="dxa"/>
            <w:gridSpan w:val="2"/>
            <w:tcMar/>
          </w:tcPr>
          <w:p w:rsidRPr="000F4604" w:rsidR="00606376" w:rsidP="008C7B36" w:rsidRDefault="00FC4E90" w14:paraId="46DCBF80" w14:textId="646E37B8">
            <w:pPr>
              <w:jc w:val="both"/>
            </w:pPr>
            <w:r w:rsidR="314724A3">
              <w:rPr/>
              <w:t xml:space="preserve">Ensure flexibility in the </w:t>
            </w:r>
            <w:commentRangeStart w:id="1999359491"/>
            <w:commentRangeStart w:id="645321910"/>
            <w:r w:rsidR="314724A3">
              <w:rPr/>
              <w:t>Tazama</w:t>
            </w:r>
            <w:r w:rsidR="314724A3">
              <w:rPr/>
              <w:t xml:space="preserve"> analytics </w:t>
            </w:r>
            <w:commentRangeStart w:id="1617281600"/>
            <w:r w:rsidR="314724A3">
              <w:rPr/>
              <w:t>architecture</w:t>
            </w:r>
            <w:commentRangeEnd w:id="1999359491"/>
            <w:r>
              <w:rPr>
                <w:rStyle w:val="CommentReference"/>
              </w:rPr>
              <w:commentReference w:id="1999359491"/>
            </w:r>
            <w:commentRangeEnd w:id="645321910"/>
            <w:r>
              <w:rPr>
                <w:rStyle w:val="CommentReference"/>
              </w:rPr>
              <w:commentReference w:id="645321910"/>
            </w:r>
            <w:r w:rsidR="314724A3">
              <w:rPr/>
              <w:t xml:space="preserve"> </w:t>
            </w:r>
            <w:commentRangeEnd w:id="1617281600"/>
            <w:r>
              <w:rPr>
                <w:rStyle w:val="CommentReference"/>
              </w:rPr>
              <w:commentReference w:id="1617281600"/>
            </w:r>
            <w:r w:rsidR="314724A3">
              <w:rPr/>
              <w:t xml:space="preserve">by </w:t>
            </w:r>
            <w:r w:rsidR="314724A3">
              <w:rPr/>
              <w:t>maintaining</w:t>
            </w:r>
            <w:r w:rsidR="314724A3">
              <w:rPr/>
              <w:t xml:space="preserve"> a loosely coupled design between </w:t>
            </w:r>
            <w:r w:rsidR="314724A3">
              <w:rPr/>
              <w:t>Jupyter</w:t>
            </w:r>
            <w:r w:rsidR="314724A3">
              <w:rPr/>
              <w:t xml:space="preserve"> </w:t>
            </w:r>
            <w:del w:author="jortlepp@contractor.linuxfoundation.org" w:date="2025-05-21T10:29:18.964Z" w:id="640321855">
              <w:r w:rsidDel="314724A3">
                <w:delText>Notebook</w:delText>
              </w:r>
            </w:del>
            <w:ins w:author="jortlepp@contractor.linuxfoundation.org" w:date="2025-05-21T10:29:20.854Z" w:id="1412634458">
              <w:r w:rsidR="24C4EE67">
                <w:t>Lab</w:t>
              </w:r>
            </w:ins>
            <w:r w:rsidR="314724A3">
              <w:rPr/>
              <w:t xml:space="preserve"> and the broader system architecture.</w:t>
            </w:r>
            <w:ins w:author="Ume Sauda Ghanyani" w:date="2025-05-16T08:40:59.825Z" w:id="591282589">
              <w:r w:rsidR="176FE790">
                <w:t xml:space="preserve"> </w:t>
              </w:r>
              <w:r w:rsidR="176FE790">
                <w:t>( please</w:t>
              </w:r>
              <w:r w:rsidR="176FE790">
                <w:t xml:space="preserve"> refer to the image att</w:t>
              </w:r>
            </w:ins>
            <w:ins w:author="Ume Sauda Ghanyani" w:date="2025-05-16T08:41:35.364Z" w:id="1531603607">
              <w:r w:rsidR="176FE790">
                <w:t>ached below explaining  Tazama Analytics Architecture)</w:t>
              </w:r>
            </w:ins>
          </w:p>
        </w:tc>
      </w:tr>
      <w:tr w:rsidRPr="000F4604" w:rsidR="00606376" w:rsidTr="0B91E0D8" w14:paraId="1C1145F9" w14:textId="5634C3A2">
        <w:tc>
          <w:tcPr>
            <w:tcW w:w="9067" w:type="dxa"/>
            <w:gridSpan w:val="3"/>
            <w:shd w:val="clear" w:color="auto" w:fill="D9F2D0" w:themeFill="accent6" w:themeFillTint="33"/>
            <w:tcMar/>
            <w:vAlign w:val="center"/>
          </w:tcPr>
          <w:p w:rsidRPr="000F4604" w:rsidR="00606376" w:rsidP="008C7B36" w:rsidRDefault="00B93E7B" w14:paraId="41420AB9" w14:textId="46C99FEB">
            <w:pPr>
              <w:pStyle w:val="ListParagraph"/>
              <w:numPr>
                <w:ilvl w:val="0"/>
                <w:numId w:val="4"/>
              </w:numPr>
              <w:jc w:val="both"/>
              <w:rPr>
                <w:b/>
                <w:bCs/>
              </w:rPr>
            </w:pPr>
            <w:r>
              <w:rPr>
                <w:b/>
                <w:bCs/>
              </w:rPr>
              <w:t>Primary Data Source for Analytics</w:t>
            </w:r>
          </w:p>
        </w:tc>
      </w:tr>
      <w:tr w:rsidRPr="000F4604" w:rsidR="00606376" w:rsidTr="0B91E0D8" w14:paraId="3850BC06" w14:textId="1DA23220">
        <w:tc>
          <w:tcPr>
            <w:tcW w:w="795" w:type="dxa"/>
            <w:tcMar/>
            <w:vAlign w:val="center"/>
          </w:tcPr>
          <w:p w:rsidRPr="00C82B6A" w:rsidR="00606376" w:rsidP="008C7B36" w:rsidRDefault="00606376" w14:paraId="36B42734" w14:textId="2DD55515">
            <w:pPr>
              <w:jc w:val="both"/>
              <w:rPr>
                <w:b/>
                <w:bCs/>
              </w:rPr>
            </w:pPr>
            <w:r w:rsidRPr="00C82B6A">
              <w:rPr>
                <w:b/>
                <w:bCs/>
              </w:rPr>
              <w:t>B.1</w:t>
            </w:r>
          </w:p>
        </w:tc>
        <w:tc>
          <w:tcPr>
            <w:tcW w:w="8272" w:type="dxa"/>
            <w:gridSpan w:val="2"/>
            <w:tcMar/>
          </w:tcPr>
          <w:p w:rsidR="0012385A" w:rsidP="008C7B36" w:rsidRDefault="00E1561F" w14:paraId="11EB2C80" w14:textId="77777777">
            <w:pPr>
              <w:jc w:val="both"/>
            </w:pPr>
            <w:r>
              <w:t>All data streamed into the data warehouse will be used as the primary source for reporting</w:t>
            </w:r>
          </w:p>
          <w:p w:rsidRPr="00AF393A" w:rsidR="00D25DC0" w:rsidP="25C8EDEB" w:rsidRDefault="00D833C3" w14:paraId="7269C412" w14:textId="6AF0DB77">
            <w:pPr>
              <w:jc w:val="both"/>
              <w:rPr>
                <w:i w:val="1"/>
                <w:iCs w:val="1"/>
                <w:sz w:val="20"/>
                <w:szCs w:val="20"/>
              </w:rPr>
            </w:pPr>
            <w:commentRangeStart w:id="683754701"/>
            <w:commentRangeStart w:id="453858716"/>
            <w:commentRangeStart w:id="1077419565"/>
            <w:r w:rsidRPr="25C8EDEB" w:rsidR="1424505E">
              <w:rPr>
                <w:b w:val="1"/>
                <w:bCs w:val="1"/>
                <w:i w:val="1"/>
                <w:iCs w:val="1"/>
                <w:sz w:val="20"/>
                <w:szCs w:val="20"/>
              </w:rPr>
              <w:t>Assumption:</w:t>
            </w:r>
            <w:r w:rsidRPr="25C8EDEB" w:rsidR="1424505E">
              <w:rPr>
                <w:i w:val="1"/>
                <w:iCs w:val="1"/>
                <w:sz w:val="20"/>
                <w:szCs w:val="20"/>
              </w:rPr>
              <w:t xml:space="preserve"> reporting will be done on </w:t>
            </w:r>
            <w:r w:rsidRPr="25C8EDEB" w:rsidR="1424505E">
              <w:rPr>
                <w:i w:val="1"/>
                <w:iCs w:val="1"/>
                <w:sz w:val="20"/>
                <w:szCs w:val="20"/>
              </w:rPr>
              <w:t>data</w:t>
            </w:r>
            <w:ins w:author="Soban Najam" w:date="2025-04-29T10:25:47.581Z" w:id="626354751">
              <w:r w:rsidRPr="25C8EDEB" w:rsidR="5512755C">
                <w:rPr>
                  <w:i w:val="1"/>
                  <w:iCs w:val="1"/>
                  <w:sz w:val="20"/>
                  <w:szCs w:val="20"/>
                </w:rPr>
                <w:t xml:space="preserve"> </w:t>
              </w:r>
            </w:ins>
            <w:r w:rsidRPr="25C8EDEB" w:rsidR="21E4D632">
              <w:rPr>
                <w:i w:val="1"/>
                <w:iCs w:val="1"/>
                <w:sz w:val="20"/>
                <w:szCs w:val="20"/>
              </w:rPr>
              <w:t>that is archived to the DWH.</w:t>
            </w:r>
            <w:commentRangeEnd w:id="683754701"/>
            <w:r>
              <w:rPr>
                <w:rStyle w:val="CommentReference"/>
              </w:rPr>
              <w:commentReference w:id="683754701"/>
            </w:r>
            <w:commentRangeEnd w:id="453858716"/>
            <w:r>
              <w:rPr>
                <w:rStyle w:val="CommentReference"/>
              </w:rPr>
              <w:commentReference w:id="453858716"/>
            </w:r>
            <w:commentRangeEnd w:id="1077419565"/>
            <w:r>
              <w:rPr>
                <w:rStyle w:val="CommentReference"/>
              </w:rPr>
              <w:commentReference w:id="1077419565"/>
            </w:r>
          </w:p>
        </w:tc>
      </w:tr>
      <w:tr w:rsidRPr="000F4604" w:rsidR="009E1C3D" w:rsidTr="0B91E0D8" w14:paraId="7C4AF1CD" w14:textId="77777777">
        <w:tc>
          <w:tcPr>
            <w:tcW w:w="9067" w:type="dxa"/>
            <w:gridSpan w:val="3"/>
            <w:shd w:val="clear" w:color="auto" w:fill="D9F2D0" w:themeFill="accent6" w:themeFillTint="33"/>
            <w:tcMar/>
            <w:vAlign w:val="center"/>
          </w:tcPr>
          <w:p w:rsidRPr="003074F4" w:rsidR="009E1C3D" w:rsidP="00C5499B" w:rsidRDefault="009E1C3D" w14:paraId="6D94B0AE" w14:textId="63F5B976" w14:noSpellErr="1">
            <w:pPr>
              <w:jc w:val="both"/>
              <w:rPr>
                <w:b w:val="1"/>
                <w:bCs w:val="1"/>
              </w:rPr>
            </w:pPr>
            <w:r w:rsidRPr="25C8EDEB" w:rsidR="0BA37708">
              <w:rPr>
                <w:b w:val="1"/>
                <w:bCs w:val="1"/>
              </w:rPr>
              <w:t>(</w:t>
            </w:r>
            <w:r w:rsidRPr="25C8EDEB" w:rsidR="40C1DE2F">
              <w:rPr>
                <w:b w:val="1"/>
                <w:bCs w:val="1"/>
              </w:rPr>
              <w:t>C)</w:t>
            </w:r>
            <w:r w:rsidRPr="25C8EDEB" w:rsidR="0BA37708">
              <w:rPr>
                <w:b w:val="1"/>
                <w:bCs w:val="1"/>
              </w:rPr>
              <w:t xml:space="preserve"> </w:t>
            </w:r>
            <w:commentRangeStart w:id="935566053"/>
            <w:commentRangeStart w:id="1708370030"/>
            <w:r w:rsidRPr="25C8EDEB" w:rsidR="4E44EA48">
              <w:rPr>
                <w:b w:val="1"/>
                <w:bCs w:val="1"/>
              </w:rPr>
              <w:t>Types of Data</w:t>
            </w:r>
            <w:commentRangeEnd w:id="935566053"/>
            <w:r>
              <w:rPr>
                <w:rStyle w:val="CommentReference"/>
              </w:rPr>
              <w:commentReference w:id="935566053"/>
            </w:r>
            <w:commentRangeEnd w:id="1708370030"/>
            <w:r>
              <w:rPr>
                <w:rStyle w:val="CommentReference"/>
              </w:rPr>
              <w:commentReference w:id="1708370030"/>
            </w:r>
            <w:r w:rsidRPr="25C8EDEB" w:rsidR="40C1DE2F">
              <w:rPr>
                <w:b w:val="1"/>
                <w:bCs w:val="1"/>
              </w:rPr>
              <w:t xml:space="preserve"> for Analytics</w:t>
            </w:r>
          </w:p>
        </w:tc>
      </w:tr>
      <w:tr w:rsidRPr="000F4604" w:rsidR="00606376" w:rsidTr="0B91E0D8" w14:paraId="69EA3CAD" w14:textId="5E93ED8F">
        <w:tc>
          <w:tcPr>
            <w:tcW w:w="795" w:type="dxa"/>
            <w:tcMar/>
            <w:vAlign w:val="center"/>
          </w:tcPr>
          <w:p w:rsidRPr="0024103F" w:rsidR="00606376" w:rsidP="008C7B36" w:rsidRDefault="003074F4" w14:paraId="4CB57F87" w14:textId="7FC09C22">
            <w:pPr>
              <w:jc w:val="both"/>
              <w:rPr>
                <w:b/>
                <w:bCs/>
              </w:rPr>
            </w:pPr>
            <w:r>
              <w:rPr>
                <w:b/>
                <w:bCs/>
              </w:rPr>
              <w:t>C.1</w:t>
            </w:r>
          </w:p>
        </w:tc>
        <w:tc>
          <w:tcPr>
            <w:tcW w:w="8272" w:type="dxa"/>
            <w:gridSpan w:val="2"/>
            <w:tcMar/>
          </w:tcPr>
          <w:p w:rsidR="00606376" w:rsidP="008C7B36" w:rsidRDefault="00A87613" w14:paraId="14E788C9" w14:textId="4E9325FD">
            <w:pPr>
              <w:jc w:val="both"/>
            </w:pPr>
            <w:r>
              <w:t>The data t</w:t>
            </w:r>
            <w:r w:rsidR="008E6005">
              <w:t>ype</w:t>
            </w:r>
            <w:r w:rsidR="00D253A6">
              <w:t xml:space="preserve"> for analysis</w:t>
            </w:r>
            <w:r w:rsidR="008E6005">
              <w:t xml:space="preserve"> </w:t>
            </w:r>
            <w:r w:rsidR="00475BDA">
              <w:t xml:space="preserve">includes structured, semi-structured and unstructured data. </w:t>
            </w:r>
          </w:p>
          <w:p w:rsidRPr="000B63D0" w:rsidR="00475BDA" w:rsidP="008C7B36" w:rsidRDefault="006409EE" w14:paraId="3192A421" w14:textId="77777777">
            <w:pPr>
              <w:jc w:val="both"/>
              <w:rPr>
                <w:sz w:val="20"/>
                <w:szCs w:val="20"/>
              </w:rPr>
            </w:pPr>
            <w:r w:rsidRPr="000B63D0">
              <w:rPr>
                <w:b/>
                <w:bCs/>
                <w:i/>
                <w:iCs/>
                <w:sz w:val="20"/>
                <w:szCs w:val="20"/>
              </w:rPr>
              <w:t>Structured Data Examples:</w:t>
            </w:r>
            <w:r w:rsidRPr="000B63D0">
              <w:rPr>
                <w:sz w:val="20"/>
                <w:szCs w:val="20"/>
              </w:rPr>
              <w:t xml:space="preserve"> </w:t>
            </w:r>
            <w:r w:rsidRPr="000B63D0" w:rsidR="0014708F">
              <w:rPr>
                <w:sz w:val="20"/>
                <w:szCs w:val="20"/>
              </w:rPr>
              <w:t xml:space="preserve">Transaction data, Customer information, </w:t>
            </w:r>
            <w:r w:rsidRPr="000B63D0" w:rsidR="003C55E0">
              <w:rPr>
                <w:sz w:val="20"/>
                <w:szCs w:val="20"/>
              </w:rPr>
              <w:t>Rule engine logs, Case management system</w:t>
            </w:r>
            <w:r w:rsidRPr="000B63D0" w:rsidR="00C73D40">
              <w:rPr>
                <w:sz w:val="20"/>
                <w:szCs w:val="20"/>
              </w:rPr>
              <w:t>.</w:t>
            </w:r>
          </w:p>
          <w:p w:rsidRPr="000B63D0" w:rsidR="00C73D40" w:rsidP="008C7B36" w:rsidRDefault="00C73D40" w14:paraId="488E19B5" w14:textId="77777777">
            <w:pPr>
              <w:jc w:val="both"/>
              <w:rPr>
                <w:sz w:val="20"/>
                <w:szCs w:val="20"/>
              </w:rPr>
            </w:pPr>
            <w:r w:rsidRPr="000B63D0">
              <w:rPr>
                <w:b/>
                <w:bCs/>
                <w:i/>
                <w:iCs/>
                <w:sz w:val="20"/>
                <w:szCs w:val="20"/>
              </w:rPr>
              <w:t>Semi-Structured Data Examples:</w:t>
            </w:r>
            <w:r w:rsidRPr="000B63D0" w:rsidR="00F55664">
              <w:rPr>
                <w:sz w:val="20"/>
                <w:szCs w:val="20"/>
              </w:rPr>
              <w:t xml:space="preserve"> Data stored in JSON, XML format</w:t>
            </w:r>
            <w:r w:rsidRPr="000B63D0" w:rsidR="00061ED2">
              <w:rPr>
                <w:sz w:val="20"/>
                <w:szCs w:val="20"/>
              </w:rPr>
              <w:t xml:space="preserve"> e.g. Fraud Alerts, Email logs, Transaction Notes</w:t>
            </w:r>
            <w:r w:rsidRPr="000B63D0" w:rsidR="006671A4">
              <w:rPr>
                <w:sz w:val="20"/>
                <w:szCs w:val="20"/>
              </w:rPr>
              <w:t xml:space="preserve"> etc.</w:t>
            </w:r>
          </w:p>
          <w:p w:rsidR="006671A4" w:rsidP="008C7B36" w:rsidRDefault="006671A4" w14:paraId="78CD9703" w14:textId="77777777" w14:noSpellErr="1">
            <w:pPr>
              <w:jc w:val="both"/>
              <w:rPr>
                <w:sz w:val="20"/>
                <w:szCs w:val="20"/>
              </w:rPr>
            </w:pPr>
            <w:r w:rsidRPr="25C8EDEB" w:rsidR="3127D383">
              <w:rPr>
                <w:b w:val="0"/>
                <w:bCs w:val="0"/>
                <w:i w:val="1"/>
                <w:iCs w:val="1"/>
                <w:sz w:val="20"/>
                <w:szCs w:val="20"/>
                <w:rPrChange w:author="Ume Sauda Ghanyani" w:date="2025-05-16T05:52:59.151Z" w:id="12925464">
                  <w:rPr>
                    <w:b w:val="1"/>
                    <w:bCs w:val="1"/>
                    <w:i w:val="1"/>
                    <w:iCs w:val="1"/>
                    <w:sz w:val="20"/>
                    <w:szCs w:val="20"/>
                  </w:rPr>
                </w:rPrChange>
              </w:rPr>
              <w:t>Unstructured</w:t>
            </w:r>
            <w:r w:rsidRPr="25C8EDEB" w:rsidR="3127D383">
              <w:rPr>
                <w:b w:val="1"/>
                <w:bCs w:val="1"/>
                <w:i w:val="1"/>
                <w:iCs w:val="1"/>
                <w:sz w:val="20"/>
                <w:szCs w:val="20"/>
              </w:rPr>
              <w:t xml:space="preserve"> Data:</w:t>
            </w:r>
            <w:r w:rsidRPr="25C8EDEB" w:rsidR="3127D383">
              <w:rPr>
                <w:sz w:val="20"/>
                <w:szCs w:val="20"/>
              </w:rPr>
              <w:t xml:space="preserve"> </w:t>
            </w:r>
            <w:r w:rsidRPr="25C8EDEB" w:rsidR="5F310F79">
              <w:rPr>
                <w:sz w:val="20"/>
                <w:szCs w:val="20"/>
              </w:rPr>
              <w:t>Images,</w:t>
            </w:r>
            <w:r w:rsidRPr="25C8EDEB" w:rsidR="3127D383">
              <w:rPr>
                <w:sz w:val="20"/>
                <w:szCs w:val="20"/>
              </w:rPr>
              <w:t xml:space="preserve"> screenshots, </w:t>
            </w:r>
            <w:r w:rsidRPr="25C8EDEB" w:rsidR="7BEF6260">
              <w:rPr>
                <w:sz w:val="20"/>
                <w:szCs w:val="20"/>
              </w:rPr>
              <w:t>free form text</w:t>
            </w:r>
            <w:r w:rsidRPr="25C8EDEB" w:rsidR="0CE89566">
              <w:rPr>
                <w:sz w:val="20"/>
                <w:szCs w:val="20"/>
              </w:rPr>
              <w:t xml:space="preserve"> </w:t>
            </w:r>
            <w:r w:rsidRPr="25C8EDEB" w:rsidR="0CE89566">
              <w:rPr>
                <w:sz w:val="20"/>
                <w:szCs w:val="20"/>
              </w:rPr>
              <w:t>e.g.</w:t>
            </w:r>
            <w:r w:rsidRPr="25C8EDEB" w:rsidR="0CE89566">
              <w:rPr>
                <w:sz w:val="20"/>
                <w:szCs w:val="20"/>
              </w:rPr>
              <w:t xml:space="preserve"> screenshots </w:t>
            </w:r>
            <w:r w:rsidRPr="25C8EDEB" w:rsidR="0CE89566">
              <w:rPr>
                <w:sz w:val="20"/>
                <w:szCs w:val="20"/>
              </w:rPr>
              <w:t>submitted</w:t>
            </w:r>
            <w:r w:rsidRPr="25C8EDEB" w:rsidR="0CE89566">
              <w:rPr>
                <w:sz w:val="20"/>
                <w:szCs w:val="20"/>
              </w:rPr>
              <w:t xml:space="preserve"> by the customer, email sent to the client, call center transcriptio</w:t>
            </w:r>
            <w:r w:rsidRPr="25C8EDEB" w:rsidR="5972AED6">
              <w:rPr>
                <w:sz w:val="20"/>
                <w:szCs w:val="20"/>
              </w:rPr>
              <w:t xml:space="preserve">n </w:t>
            </w:r>
            <w:r w:rsidRPr="25C8EDEB" w:rsidR="1C3C6422">
              <w:rPr>
                <w:sz w:val="20"/>
                <w:szCs w:val="20"/>
              </w:rPr>
              <w:t xml:space="preserve">(recording </w:t>
            </w:r>
            <w:r w:rsidRPr="25C8EDEB" w:rsidR="5972AED6">
              <w:rPr>
                <w:sz w:val="20"/>
                <w:szCs w:val="20"/>
              </w:rPr>
              <w:t xml:space="preserve">between customer and support staff </w:t>
            </w:r>
            <w:r w:rsidRPr="25C8EDEB" w:rsidR="75042A97">
              <w:rPr>
                <w:sz w:val="20"/>
                <w:szCs w:val="20"/>
              </w:rPr>
              <w:t xml:space="preserve">related to </w:t>
            </w:r>
            <w:r w:rsidRPr="25C8EDEB" w:rsidR="5D6A9CBC">
              <w:rPr>
                <w:sz w:val="20"/>
                <w:szCs w:val="20"/>
              </w:rPr>
              <w:t>suspected fraudulent activity)</w:t>
            </w:r>
          </w:p>
          <w:p w:rsidRPr="00981A19" w:rsidR="00740CE2" w:rsidP="25C8EDEB" w:rsidRDefault="00740CE2" w14:paraId="6C0D6D13" w14:textId="74814ED2">
            <w:pPr>
              <w:jc w:val="both"/>
              <w:rPr>
                <w:i w:val="1"/>
                <w:iCs w:val="1"/>
              </w:rPr>
            </w:pPr>
            <w:r w:rsidRPr="25C8EDEB" w:rsidR="5D2F0BD8">
              <w:rPr>
                <w:b w:val="1"/>
                <w:bCs w:val="1"/>
                <w:i w:val="1"/>
                <w:iCs w:val="1"/>
                <w:sz w:val="20"/>
                <w:szCs w:val="20"/>
              </w:rPr>
              <w:t>Note:</w:t>
            </w:r>
            <w:r w:rsidRPr="25C8EDEB" w:rsidR="5D2F0BD8">
              <w:rPr>
                <w:i w:val="1"/>
                <w:iCs w:val="1"/>
                <w:sz w:val="20"/>
                <w:szCs w:val="20"/>
              </w:rPr>
              <w:t xml:space="preserve"> Analytics </w:t>
            </w:r>
            <w:r w:rsidRPr="25C8EDEB" w:rsidR="01CA0450">
              <w:rPr>
                <w:i w:val="1"/>
                <w:iCs w:val="1"/>
                <w:sz w:val="20"/>
                <w:szCs w:val="20"/>
              </w:rPr>
              <w:t>will only be possible for semi-</w:t>
            </w:r>
            <w:r w:rsidRPr="25C8EDEB" w:rsidR="7C8DD9B8">
              <w:rPr>
                <w:i w:val="1"/>
                <w:iCs w:val="1"/>
                <w:sz w:val="20"/>
                <w:szCs w:val="20"/>
              </w:rPr>
              <w:t xml:space="preserve">structured </w:t>
            </w:r>
            <w:r w:rsidRPr="25C8EDEB" w:rsidR="7C8DD9B8">
              <w:rPr>
                <w:i w:val="1"/>
                <w:iCs w:val="1"/>
                <w:sz w:val="20"/>
                <w:szCs w:val="20"/>
              </w:rPr>
              <w:t>and</w:t>
            </w:r>
            <w:r w:rsidRPr="25C8EDEB" w:rsidR="1D9C1593">
              <w:rPr>
                <w:i w:val="1"/>
                <w:iCs w:val="1"/>
                <w:sz w:val="20"/>
                <w:szCs w:val="20"/>
              </w:rPr>
              <w:t xml:space="preserve"> unstructured </w:t>
            </w:r>
            <w:r w:rsidRPr="25C8EDEB" w:rsidR="355C3517">
              <w:rPr>
                <w:i w:val="1"/>
                <w:iCs w:val="1"/>
                <w:sz w:val="20"/>
                <w:szCs w:val="20"/>
              </w:rPr>
              <w:t xml:space="preserve">data </w:t>
            </w:r>
            <w:r w:rsidRPr="25C8EDEB" w:rsidR="355C3517">
              <w:rPr>
                <w:i w:val="1"/>
                <w:iCs w:val="1"/>
                <w:sz w:val="20"/>
                <w:szCs w:val="20"/>
              </w:rPr>
              <w:t>if</w:t>
            </w:r>
            <w:r w:rsidRPr="25C8EDEB" w:rsidR="01CA0450">
              <w:rPr>
                <w:i w:val="1"/>
                <w:iCs w:val="1"/>
                <w:sz w:val="20"/>
                <w:szCs w:val="20"/>
              </w:rPr>
              <w:t xml:space="preserve"> the</w:t>
            </w:r>
            <w:r w:rsidRPr="25C8EDEB" w:rsidR="60C0BF58">
              <w:rPr>
                <w:i w:val="1"/>
                <w:iCs w:val="1"/>
                <w:sz w:val="20"/>
                <w:szCs w:val="20"/>
              </w:rPr>
              <w:t xml:space="preserve">re are any </w:t>
            </w:r>
            <w:r w:rsidRPr="25C8EDEB" w:rsidR="60C0BF58">
              <w:rPr>
                <w:i w:val="1"/>
                <w:iCs w:val="1"/>
                <w:sz w:val="20"/>
                <w:szCs w:val="20"/>
              </w:rPr>
              <w:t>libraries available for it.</w:t>
            </w:r>
          </w:p>
        </w:tc>
      </w:tr>
      <w:tr w:rsidRPr="000F4604" w:rsidR="00C43005" w:rsidTr="0B91E0D8" w14:paraId="3349AFA1" w14:textId="77777777">
        <w:trPr>
          <w:trHeight w:val="300"/>
        </w:trPr>
        <w:tc>
          <w:tcPr>
            <w:tcW w:w="9067" w:type="dxa"/>
            <w:gridSpan w:val="3"/>
            <w:shd w:val="clear" w:color="auto" w:fill="D9F2D0" w:themeFill="accent6" w:themeFillTint="33"/>
            <w:tcMar/>
            <w:vAlign w:val="center"/>
          </w:tcPr>
          <w:p w:rsidRPr="00111DCA" w:rsidR="00C43005" w:rsidP="00C43005" w:rsidRDefault="00C43005" w14:paraId="5F073A05" w14:textId="2BC5161D">
            <w:pPr>
              <w:jc w:val="both"/>
            </w:pPr>
            <w:r>
              <w:rPr>
                <w:b/>
                <w:bCs/>
              </w:rPr>
              <w:t>(</w:t>
            </w:r>
            <w:r w:rsidR="003074F4">
              <w:rPr>
                <w:b/>
                <w:bCs/>
              </w:rPr>
              <w:t>D</w:t>
            </w:r>
            <w:r>
              <w:rPr>
                <w:b/>
                <w:bCs/>
              </w:rPr>
              <w:t xml:space="preserve">)   </w:t>
            </w:r>
            <w:r w:rsidR="00061193">
              <w:rPr>
                <w:b/>
                <w:bCs/>
              </w:rPr>
              <w:t>Analysis and Dashboards</w:t>
            </w:r>
          </w:p>
        </w:tc>
      </w:tr>
      <w:tr w:rsidRPr="000F4604" w:rsidR="0078150E" w:rsidTr="0B91E0D8" w14:paraId="7645B2A3" w14:textId="77777777">
        <w:trPr>
          <w:trHeight w:val="306"/>
        </w:trPr>
        <w:tc>
          <w:tcPr>
            <w:tcW w:w="1140" w:type="dxa"/>
            <w:gridSpan w:val="2"/>
            <w:shd w:val="clear" w:color="auto" w:fill="auto"/>
            <w:tcMar/>
            <w:vAlign w:val="center"/>
          </w:tcPr>
          <w:p w:rsidR="0078150E" w:rsidP="00C43005" w:rsidRDefault="00D253A6" w14:paraId="6A5D8019" w14:textId="196E81C8">
            <w:pPr>
              <w:jc w:val="both"/>
              <w:rPr>
                <w:b w:val="1"/>
                <w:bCs w:val="1"/>
              </w:rPr>
            </w:pPr>
            <w:r w:rsidRPr="25C8EDEB" w:rsidR="56463350">
              <w:rPr>
                <w:b w:val="1"/>
                <w:bCs w:val="1"/>
              </w:rPr>
              <w:t>D.</w:t>
            </w:r>
            <w:r w:rsidRPr="25C8EDEB" w:rsidR="7C8FA198">
              <w:rPr>
                <w:b w:val="1"/>
                <w:bCs w:val="1"/>
              </w:rPr>
              <w:t>1</w:t>
            </w:r>
          </w:p>
        </w:tc>
        <w:tc>
          <w:tcPr>
            <w:tcW w:w="7927" w:type="dxa"/>
            <w:shd w:val="clear" w:color="auto" w:fill="auto"/>
            <w:tcMar/>
            <w:vAlign w:val="center"/>
          </w:tcPr>
          <w:p w:rsidRPr="00483665" w:rsidR="0078150E" w:rsidP="00C43005" w:rsidRDefault="002A6568" w14:paraId="2008377E" w14:textId="4B64A33D">
            <w:pPr>
              <w:jc w:val="both"/>
            </w:pPr>
            <w:commentRangeStart w:id="858311055"/>
            <w:r w:rsidR="1D0E5068">
              <w:rPr/>
              <w:t>Two distinct types of dashboards</w:t>
            </w:r>
            <w:commentRangeEnd w:id="858311055"/>
            <w:r>
              <w:rPr>
                <w:rStyle w:val="CommentReference"/>
              </w:rPr>
              <w:commentReference w:id="858311055"/>
            </w:r>
            <w:r w:rsidR="1D0E5068">
              <w:rPr/>
              <w:t xml:space="preserve"> will be implemented within the system: a Management Dashboard for strategic oversight and decision-making, and an Operational Dashboard </w:t>
            </w:r>
            <w:bookmarkStart w:name="_Int_J422kb7P" w:id="988171193"/>
            <w:r w:rsidR="1D0E5068">
              <w:rPr/>
              <w:t>for  monitoring</w:t>
            </w:r>
            <w:bookmarkEnd w:id="988171193"/>
            <w:r w:rsidR="1D0E5068">
              <w:rPr/>
              <w:t xml:space="preserve"> and day-to-day operational management</w:t>
            </w:r>
            <w:ins w:author="Ume Sauda Ghanyani" w:date="2025-05-16T09:00:59.362Z" w:id="2042580138">
              <w:r w:rsidR="47FA42D3">
                <w:t xml:space="preserve"> and Detection Performance Dashboa</w:t>
              </w:r>
            </w:ins>
            <w:ins w:author="Ume Sauda Ghanyani" w:date="2025-05-16T09:01:44.193Z" w:id="88033700">
              <w:r w:rsidR="47FA42D3">
                <w:t xml:space="preserve">rds </w:t>
              </w:r>
              <w:r w:rsidR="77A15FE3">
                <w:t>f</w:t>
              </w:r>
              <w:r w:rsidRPr="25C8EDEB" w:rsidR="47FA42D3">
                <w:rPr>
                  <w:rFonts w:ascii="Aptos" w:hAnsi="Aptos" w:eastAsia="Aptos" w:cs="Aptos"/>
                  <w:noProof w:val="0"/>
                  <w:sz w:val="22"/>
                  <w:szCs w:val="22"/>
                  <w:lang w:val="en-US"/>
                </w:rPr>
                <w:t xml:space="preserve">ocused on </w:t>
              </w:r>
              <w:r w:rsidRPr="25C8EDEB" w:rsidR="47FA42D3">
                <w:rPr>
                  <w:rFonts w:ascii="Aptos" w:hAnsi="Aptos" w:eastAsia="Aptos" w:cs="Aptos"/>
                  <w:b w:val="0"/>
                  <w:bCs w:val="0"/>
                  <w:noProof w:val="0"/>
                  <w:sz w:val="22"/>
                  <w:szCs w:val="22"/>
                  <w:lang w:val="en-US"/>
                  <w:rPrChange w:author="Ume Sauda Ghanyani" w:date="2025-05-16T09:01:53.365Z" w:id="950845047">
                    <w:rPr>
                      <w:rFonts w:ascii="Aptos" w:hAnsi="Aptos" w:eastAsia="Aptos" w:cs="Aptos"/>
                      <w:b w:val="1"/>
                      <w:bCs w:val="1"/>
                      <w:noProof w:val="0"/>
                      <w:sz w:val="22"/>
                      <w:szCs w:val="22"/>
                      <w:lang w:val="en-US"/>
                    </w:rPr>
                  </w:rPrChange>
                </w:rPr>
                <w:t>measuring the effectiveness</w:t>
              </w:r>
              <w:r w:rsidRPr="25C8EDEB" w:rsidR="47FA42D3">
                <w:rPr>
                  <w:rFonts w:ascii="Aptos" w:hAnsi="Aptos" w:eastAsia="Aptos" w:cs="Aptos"/>
                  <w:b w:val="0"/>
                  <w:bCs w:val="0"/>
                  <w:noProof w:val="0"/>
                  <w:sz w:val="22"/>
                  <w:szCs w:val="22"/>
                  <w:lang w:val="en-US"/>
                </w:rPr>
                <w:t xml:space="preserve"> of the detection </w:t>
              </w:r>
            </w:ins>
            <w:del w:author="Ume Sauda Ghanyani" w:date="2025-05-16T09:01:59.037Z" w:id="1750778971">
              <w:r w:rsidDel="1D0E5068">
                <w:delText>.</w:delText>
              </w:r>
            </w:del>
            <w:ins w:author="Ume Sauda Ghanyani" w:date="2025-05-16T09:01:59.039Z" w:id="998075315">
              <w:r w:rsidR="3A6A479F">
                <w:t>system</w:t>
              </w:r>
              <w:r w:rsidR="3A6A479F">
                <w:t>.</w:t>
              </w:r>
            </w:ins>
          </w:p>
        </w:tc>
      </w:tr>
      <w:tr w:rsidRPr="000F4604" w:rsidR="0078150E" w:rsidTr="0B91E0D8" w14:paraId="489F9E30" w14:textId="77777777">
        <w:trPr>
          <w:trHeight w:val="306"/>
        </w:trPr>
        <w:tc>
          <w:tcPr>
            <w:tcW w:w="1140" w:type="dxa"/>
            <w:gridSpan w:val="2"/>
            <w:shd w:val="clear" w:color="auto" w:fill="auto"/>
            <w:tcMar/>
            <w:vAlign w:val="center"/>
          </w:tcPr>
          <w:p w:rsidRPr="00A9277A" w:rsidR="0078150E" w:rsidP="00C43005" w:rsidRDefault="00B7046D" w14:paraId="77018E82" w14:textId="5F681DA5">
            <w:pPr>
              <w:jc w:val="both"/>
              <w:rPr>
                <w:b/>
                <w:bCs/>
              </w:rPr>
            </w:pPr>
            <w:r w:rsidRPr="00A9277A">
              <w:rPr>
                <w:b/>
                <w:bCs/>
              </w:rPr>
              <w:t>D.2(a)</w:t>
            </w:r>
          </w:p>
        </w:tc>
        <w:tc>
          <w:tcPr>
            <w:tcW w:w="7927" w:type="dxa"/>
            <w:shd w:val="clear" w:color="auto" w:fill="auto"/>
            <w:tcMar/>
            <w:vAlign w:val="center"/>
          </w:tcPr>
          <w:p w:rsidR="38489E39" w:rsidP="25C8EDEB" w:rsidRDefault="38489E39" w14:paraId="0E0B4B31" w14:textId="1C51A9A0">
            <w:pPr>
              <w:jc w:val="both"/>
              <w:rPr>
                <w:ins w:author="Ume Sauda Ghanyani" w:date="2025-05-16T05:52:37.152Z" w16du:dateUtc="2025-05-16T05:52:37.152Z" w:id="238858543"/>
              </w:rPr>
            </w:pPr>
            <w:del w:author="Ume Sauda Ghanyani" w:date="2025-05-16T05:52:34.307Z" w:id="525853604">
              <w:r w:rsidDel="38489E39">
                <w:delText xml:space="preserve">Development of the following </w:delText>
              </w:r>
            </w:del>
            <w:commentRangeStart w:id="1732881278"/>
            <w:commentRangeStart w:id="513654481"/>
            <w:del w:author="Ume Sauda Ghanyani" w:date="2025-05-16T05:52:34.307Z" w:id="414423081">
              <w:r w:rsidDel="38489E39">
                <w:delText>management dashboards</w:delText>
              </w:r>
            </w:del>
            <w:commentRangeEnd w:id="1732881278"/>
            <w:r>
              <w:rPr>
                <w:rStyle w:val="CommentReference"/>
              </w:rPr>
              <w:commentReference w:id="1732881278"/>
            </w:r>
            <w:commentRangeEnd w:id="513654481"/>
            <w:r>
              <w:rPr>
                <w:rStyle w:val="CommentReference"/>
              </w:rPr>
              <w:commentReference w:id="513654481"/>
            </w:r>
            <w:del w:author="Ume Sauda Ghanyani" w:date="2025-05-16T05:52:34.307Z" w:id="420441704">
              <w:r w:rsidDel="38489E39">
                <w:delText xml:space="preserve"> will be in scope of this project:</w:delText>
              </w:r>
            </w:del>
          </w:p>
          <w:p w:rsidR="3BF2BDE7" w:rsidP="25C8EDEB" w:rsidRDefault="3BF2BDE7" w14:paraId="05423A75" w14:textId="7AE1F6D5">
            <w:pPr>
              <w:spacing w:before="240" w:beforeAutospacing="off" w:after="240" w:afterAutospacing="off"/>
              <w:jc w:val="both"/>
              <w:rPr>
                <w:ins w:author="Ume Sauda Ghanyani" w:date="2025-05-16T05:52:37.891Z" w16du:dateUtc="2025-05-16T05:52:37.891Z" w:id="1228332320"/>
                <w:rFonts w:ascii="Aptos" w:hAnsi="Aptos" w:eastAsia="Aptos" w:cs="Aptos"/>
                <w:b w:val="0"/>
                <w:bCs w:val="0"/>
                <w:noProof w:val="0"/>
                <w:sz w:val="22"/>
                <w:szCs w:val="22"/>
                <w:lang w:val="en-US"/>
              </w:rPr>
              <w:pPrChange w:author="Ume Sauda Ghanyani" w:date="2025-05-16T05:52:37.85Z">
                <w:pPr/>
              </w:pPrChange>
            </w:pPr>
            <w:ins w:author="Ume Sauda Ghanyani" w:date="2025-05-16T05:52:37.89Z" w:id="2056741282">
              <w:r w:rsidRPr="25C8EDEB" w:rsidR="3BF2BDE7">
                <w:rPr>
                  <w:rFonts w:ascii="Aptos" w:hAnsi="Aptos" w:eastAsia="Aptos" w:cs="Aptos"/>
                  <w:b w:val="0"/>
                  <w:bCs w:val="0"/>
                  <w:noProof w:val="0"/>
                  <w:sz w:val="22"/>
                  <w:szCs w:val="22"/>
                  <w:lang w:val="en-US"/>
                  <w:rPrChange w:author="Ume Sauda Ghanyani" w:date="2025-05-16T05:52:56.296Z" w:id="971258519">
                    <w:rPr>
                      <w:rFonts w:ascii="Aptos" w:hAnsi="Aptos" w:eastAsia="Aptos" w:cs="Aptos"/>
                      <w:noProof w:val="0"/>
                      <w:sz w:val="22"/>
                      <w:szCs w:val="22"/>
                      <w:lang w:val="en-US"/>
                    </w:rPr>
                  </w:rPrChange>
                </w:rPr>
                <w:t>The development of the followin</w:t>
              </w:r>
            </w:ins>
            <w:ins w:author="Ume Sauda Ghanyani" w:date="2025-05-16T09:03:17.377Z" w:id="76579456">
              <w:r w:rsidRPr="25C8EDEB" w:rsidR="14012110">
                <w:rPr>
                  <w:rFonts w:ascii="Aptos" w:hAnsi="Aptos" w:eastAsia="Aptos" w:cs="Aptos"/>
                  <w:b w:val="0"/>
                  <w:bCs w:val="0"/>
                  <w:noProof w:val="0"/>
                  <w:sz w:val="22"/>
                  <w:szCs w:val="22"/>
                  <w:lang w:val="en-US"/>
                </w:rPr>
                <w:t xml:space="preserve">g </w:t>
              </w:r>
            </w:ins>
            <w:ins w:author="Ume Sauda Ghanyani" w:date="2025-05-16T05:52:37.89Z" w:id="2024263918">
              <w:r w:rsidRPr="25C8EDEB" w:rsidR="3BF2BDE7">
                <w:rPr>
                  <w:rFonts w:ascii="Aptos" w:hAnsi="Aptos" w:eastAsia="Aptos" w:cs="Aptos"/>
                  <w:b w:val="0"/>
                  <w:bCs w:val="0"/>
                  <w:noProof w:val="0"/>
                  <w:sz w:val="22"/>
                  <w:szCs w:val="22"/>
                  <w:lang w:val="en-US"/>
                </w:rPr>
                <w:t>dashboards</w:t>
              </w:r>
              <w:r w:rsidRPr="25C8EDEB" w:rsidR="3BF2BDE7">
                <w:rPr>
                  <w:rFonts w:ascii="Aptos" w:hAnsi="Aptos" w:eastAsia="Aptos" w:cs="Aptos"/>
                  <w:b w:val="0"/>
                  <w:bCs w:val="0"/>
                  <w:noProof w:val="0"/>
                  <w:sz w:val="22"/>
                  <w:szCs w:val="22"/>
                  <w:lang w:val="en-US"/>
                  <w:rPrChange w:author="Ume Sauda Ghanyani" w:date="2025-05-16T05:52:56.297Z" w:id="1327926789">
                    <w:rPr>
                      <w:rFonts w:ascii="Aptos" w:hAnsi="Aptos" w:eastAsia="Aptos" w:cs="Aptos"/>
                      <w:noProof w:val="0"/>
                      <w:sz w:val="22"/>
                      <w:szCs w:val="22"/>
                      <w:lang w:val="en-US"/>
                    </w:rPr>
                  </w:rPrChange>
                </w:rPr>
                <w:t xml:space="preserve"> shall be within the scope of this project.</w:t>
              </w:r>
              <w:r w:rsidRPr="25C8EDEB" w:rsidR="3BF2BDE7">
                <w:rPr>
                  <w:rFonts w:ascii="Aptos" w:hAnsi="Aptos" w:eastAsia="Aptos" w:cs="Aptos"/>
                  <w:b w:val="0"/>
                  <w:bCs w:val="0"/>
                  <w:noProof w:val="0"/>
                  <w:sz w:val="22"/>
                  <w:szCs w:val="22"/>
                  <w:lang w:val="en-US"/>
                </w:rPr>
                <w:t xml:space="preserve"> These dashboards will provide authorized users with visibility into key metrics, insights, and system performance indicators relevant to their role and organizational context.</w:t>
              </w:r>
            </w:ins>
          </w:p>
          <w:p w:rsidR="3BF2BDE7" w:rsidP="25C8EDEB" w:rsidRDefault="3BF2BDE7" w14:paraId="206A32B6" w14:textId="2CE7807C">
            <w:pPr>
              <w:spacing w:before="240" w:beforeAutospacing="off" w:after="240" w:afterAutospacing="off"/>
              <w:jc w:val="both"/>
              <w:rPr>
                <w:ins w:author="Ume Sauda Ghanyani" w:date="2025-05-16T05:52:37.891Z" w16du:dateUtc="2025-05-16T05:52:37.891Z" w:id="17757813"/>
                <w:rFonts w:ascii="Aptos" w:hAnsi="Aptos" w:eastAsia="Aptos" w:cs="Aptos"/>
                <w:b w:val="0"/>
                <w:bCs w:val="0"/>
                <w:noProof w:val="0"/>
                <w:sz w:val="22"/>
                <w:szCs w:val="22"/>
                <w:lang w:val="en-US"/>
              </w:rPr>
              <w:pPrChange w:author="Ume Sauda Ghanyani" w:date="2025-05-16T05:52:37.853Z">
                <w:pPr/>
              </w:pPrChange>
            </w:pPr>
            <w:ins w:author="Ume Sauda Ghanyani" w:date="2025-05-16T05:52:37.891Z" w:id="469995623">
              <w:r w:rsidRPr="25C8EDEB" w:rsidR="3BF2BDE7">
                <w:rPr>
                  <w:rFonts w:ascii="Aptos" w:hAnsi="Aptos" w:eastAsia="Aptos" w:cs="Aptos"/>
                  <w:b w:val="0"/>
                  <w:bCs w:val="0"/>
                  <w:noProof w:val="0"/>
                  <w:sz w:val="22"/>
                  <w:szCs w:val="22"/>
                  <w:lang w:val="en-US"/>
                  <w:rPrChange w:author="Ume Sauda Ghanyani" w:date="2025-05-16T05:52:49.78Z" w:id="241841656">
                    <w:rPr>
                      <w:rFonts w:ascii="Aptos" w:hAnsi="Aptos" w:eastAsia="Aptos" w:cs="Aptos"/>
                      <w:b w:val="1"/>
                      <w:bCs w:val="1"/>
                      <w:noProof w:val="0"/>
                      <w:sz w:val="22"/>
                      <w:szCs w:val="22"/>
                      <w:lang w:val="en-US"/>
                    </w:rPr>
                  </w:rPrChange>
                </w:rPr>
                <w:t>Access Control Requirements</w:t>
              </w:r>
              <w:r w:rsidRPr="25C8EDEB" w:rsidR="3BF2BDE7">
                <w:rPr>
                  <w:rFonts w:ascii="Aptos" w:hAnsi="Aptos" w:eastAsia="Aptos" w:cs="Aptos"/>
                  <w:b w:val="0"/>
                  <w:bCs w:val="0"/>
                  <w:noProof w:val="0"/>
                  <w:sz w:val="22"/>
                  <w:szCs w:val="22"/>
                  <w:lang w:val="en-US"/>
                </w:rPr>
                <w:t>:</w:t>
              </w:r>
            </w:ins>
          </w:p>
          <w:p w:rsidR="3BF2BDE7" w:rsidP="25C8EDEB" w:rsidRDefault="3BF2BDE7" w14:paraId="2275AE57" w14:textId="4DC9DACF">
            <w:pPr>
              <w:pStyle w:val="ListParagraph"/>
              <w:numPr>
                <w:ilvl w:val="0"/>
                <w:numId w:val="40"/>
              </w:numPr>
              <w:spacing w:before="240" w:beforeAutospacing="off" w:after="240" w:afterAutospacing="off"/>
              <w:jc w:val="both"/>
              <w:rPr>
                <w:ins w:author="Ume Sauda Ghanyani" w:date="2025-05-16T05:52:37.891Z" w16du:dateUtc="2025-05-16T05:52:37.891Z" w:id="1202840927"/>
                <w:rFonts w:ascii="Aptos" w:hAnsi="Aptos" w:eastAsia="Aptos" w:cs="Aptos"/>
                <w:b w:val="0"/>
                <w:bCs w:val="0"/>
                <w:noProof w:val="0"/>
                <w:sz w:val="22"/>
                <w:szCs w:val="22"/>
                <w:lang w:val="en-US"/>
              </w:rPr>
              <w:pPrChange w:author="Ume Sauda Ghanyani" w:date="2025-05-16T05:52:37.862Z">
                <w:pPr>
                  <w:pStyle w:val="ListParagraph"/>
                  <w:numPr>
                    <w:ilvl w:val="0"/>
                    <w:numId w:val="40"/>
                  </w:numPr>
                </w:pPr>
              </w:pPrChange>
            </w:pPr>
            <w:ins w:author="Ume Sauda Ghanyani" w:date="2025-05-16T05:52:37.891Z" w:id="195043194">
              <w:r w:rsidRPr="25C8EDEB" w:rsidR="3BF2BDE7">
                <w:rPr>
                  <w:rFonts w:ascii="Aptos" w:hAnsi="Aptos" w:eastAsia="Aptos" w:cs="Aptos"/>
                  <w:b w:val="0"/>
                  <w:bCs w:val="0"/>
                  <w:noProof w:val="0"/>
                  <w:sz w:val="22"/>
                  <w:szCs w:val="22"/>
                  <w:lang w:val="en-US"/>
                </w:rPr>
                <w:t xml:space="preserve">The dashboard access shall be </w:t>
              </w:r>
              <w:r w:rsidRPr="25C8EDEB" w:rsidR="3BF2BDE7">
                <w:rPr>
                  <w:rFonts w:ascii="Aptos" w:hAnsi="Aptos" w:eastAsia="Aptos" w:cs="Aptos"/>
                  <w:b w:val="0"/>
                  <w:bCs w:val="0"/>
                  <w:noProof w:val="0"/>
                  <w:sz w:val="22"/>
                  <w:szCs w:val="22"/>
                  <w:lang w:val="en-US"/>
                  <w:rPrChange w:author="Ume Sauda Ghanyani" w:date="2025-05-16T05:52:49.783Z" w:id="953035020">
                    <w:rPr>
                      <w:rFonts w:ascii="Aptos" w:hAnsi="Aptos" w:eastAsia="Aptos" w:cs="Aptos"/>
                      <w:b w:val="1"/>
                      <w:bCs w:val="1"/>
                      <w:noProof w:val="0"/>
                      <w:sz w:val="22"/>
                      <w:szCs w:val="22"/>
                      <w:lang w:val="en-US"/>
                    </w:rPr>
                  </w:rPrChange>
                </w:rPr>
                <w:t>role-based</w:t>
              </w:r>
              <w:r w:rsidRPr="25C8EDEB" w:rsidR="3BF2BDE7">
                <w:rPr>
                  <w:rFonts w:ascii="Aptos" w:hAnsi="Aptos" w:eastAsia="Aptos" w:cs="Aptos"/>
                  <w:b w:val="0"/>
                  <w:bCs w:val="0"/>
                  <w:noProof w:val="0"/>
                  <w:sz w:val="22"/>
                  <w:szCs w:val="22"/>
                  <w:lang w:val="en-US"/>
                </w:rPr>
                <w:t xml:space="preserve">, implemented via a </w:t>
              </w:r>
              <w:r w:rsidRPr="25C8EDEB" w:rsidR="3BF2BDE7">
                <w:rPr>
                  <w:rFonts w:ascii="Aptos" w:hAnsi="Aptos" w:eastAsia="Aptos" w:cs="Aptos"/>
                  <w:b w:val="0"/>
                  <w:bCs w:val="0"/>
                  <w:noProof w:val="0"/>
                  <w:sz w:val="22"/>
                  <w:szCs w:val="22"/>
                  <w:lang w:val="en-US"/>
                  <w:rPrChange w:author="Ume Sauda Ghanyani" w:date="2025-05-16T05:52:49.783Z" w:id="626235831">
                    <w:rPr>
                      <w:rFonts w:ascii="Aptos" w:hAnsi="Aptos" w:eastAsia="Aptos" w:cs="Aptos"/>
                      <w:b w:val="1"/>
                      <w:bCs w:val="1"/>
                      <w:noProof w:val="0"/>
                      <w:sz w:val="22"/>
                      <w:szCs w:val="22"/>
                      <w:lang w:val="en-US"/>
                    </w:rPr>
                  </w:rPrChange>
                </w:rPr>
                <w:t>Role-Based Access Control (RBAC)</w:t>
              </w:r>
              <w:r w:rsidRPr="25C8EDEB" w:rsidR="3BF2BDE7">
                <w:rPr>
                  <w:rFonts w:ascii="Aptos" w:hAnsi="Aptos" w:eastAsia="Aptos" w:cs="Aptos"/>
                  <w:b w:val="0"/>
                  <w:bCs w:val="0"/>
                  <w:noProof w:val="0"/>
                  <w:sz w:val="22"/>
                  <w:szCs w:val="22"/>
                  <w:lang w:val="en-US"/>
                </w:rPr>
                <w:t xml:space="preserve"> mechanism.</w:t>
              </w:r>
            </w:ins>
          </w:p>
          <w:p w:rsidR="3BF2BDE7" w:rsidP="25C8EDEB" w:rsidRDefault="3BF2BDE7" w14:paraId="03A1C405" w14:textId="1A6CEFB9">
            <w:pPr>
              <w:pStyle w:val="ListParagraph"/>
              <w:numPr>
                <w:ilvl w:val="0"/>
                <w:numId w:val="40"/>
              </w:numPr>
              <w:spacing w:before="240" w:beforeAutospacing="off" w:after="240" w:afterAutospacing="off"/>
              <w:jc w:val="both"/>
              <w:rPr>
                <w:ins w:author="Ume Sauda Ghanyani" w:date="2025-05-16T05:52:37.891Z" w16du:dateUtc="2025-05-16T05:52:37.891Z" w:id="157575751"/>
                <w:rFonts w:ascii="Aptos" w:hAnsi="Aptos" w:eastAsia="Aptos" w:cs="Aptos"/>
                <w:b w:val="0"/>
                <w:bCs w:val="0"/>
                <w:noProof w:val="0"/>
                <w:sz w:val="22"/>
                <w:szCs w:val="22"/>
                <w:lang w:val="en-US"/>
              </w:rPr>
              <w:pPrChange w:author="Ume Sauda Ghanyani" w:date="2025-05-16T05:52:37.872Z">
                <w:pPr>
                  <w:pStyle w:val="ListParagraph"/>
                  <w:numPr>
                    <w:ilvl w:val="0"/>
                    <w:numId w:val="40"/>
                  </w:numPr>
                </w:pPr>
              </w:pPrChange>
            </w:pPr>
            <w:ins w:author="Ume Sauda Ghanyani" w:date="2025-05-16T05:52:37.891Z" w:id="1831189709">
              <w:r w:rsidRPr="25C8EDEB" w:rsidR="3BF2BDE7">
                <w:rPr>
                  <w:rFonts w:ascii="Aptos" w:hAnsi="Aptos" w:eastAsia="Aptos" w:cs="Aptos"/>
                  <w:b w:val="0"/>
                  <w:bCs w:val="0"/>
                  <w:noProof w:val="0"/>
                  <w:sz w:val="22"/>
                  <w:szCs w:val="22"/>
                  <w:lang w:val="en-US"/>
                  <w:rPrChange w:author="Ume Sauda Ghanyani" w:date="2025-05-16T05:52:49.785Z" w:id="346265958">
                    <w:rPr>
                      <w:rFonts w:ascii="Aptos" w:hAnsi="Aptos" w:eastAsia="Aptos" w:cs="Aptos"/>
                      <w:b w:val="1"/>
                      <w:bCs w:val="1"/>
                      <w:noProof w:val="0"/>
                      <w:sz w:val="22"/>
                      <w:szCs w:val="22"/>
                      <w:lang w:val="en-US"/>
                    </w:rPr>
                  </w:rPrChange>
                </w:rPr>
                <w:t>Keycloak</w:t>
              </w:r>
              <w:r w:rsidRPr="25C8EDEB" w:rsidR="3BF2BDE7">
                <w:rPr>
                  <w:rFonts w:ascii="Aptos" w:hAnsi="Aptos" w:eastAsia="Aptos" w:cs="Aptos"/>
                  <w:b w:val="0"/>
                  <w:bCs w:val="0"/>
                  <w:noProof w:val="0"/>
                  <w:sz w:val="22"/>
                  <w:szCs w:val="22"/>
                  <w:lang w:val="en-US"/>
                </w:rPr>
                <w:t xml:space="preserve"> shall be integrated for authentication and authorization, ensuring centralized identity management and secure access enforcement.</w:t>
              </w:r>
            </w:ins>
          </w:p>
          <w:p w:rsidR="3BF2BDE7" w:rsidP="25C8EDEB" w:rsidRDefault="3BF2BDE7" w14:paraId="0829A61B" w14:textId="3F3D4B23">
            <w:pPr>
              <w:pStyle w:val="ListParagraph"/>
              <w:numPr>
                <w:ilvl w:val="0"/>
                <w:numId w:val="40"/>
              </w:numPr>
              <w:spacing w:before="240" w:beforeAutospacing="off" w:after="240" w:afterAutospacing="off"/>
              <w:jc w:val="both"/>
              <w:rPr>
                <w:ins w:author="Ume Sauda Ghanyani" w:date="2025-05-16T05:52:37.891Z" w16du:dateUtc="2025-05-16T05:52:37.891Z" w:id="1906136005"/>
                <w:rFonts w:ascii="Aptos" w:hAnsi="Aptos" w:eastAsia="Aptos" w:cs="Aptos"/>
                <w:b w:val="0"/>
                <w:bCs w:val="0"/>
                <w:noProof w:val="0"/>
                <w:sz w:val="22"/>
                <w:szCs w:val="22"/>
                <w:lang w:val="en-US"/>
              </w:rPr>
              <w:pPrChange w:author="Ume Sauda Ghanyani" w:date="2025-05-16T05:52:37.877Z">
                <w:pPr>
                  <w:pStyle w:val="ListParagraph"/>
                  <w:numPr>
                    <w:ilvl w:val="0"/>
                    <w:numId w:val="40"/>
                  </w:numPr>
                </w:pPr>
              </w:pPrChange>
            </w:pPr>
            <w:ins w:author="Ume Sauda Ghanyani" w:date="2025-05-16T05:52:37.891Z" w:id="28044939">
              <w:r w:rsidRPr="25C8EDEB" w:rsidR="3BF2BDE7">
                <w:rPr>
                  <w:rFonts w:ascii="Aptos" w:hAnsi="Aptos" w:eastAsia="Aptos" w:cs="Aptos"/>
                  <w:b w:val="0"/>
                  <w:bCs w:val="0"/>
                  <w:noProof w:val="0"/>
                  <w:sz w:val="22"/>
                  <w:szCs w:val="22"/>
                  <w:lang w:val="en-US"/>
                </w:rPr>
                <w:t xml:space="preserve">The system must respect </w:t>
              </w:r>
              <w:r w:rsidRPr="25C8EDEB" w:rsidR="3BF2BDE7">
                <w:rPr>
                  <w:rFonts w:ascii="Aptos" w:hAnsi="Aptos" w:eastAsia="Aptos" w:cs="Aptos"/>
                  <w:b w:val="0"/>
                  <w:bCs w:val="0"/>
                  <w:noProof w:val="0"/>
                  <w:sz w:val="22"/>
                  <w:szCs w:val="22"/>
                  <w:lang w:val="en-US"/>
                  <w:rPrChange w:author="Ume Sauda Ghanyani" w:date="2025-05-16T05:52:49.786Z" w:id="905846267">
                    <w:rPr>
                      <w:rFonts w:ascii="Aptos" w:hAnsi="Aptos" w:eastAsia="Aptos" w:cs="Aptos"/>
                      <w:b w:val="1"/>
                      <w:bCs w:val="1"/>
                      <w:noProof w:val="0"/>
                      <w:sz w:val="22"/>
                      <w:szCs w:val="22"/>
                      <w:lang w:val="en-US"/>
                    </w:rPr>
                  </w:rPrChange>
                </w:rPr>
                <w:t>multi-tenancy isolation</w:t>
              </w:r>
              <w:r w:rsidRPr="25C8EDEB" w:rsidR="3BF2BDE7">
                <w:rPr>
                  <w:rFonts w:ascii="Aptos" w:hAnsi="Aptos" w:eastAsia="Aptos" w:cs="Aptos"/>
                  <w:b w:val="0"/>
                  <w:bCs w:val="0"/>
                  <w:noProof w:val="0"/>
                  <w:sz w:val="22"/>
                  <w:szCs w:val="22"/>
                  <w:lang w:val="en-US"/>
                </w:rPr>
                <w:t>—users (e.g., managers) associated with one tenant must not be able to access or view data belonging to another tenant under any circumstances.</w:t>
              </w:r>
            </w:ins>
          </w:p>
          <w:p w:rsidR="3BF2BDE7" w:rsidP="25C8EDEB" w:rsidRDefault="3BF2BDE7" w14:paraId="4A6748DC" w14:textId="318E840E">
            <w:pPr>
              <w:pStyle w:val="ListParagraph"/>
              <w:numPr>
                <w:ilvl w:val="0"/>
                <w:numId w:val="40"/>
              </w:numPr>
              <w:spacing w:before="240" w:beforeAutospacing="off" w:after="240" w:afterAutospacing="off"/>
              <w:jc w:val="both"/>
              <w:rPr>
                <w:ins w:author="Ume Sauda Ghanyani" w:date="2025-05-16T05:52:37.891Z" w16du:dateUtc="2025-05-16T05:52:37.891Z" w:id="1149855864"/>
                <w:rFonts w:ascii="Aptos" w:hAnsi="Aptos" w:eastAsia="Aptos" w:cs="Aptos"/>
                <w:b w:val="0"/>
                <w:bCs w:val="0"/>
                <w:noProof w:val="0"/>
                <w:sz w:val="22"/>
                <w:szCs w:val="22"/>
                <w:lang w:val="en-US"/>
              </w:rPr>
              <w:pPrChange w:author="Ume Sauda Ghanyani" w:date="2025-05-16T05:52:37.882Z">
                <w:pPr>
                  <w:pStyle w:val="ListParagraph"/>
                  <w:numPr>
                    <w:ilvl w:val="0"/>
                    <w:numId w:val="40"/>
                  </w:numPr>
                </w:pPr>
              </w:pPrChange>
            </w:pPr>
            <w:ins w:author="Ume Sauda Ghanyani" w:date="2025-05-16T05:52:37.891Z" w:id="444861282">
              <w:r w:rsidRPr="25C8EDEB" w:rsidR="3BF2BDE7">
                <w:rPr>
                  <w:rFonts w:ascii="Aptos" w:hAnsi="Aptos" w:eastAsia="Aptos" w:cs="Aptos"/>
                  <w:b w:val="0"/>
                  <w:bCs w:val="0"/>
                  <w:noProof w:val="0"/>
                  <w:sz w:val="22"/>
                  <w:szCs w:val="22"/>
                  <w:lang w:val="en-US"/>
                </w:rPr>
                <w:t>Dashboard visibility and accessible metrics shall be dynamically filtered based on the user's role and tenant context.</w:t>
              </w:r>
            </w:ins>
          </w:p>
          <w:p w:rsidR="3BF2BDE7" w:rsidP="25C8EDEB" w:rsidRDefault="3BF2BDE7" w14:paraId="73C173FF" w14:textId="2F453A08">
            <w:pPr>
              <w:spacing w:before="240" w:beforeAutospacing="off" w:after="240" w:afterAutospacing="off"/>
              <w:jc w:val="both"/>
              <w:rPr>
                <w:ins w:author="Ume Sauda Ghanyani" w:date="2025-05-16T09:03:23.546Z" w16du:dateUtc="2025-05-16T09:03:23.546Z" w:id="1297865009"/>
                <w:rFonts w:ascii="Aptos" w:hAnsi="Aptos" w:eastAsia="Aptos" w:cs="Aptos"/>
                <w:b w:val="0"/>
                <w:bCs w:val="0"/>
                <w:noProof w:val="0"/>
                <w:sz w:val="22"/>
                <w:szCs w:val="22"/>
                <w:lang w:val="en-US"/>
              </w:rPr>
              <w:pPrChange w:author="Ume Sauda Ghanyani" w:date="2025-05-16T05:52:37.884Z">
                <w:pPr/>
              </w:pPrChange>
            </w:pPr>
            <w:ins w:author="Ume Sauda Ghanyani" w:date="2025-05-16T05:52:37.891Z" w:id="1651914545">
              <w:r w:rsidRPr="25C8EDEB" w:rsidR="3BF2BDE7">
                <w:rPr>
                  <w:rFonts w:ascii="Aptos" w:hAnsi="Aptos" w:eastAsia="Aptos" w:cs="Aptos"/>
                  <w:b w:val="0"/>
                  <w:bCs w:val="0"/>
                  <w:noProof w:val="0"/>
                  <w:sz w:val="22"/>
                  <w:szCs w:val="22"/>
                  <w:lang w:val="en-US"/>
                </w:rPr>
                <w:t xml:space="preserve">These controls are essential to </w:t>
              </w:r>
              <w:r w:rsidRPr="25C8EDEB" w:rsidR="3BF2BDE7">
                <w:rPr>
                  <w:rFonts w:ascii="Aptos" w:hAnsi="Aptos" w:eastAsia="Aptos" w:cs="Aptos"/>
                  <w:b w:val="0"/>
                  <w:bCs w:val="0"/>
                  <w:noProof w:val="0"/>
                  <w:sz w:val="22"/>
                  <w:szCs w:val="22"/>
                  <w:lang w:val="en-US"/>
                </w:rPr>
                <w:t>maintaining</w:t>
              </w:r>
              <w:r w:rsidRPr="25C8EDEB" w:rsidR="3BF2BDE7">
                <w:rPr>
                  <w:rFonts w:ascii="Aptos" w:hAnsi="Aptos" w:eastAsia="Aptos" w:cs="Aptos"/>
                  <w:b w:val="0"/>
                  <w:bCs w:val="0"/>
                  <w:noProof w:val="0"/>
                  <w:sz w:val="22"/>
                  <w:szCs w:val="22"/>
                  <w:lang w:val="en-US"/>
                </w:rPr>
                <w:t xml:space="preserve"> </w:t>
              </w:r>
              <w:r w:rsidRPr="25C8EDEB" w:rsidR="3BF2BDE7">
                <w:rPr>
                  <w:rFonts w:ascii="Aptos" w:hAnsi="Aptos" w:eastAsia="Aptos" w:cs="Aptos"/>
                  <w:b w:val="0"/>
                  <w:bCs w:val="0"/>
                  <w:noProof w:val="0"/>
                  <w:sz w:val="22"/>
                  <w:szCs w:val="22"/>
                  <w:lang w:val="en-US"/>
                  <w:rPrChange w:author="Ume Sauda Ghanyani" w:date="2025-05-16T05:52:49.79Z" w:id="989006201">
                    <w:rPr>
                      <w:rFonts w:ascii="Aptos" w:hAnsi="Aptos" w:eastAsia="Aptos" w:cs="Aptos"/>
                      <w:b w:val="1"/>
                      <w:bCs w:val="1"/>
                      <w:noProof w:val="0"/>
                      <w:sz w:val="22"/>
                      <w:szCs w:val="22"/>
                      <w:lang w:val="en-US"/>
                    </w:rPr>
                  </w:rPrChange>
                </w:rPr>
                <w:t>data confidentiality</w:t>
              </w:r>
              <w:r w:rsidRPr="25C8EDEB" w:rsidR="3BF2BDE7">
                <w:rPr>
                  <w:rFonts w:ascii="Aptos" w:hAnsi="Aptos" w:eastAsia="Aptos" w:cs="Aptos"/>
                  <w:b w:val="0"/>
                  <w:bCs w:val="0"/>
                  <w:noProof w:val="0"/>
                  <w:sz w:val="22"/>
                  <w:szCs w:val="22"/>
                  <w:lang w:val="en-US"/>
                </w:rPr>
                <w:t xml:space="preserve">, </w:t>
              </w:r>
              <w:r w:rsidRPr="25C8EDEB" w:rsidR="3BF2BDE7">
                <w:rPr>
                  <w:rFonts w:ascii="Aptos" w:hAnsi="Aptos" w:eastAsia="Aptos" w:cs="Aptos"/>
                  <w:b w:val="0"/>
                  <w:bCs w:val="0"/>
                  <w:noProof w:val="0"/>
                  <w:sz w:val="22"/>
                  <w:szCs w:val="22"/>
                  <w:lang w:val="en-US"/>
                  <w:rPrChange w:author="Ume Sauda Ghanyani" w:date="2025-05-16T05:52:49.791Z" w:id="529331143">
                    <w:rPr>
                      <w:rFonts w:ascii="Aptos" w:hAnsi="Aptos" w:eastAsia="Aptos" w:cs="Aptos"/>
                      <w:b w:val="1"/>
                      <w:bCs w:val="1"/>
                      <w:noProof w:val="0"/>
                      <w:sz w:val="22"/>
                      <w:szCs w:val="22"/>
                      <w:lang w:val="en-US"/>
                    </w:rPr>
                  </w:rPrChange>
                </w:rPr>
                <w:t>regulatory compliance</w:t>
              </w:r>
              <w:r w:rsidRPr="25C8EDEB" w:rsidR="3BF2BDE7">
                <w:rPr>
                  <w:rFonts w:ascii="Aptos" w:hAnsi="Aptos" w:eastAsia="Aptos" w:cs="Aptos"/>
                  <w:b w:val="0"/>
                  <w:bCs w:val="0"/>
                  <w:noProof w:val="0"/>
                  <w:sz w:val="22"/>
                  <w:szCs w:val="22"/>
                  <w:lang w:val="en-US"/>
                </w:rPr>
                <w:t xml:space="preserve">, and </w:t>
              </w:r>
              <w:r w:rsidRPr="25C8EDEB" w:rsidR="3BF2BDE7">
                <w:rPr>
                  <w:rFonts w:ascii="Aptos" w:hAnsi="Aptos" w:eastAsia="Aptos" w:cs="Aptos"/>
                  <w:b w:val="0"/>
                  <w:bCs w:val="0"/>
                  <w:noProof w:val="0"/>
                  <w:sz w:val="22"/>
                  <w:szCs w:val="22"/>
                  <w:lang w:val="en-US"/>
                  <w:rPrChange w:author="Ume Sauda Ghanyani" w:date="2025-05-16T05:52:49.792Z" w:id="778258757">
                    <w:rPr>
                      <w:rFonts w:ascii="Aptos" w:hAnsi="Aptos" w:eastAsia="Aptos" w:cs="Aptos"/>
                      <w:b w:val="1"/>
                      <w:bCs w:val="1"/>
                      <w:noProof w:val="0"/>
                      <w:sz w:val="22"/>
                      <w:szCs w:val="22"/>
                      <w:lang w:val="en-US"/>
                    </w:rPr>
                  </w:rPrChange>
                </w:rPr>
                <w:t>operational integrity</w:t>
              </w:r>
              <w:r w:rsidRPr="25C8EDEB" w:rsidR="3BF2BDE7">
                <w:rPr>
                  <w:rFonts w:ascii="Aptos" w:hAnsi="Aptos" w:eastAsia="Aptos" w:cs="Aptos"/>
                  <w:b w:val="0"/>
                  <w:bCs w:val="0"/>
                  <w:noProof w:val="0"/>
                  <w:sz w:val="22"/>
                  <w:szCs w:val="22"/>
                  <w:lang w:val="en-US"/>
                </w:rPr>
                <w:t xml:space="preserve"> across tenants.</w:t>
              </w:r>
            </w:ins>
          </w:p>
          <w:p w:rsidR="3216DE70" w:rsidP="25C8EDEB" w:rsidRDefault="3216DE70" w14:paraId="7AE45250" w14:textId="70326122">
            <w:pPr>
              <w:spacing w:before="240" w:beforeAutospacing="off" w:after="240" w:afterAutospacing="off"/>
              <w:jc w:val="both"/>
              <w:rPr>
                <w:del w:author="Ume Sauda Ghanyani" w:date="2025-05-16T05:52:34.307Z" w16du:dateUtc="2025-05-16T05:52:34.307Z" w:id="338315550"/>
                <w:rFonts w:ascii="Aptos" w:hAnsi="Aptos" w:eastAsia="Aptos" w:cs="Aptos"/>
                <w:b w:val="0"/>
                <w:bCs w:val="0"/>
                <w:noProof w:val="0"/>
                <w:sz w:val="22"/>
                <w:szCs w:val="22"/>
                <w:lang w:val="en-US"/>
              </w:rPr>
            </w:pPr>
            <w:ins w:author="Ume Sauda Ghanyani" w:date="2025-05-16T09:03:33.02Z" w:id="1958925596">
              <w:r w:rsidRPr="25C8EDEB" w:rsidR="3216DE70">
                <w:rPr>
                  <w:rFonts w:ascii="Aptos" w:hAnsi="Aptos" w:eastAsia="Aptos" w:cs="Aptos"/>
                  <w:b w:val="0"/>
                  <w:bCs w:val="0"/>
                  <w:noProof w:val="0"/>
                  <w:sz w:val="22"/>
                  <w:szCs w:val="22"/>
                  <w:lang w:val="en-US"/>
                </w:rPr>
                <w:t>Management</w:t>
              </w:r>
              <w:r w:rsidRPr="25C8EDEB" w:rsidR="3216DE70">
                <w:rPr>
                  <w:rFonts w:ascii="Aptos" w:hAnsi="Aptos" w:eastAsia="Aptos" w:cs="Aptos"/>
                  <w:b w:val="0"/>
                  <w:bCs w:val="0"/>
                  <w:noProof w:val="0"/>
                  <w:sz w:val="22"/>
                  <w:szCs w:val="22"/>
                  <w:lang w:val="en-US"/>
                </w:rPr>
                <w:t xml:space="preserve"> Dashboards:</w:t>
              </w:r>
            </w:ins>
          </w:p>
          <w:p w:rsidRPr="00A9277A" w:rsidR="00A9277A" w:rsidP="00A9277A" w:rsidRDefault="00A9277A" w14:paraId="2E095B96" w14:textId="77777777" w14:noSpellErr="1">
            <w:pPr>
              <w:jc w:val="both"/>
              <w:rPr>
                <w:b w:val="1"/>
                <w:bCs w:val="1"/>
              </w:rPr>
            </w:pPr>
            <w:commentRangeStart w:id="531504181"/>
            <w:r w:rsidRPr="25C8EDEB" w:rsidR="5047EBD6">
              <w:rPr>
                <w:b w:val="1"/>
                <w:bCs w:val="1"/>
              </w:rPr>
              <w:t>Executive Overview Dashboard</w:t>
            </w:r>
            <w:commentRangeEnd w:id="531504181"/>
            <w:r>
              <w:rPr>
                <w:rStyle w:val="CommentReference"/>
              </w:rPr>
              <w:commentReference w:id="531504181"/>
            </w:r>
          </w:p>
          <w:p w:rsidRPr="00A9277A" w:rsidR="00A9277A" w:rsidP="00A9277A" w:rsidRDefault="00A9277A" w14:paraId="380B59E4" w14:textId="77777777">
            <w:pPr>
              <w:numPr>
                <w:ilvl w:val="0"/>
                <w:numId w:val="25"/>
              </w:numPr>
              <w:jc w:val="both"/>
              <w:rPr>
                <w:del w:author="Ume Sauda Ghanyani" w:date="2025-05-16T09:39:41.833Z" w16du:dateUtc="2025-05-16T09:39:41.833Z" w:id="259967145"/>
              </w:rPr>
            </w:pPr>
            <w:del w:author="Ume Sauda Ghanyani" w:date="2025-05-16T09:39:41.833Z" w:id="994426535">
              <w:r w:rsidDel="5047EBD6">
                <w:delText>Purpose: To offer top-level visibility into the status of the fraud management system, including system performance, critical incidents, and key fraud-related metrics.</w:delText>
              </w:r>
            </w:del>
          </w:p>
          <w:p w:rsidRPr="00A9277A" w:rsidR="00A9277A" w:rsidP="00A9277A" w:rsidRDefault="00A9277A" w14:paraId="268455D9" w14:textId="77777777">
            <w:pPr>
              <w:numPr>
                <w:ilvl w:val="0"/>
                <w:numId w:val="25"/>
              </w:numPr>
              <w:jc w:val="both"/>
              <w:rPr>
                <w:del w:author="Ume Sauda Ghanyani" w:date="2025-05-16T09:39:41.833Z" w16du:dateUtc="2025-05-16T09:39:41.833Z" w:id="375222878"/>
              </w:rPr>
            </w:pPr>
            <w:del w:author="Ume Sauda Ghanyani" w:date="2025-05-16T09:39:41.833Z" w:id="1983097460">
              <w:r w:rsidDel="5047EBD6">
                <w:delText>Key Metrics:</w:delText>
              </w:r>
            </w:del>
          </w:p>
          <w:p w:rsidRPr="00A9277A" w:rsidR="00A9277A" w:rsidP="00A9277A" w:rsidRDefault="00A9277A" w14:paraId="3DDE2D64" w14:textId="77777777">
            <w:pPr>
              <w:numPr>
                <w:ilvl w:val="1"/>
                <w:numId w:val="25"/>
              </w:numPr>
              <w:jc w:val="both"/>
              <w:rPr>
                <w:del w:author="Ume Sauda Ghanyani" w:date="2025-05-16T09:39:41.833Z" w16du:dateUtc="2025-05-16T09:39:41.833Z" w:id="671780180"/>
              </w:rPr>
            </w:pPr>
            <w:del w:author="Ume Sauda Ghanyani" w:date="2025-05-16T09:39:41.833Z" w:id="1684385375">
              <w:r w:rsidDel="5047EBD6">
                <w:delText>Total fraud cases detected</w:delText>
              </w:r>
            </w:del>
          </w:p>
          <w:p w:rsidRPr="00A9277A" w:rsidR="00A9277A" w:rsidP="00A9277A" w:rsidRDefault="00A9277A" w14:paraId="0F801AB7" w14:textId="77777777">
            <w:pPr>
              <w:numPr>
                <w:ilvl w:val="1"/>
                <w:numId w:val="25"/>
              </w:numPr>
              <w:jc w:val="both"/>
              <w:rPr>
                <w:del w:author="Ume Sauda Ghanyani" w:date="2025-05-16T09:39:41.833Z" w16du:dateUtc="2025-05-16T09:39:41.833Z" w:id="1366283743"/>
              </w:rPr>
            </w:pPr>
            <w:del w:author="Ume Sauda Ghanyani" w:date="2025-05-16T09:39:41.833Z" w:id="1617221613">
              <w:r w:rsidDel="5047EBD6">
                <w:delText>Fraud prevention rates</w:delText>
              </w:r>
            </w:del>
          </w:p>
          <w:p w:rsidRPr="00A9277A" w:rsidR="00A9277A" w:rsidP="00A9277A" w:rsidRDefault="00A9277A" w14:paraId="4C4F7211" w14:textId="77777777">
            <w:pPr>
              <w:numPr>
                <w:ilvl w:val="0"/>
                <w:numId w:val="25"/>
              </w:numPr>
              <w:jc w:val="both"/>
              <w:rPr>
                <w:del w:author="Ume Sauda Ghanyani" w:date="2025-05-16T09:39:41.832Z" w16du:dateUtc="2025-05-16T09:39:41.832Z" w:id="2081937163"/>
              </w:rPr>
            </w:pPr>
            <w:del w:author="Ume Sauda Ghanyani" w:date="2025-05-16T09:39:41.833Z" w:id="1206858048">
              <w:r w:rsidDel="5047EBD6">
                <w:delText>Features:</w:delText>
              </w:r>
            </w:del>
          </w:p>
          <w:p w:rsidR="5047EBD6" w:rsidP="25C8EDEB" w:rsidRDefault="5047EBD6" w14:paraId="39CC7AA6" w14:textId="5B38611E">
            <w:pPr>
              <w:numPr>
                <w:ilvl w:val="1"/>
                <w:numId w:val="25"/>
              </w:numPr>
              <w:jc w:val="both"/>
              <w:rPr>
                <w:del w:author="Ume Sauda Ghanyani" w:date="2025-05-16T09:39:41.831Z" w16du:dateUtc="2025-05-16T09:39:41.831Z" w:id="1011484042"/>
              </w:rPr>
            </w:pPr>
            <w:del w:author="Ume Sauda Ghanyani" w:date="2025-05-16T09:39:41.832Z" w:id="541221581">
              <w:r w:rsidDel="5047EBD6">
                <w:delText>High-level visualizations (e.g., pie charts, line graphs) to track trends such as month-over-month fraud activity and fraud losse</w:delText>
              </w:r>
              <w:r w:rsidDel="0FECA2FD">
                <w:delText>s</w:delText>
              </w:r>
              <w:r w:rsidDel="62E83016">
                <w:delText>.</w:delText>
              </w:r>
            </w:del>
          </w:p>
          <w:p w:rsidR="00DF960A" w:rsidP="25C8EDEB" w:rsidRDefault="00DF960A" w14:paraId="15CCBCB8" w14:textId="61589FA9">
            <w:pPr>
              <w:spacing w:before="240" w:beforeAutospacing="off" w:after="240" w:afterAutospacing="off"/>
              <w:jc w:val="left"/>
              <w:rPr>
                <w:ins w:author="Ume Sauda Ghanyani" w:date="2025-05-16T09:39:44.58Z" w16du:dateUtc="2025-05-16T09:39:44.58Z" w:id="1372265944"/>
                <w:rFonts w:ascii="Aptos" w:hAnsi="Aptos" w:eastAsia="Aptos" w:cs="Aptos"/>
                <w:i w:val="1"/>
                <w:iCs w:val="1"/>
                <w:noProof w:val="0"/>
                <w:sz w:val="22"/>
                <w:szCs w:val="22"/>
                <w:lang w:val="en-US"/>
              </w:rPr>
              <w:pPrChange w:author="Ume Sauda Ghanyani" w:date="2025-05-16T09:41:02.8Z">
                <w:pPr/>
              </w:pPrChange>
            </w:pPr>
            <w:ins w:author="Ume Sauda Ghanyani" w:date="2025-05-16T09:40:26.003Z" w:id="816530591">
              <w:r w:rsidRPr="25C8EDEB" w:rsidR="00DF960A">
                <w:rPr>
                  <w:rFonts w:ascii="Aptos" w:hAnsi="Aptos" w:eastAsia="Aptos" w:cs="Aptos"/>
                  <w:b w:val="1"/>
                  <w:bCs w:val="1"/>
                  <w:noProof w:val="0"/>
                  <w:sz w:val="22"/>
                  <w:szCs w:val="22"/>
                  <w:lang w:val="en-US"/>
                </w:rPr>
                <w:t>Functional Role Narrative:</w:t>
              </w:r>
            </w:ins>
            <w:ins w:author="Ume Sauda Ghanyani" w:date="2025-05-16T09:39:44.58Z" w:id="2099362276">
              <w:r>
                <w:br/>
              </w:r>
              <w:r w:rsidRPr="25C8EDEB" w:rsidR="00DF960A">
                <w:rPr>
                  <w:rFonts w:ascii="Aptos" w:hAnsi="Aptos" w:eastAsia="Aptos" w:cs="Aptos"/>
                  <w:noProof w:val="0"/>
                  <w:sz w:val="22"/>
                  <w:szCs w:val="22"/>
                  <w:lang w:val="en-US"/>
                </w:rPr>
                <w:t xml:space="preserve"> </w:t>
              </w:r>
              <w:r w:rsidRPr="25C8EDEB" w:rsidR="00DF960A">
                <w:rPr>
                  <w:rFonts w:ascii="Aptos" w:hAnsi="Aptos" w:eastAsia="Aptos" w:cs="Aptos"/>
                  <w:i w:val="1"/>
                  <w:iCs w:val="1"/>
                  <w:noProof w:val="0"/>
                  <w:sz w:val="22"/>
                  <w:szCs w:val="22"/>
                  <w:lang w:val="en-US"/>
                </w:rPr>
                <w:t>A Chief Risk Officer or Executive Manager accesses the dashboard to gain real-time visibility into system-wide fraud metrics, allowing for oversight without engaging with detailed operational data.</w:t>
              </w:r>
            </w:ins>
          </w:p>
          <w:p w:rsidR="00DF960A" w:rsidP="25C8EDEB" w:rsidRDefault="00DF960A" w14:paraId="728A0E71" w14:textId="15DB1851">
            <w:pPr>
              <w:spacing w:before="240" w:beforeAutospacing="off" w:after="240" w:afterAutospacing="off"/>
              <w:jc w:val="both"/>
              <w:rPr>
                <w:ins w:author="Ume Sauda Ghanyani" w:date="2025-05-16T09:39:44.58Z" w16du:dateUtc="2025-05-16T09:39:44.58Z" w:id="2089141692"/>
                <w:rFonts w:ascii="Aptos" w:hAnsi="Aptos" w:eastAsia="Aptos" w:cs="Aptos"/>
                <w:b w:val="1"/>
                <w:bCs w:val="1"/>
                <w:noProof w:val="0"/>
                <w:sz w:val="22"/>
                <w:szCs w:val="22"/>
                <w:lang w:val="en-US"/>
              </w:rPr>
              <w:pPrChange w:author="Ume Sauda Ghanyani" w:date="2025-05-16T09:39:44.559Z">
                <w:pPr/>
              </w:pPrChange>
            </w:pPr>
            <w:ins w:author="Ume Sauda Ghanyani" w:date="2025-05-16T09:39:44.58Z" w:id="1275878284">
              <w:r w:rsidRPr="25C8EDEB" w:rsidR="00DF960A">
                <w:rPr>
                  <w:rFonts w:ascii="Aptos" w:hAnsi="Aptos" w:eastAsia="Aptos" w:cs="Aptos"/>
                  <w:b w:val="1"/>
                  <w:bCs w:val="1"/>
                  <w:noProof w:val="0"/>
                  <w:sz w:val="22"/>
                  <w:szCs w:val="22"/>
                  <w:lang w:val="en-US"/>
                </w:rPr>
                <w:t>Key Metrics</w:t>
              </w:r>
            </w:ins>
          </w:p>
          <w:p w:rsidR="00DF960A" w:rsidP="25C8EDEB" w:rsidRDefault="00DF960A" w14:paraId="12E4D181" w14:textId="14BF2842">
            <w:pPr>
              <w:pStyle w:val="ListParagraph"/>
              <w:numPr>
                <w:ilvl w:val="0"/>
                <w:numId w:val="49"/>
              </w:numPr>
              <w:spacing w:before="240" w:beforeAutospacing="off" w:after="240" w:afterAutospacing="off"/>
              <w:jc w:val="both"/>
              <w:rPr>
                <w:ins w:author="Ume Sauda Ghanyani" w:date="2025-05-16T09:39:44.58Z" w16du:dateUtc="2025-05-16T09:39:44.58Z" w:id="1570905297"/>
                <w:rFonts w:ascii="Aptos" w:hAnsi="Aptos" w:eastAsia="Aptos" w:cs="Aptos"/>
                <w:noProof w:val="0"/>
                <w:sz w:val="22"/>
                <w:szCs w:val="22"/>
                <w:lang w:val="en-US"/>
              </w:rPr>
              <w:pPrChange w:author="Ume Sauda Ghanyani" w:date="2025-05-16T09:39:44.565Z">
                <w:pPr>
                  <w:pStyle w:val="ListParagraph"/>
                  <w:numPr>
                    <w:ilvl w:val="0"/>
                    <w:numId w:val="49"/>
                  </w:numPr>
                </w:pPr>
              </w:pPrChange>
            </w:pPr>
            <w:ins w:author="Ume Sauda Ghanyani" w:date="2025-05-16T09:39:44.58Z" w:id="1907754424">
              <w:r w:rsidRPr="25C8EDEB" w:rsidR="00DF960A">
                <w:rPr>
                  <w:rFonts w:ascii="Aptos" w:hAnsi="Aptos" w:eastAsia="Aptos" w:cs="Aptos"/>
                  <w:noProof w:val="0"/>
                  <w:sz w:val="22"/>
                  <w:szCs w:val="22"/>
                  <w:lang w:val="en-US"/>
                </w:rPr>
                <w:t>Total fraud cases detected</w:t>
              </w:r>
            </w:ins>
          </w:p>
          <w:p w:rsidR="00DF960A" w:rsidP="25C8EDEB" w:rsidRDefault="00DF960A" w14:paraId="6C56EE1D" w14:textId="598F5C6D">
            <w:pPr>
              <w:pStyle w:val="ListParagraph"/>
              <w:numPr>
                <w:ilvl w:val="0"/>
                <w:numId w:val="49"/>
              </w:numPr>
              <w:spacing w:before="240" w:beforeAutospacing="off" w:after="240" w:afterAutospacing="off"/>
              <w:jc w:val="both"/>
              <w:rPr>
                <w:ins w:author="Ume Sauda Ghanyani" w:date="2025-05-16T09:39:44.58Z" w16du:dateUtc="2025-05-16T09:39:44.58Z" w:id="1295861840"/>
                <w:rFonts w:ascii="Aptos" w:hAnsi="Aptos" w:eastAsia="Aptos" w:cs="Aptos"/>
                <w:noProof w:val="0"/>
                <w:sz w:val="22"/>
                <w:szCs w:val="22"/>
                <w:lang w:val="en-US"/>
              </w:rPr>
              <w:pPrChange w:author="Ume Sauda Ghanyani" w:date="2025-05-16T09:39:44.569Z">
                <w:pPr>
                  <w:pStyle w:val="ListParagraph"/>
                  <w:numPr>
                    <w:ilvl w:val="0"/>
                    <w:numId w:val="49"/>
                  </w:numPr>
                </w:pPr>
              </w:pPrChange>
            </w:pPr>
            <w:ins w:author="Ume Sauda Ghanyani" w:date="2025-05-16T09:39:44.58Z" w:id="1978358875">
              <w:r w:rsidRPr="25C8EDEB" w:rsidR="00DF960A">
                <w:rPr>
                  <w:rFonts w:ascii="Aptos" w:hAnsi="Aptos" w:eastAsia="Aptos" w:cs="Aptos"/>
                  <w:noProof w:val="0"/>
                  <w:sz w:val="22"/>
                  <w:szCs w:val="22"/>
                  <w:lang w:val="en-US"/>
                </w:rPr>
                <w:t>Fraud prevention rate (% of potential fraud stopped before completion)</w:t>
              </w:r>
            </w:ins>
          </w:p>
          <w:p w:rsidR="00DF960A" w:rsidP="25C8EDEB" w:rsidRDefault="00DF960A" w14:paraId="30101328" w14:textId="3C8E7633">
            <w:pPr>
              <w:pStyle w:val="ListParagraph"/>
              <w:numPr>
                <w:ilvl w:val="0"/>
                <w:numId w:val="49"/>
              </w:numPr>
              <w:spacing w:before="240" w:beforeAutospacing="off" w:after="240" w:afterAutospacing="off"/>
              <w:jc w:val="both"/>
              <w:rPr>
                <w:ins w:author="Ume Sauda Ghanyani" w:date="2025-05-16T09:39:44.58Z" w16du:dateUtc="2025-05-16T09:39:44.58Z" w:id="1443028675"/>
                <w:rFonts w:ascii="Aptos" w:hAnsi="Aptos" w:eastAsia="Aptos" w:cs="Aptos"/>
                <w:noProof w:val="0"/>
                <w:sz w:val="22"/>
                <w:szCs w:val="22"/>
                <w:lang w:val="en-US"/>
              </w:rPr>
              <w:pPrChange w:author="Ume Sauda Ghanyani" w:date="2025-05-16T09:39:44.574Z">
                <w:pPr>
                  <w:pStyle w:val="ListParagraph"/>
                  <w:numPr>
                    <w:ilvl w:val="0"/>
                    <w:numId w:val="49"/>
                  </w:numPr>
                </w:pPr>
              </w:pPrChange>
            </w:pPr>
            <w:ins w:author="Ume Sauda Ghanyani" w:date="2025-05-16T09:39:44.58Z" w:id="822333903">
              <w:r w:rsidRPr="25C8EDEB" w:rsidR="00DF960A">
                <w:rPr>
                  <w:rFonts w:ascii="Aptos" w:hAnsi="Aptos" w:eastAsia="Aptos" w:cs="Aptos"/>
                  <w:noProof w:val="0"/>
                  <w:sz w:val="22"/>
                  <w:szCs w:val="22"/>
                  <w:lang w:val="en-US"/>
                </w:rPr>
                <w:t>Total fraud losses vs. recovered funds</w:t>
              </w:r>
            </w:ins>
          </w:p>
          <w:p w:rsidR="00DF960A" w:rsidP="25C8EDEB" w:rsidRDefault="00DF960A" w14:paraId="27024696" w14:textId="2CF3011F">
            <w:pPr>
              <w:pStyle w:val="ListParagraph"/>
              <w:numPr>
                <w:ilvl w:val="0"/>
                <w:numId w:val="49"/>
              </w:numPr>
              <w:spacing w:before="240" w:beforeAutospacing="off" w:after="240" w:afterAutospacing="off"/>
              <w:jc w:val="both"/>
              <w:rPr>
                <w:ins w:author="Ume Sauda Ghanyani" w:date="2025-05-16T09:39:44.58Z" w16du:dateUtc="2025-05-16T09:39:44.58Z" w:id="1445378673"/>
                <w:rFonts w:ascii="Aptos" w:hAnsi="Aptos" w:eastAsia="Aptos" w:cs="Aptos"/>
                <w:noProof w:val="0"/>
                <w:sz w:val="22"/>
                <w:szCs w:val="22"/>
                <w:lang w:val="en-US"/>
              </w:rPr>
              <w:pPrChange w:author="Ume Sauda Ghanyani" w:date="2025-05-16T09:39:44.577Z">
                <w:pPr>
                  <w:pStyle w:val="ListParagraph"/>
                  <w:numPr>
                    <w:ilvl w:val="0"/>
                    <w:numId w:val="49"/>
                  </w:numPr>
                </w:pPr>
              </w:pPrChange>
            </w:pPr>
            <w:ins w:author="Ume Sauda Ghanyani" w:date="2025-05-16T09:39:44.58Z" w:id="1625257574">
              <w:r w:rsidRPr="25C8EDEB" w:rsidR="00DF960A">
                <w:rPr>
                  <w:rFonts w:ascii="Aptos" w:hAnsi="Aptos" w:eastAsia="Aptos" w:cs="Aptos"/>
                  <w:noProof w:val="0"/>
                  <w:sz w:val="22"/>
                  <w:szCs w:val="22"/>
                  <w:lang w:val="en-US"/>
                </w:rPr>
                <w:t>Number of critical incidents escalated</w:t>
              </w:r>
            </w:ins>
          </w:p>
          <w:p w:rsidR="25C8EDEB" w:rsidP="25C8EDEB" w:rsidRDefault="25C8EDEB" w14:paraId="4ABF8A3F" w14:textId="67FFB8CD">
            <w:pPr>
              <w:jc w:val="both"/>
            </w:pPr>
          </w:p>
          <w:p w:rsidRPr="00A9277A" w:rsidR="00A9277A" w:rsidP="00A9277A" w:rsidRDefault="00A9277A" w14:paraId="1ACAE8EE" w14:textId="77777777">
            <w:pPr>
              <w:jc w:val="both"/>
              <w:rPr>
                <w:b/>
                <w:bCs/>
              </w:rPr>
            </w:pPr>
            <w:r w:rsidRPr="00A9277A">
              <w:rPr>
                <w:b/>
                <w:bCs/>
              </w:rPr>
              <w:lastRenderedPageBreak/>
              <w:t>Fraud Trend Analysis Dashboard</w:t>
            </w:r>
          </w:p>
          <w:p w:rsidRPr="00A9277A" w:rsidR="00A9277A" w:rsidP="00A9277A" w:rsidRDefault="00A9277A" w14:paraId="7556A7A8" w14:textId="380EFEC5">
            <w:pPr>
              <w:numPr>
                <w:ilvl w:val="0"/>
                <w:numId w:val="26"/>
              </w:numPr>
              <w:jc w:val="both"/>
              <w:rPr>
                <w:del w:author="Ume Sauda Ghanyani" w:date="2025-05-16T09:43:03.073Z" w16du:dateUtc="2025-05-16T09:43:03.073Z" w:id="1779526815"/>
              </w:rPr>
            </w:pPr>
            <w:del w:author="Ume Sauda Ghanyani" w:date="2025-05-16T09:43:03.073Z" w:id="1492500112">
              <w:r w:rsidDel="5047EBD6">
                <w:delText xml:space="preserve">Purpose: To </w:delText>
              </w:r>
              <w:r w:rsidDel="5047EBD6">
                <w:delText>monitor</w:delText>
              </w:r>
              <w:r w:rsidDel="5047EBD6">
                <w:delText xml:space="preserve"> </w:delText>
              </w:r>
            </w:del>
            <w:commentRangeStart w:id="525554949"/>
            <w:del w:author="Ume Sauda Ghanyani" w:date="2025-05-16T05:56:00.158Z" w:id="1889872177">
              <w:r w:rsidDel="5047EBD6">
                <w:delText>long-term</w:delText>
              </w:r>
            </w:del>
            <w:commentRangeEnd w:id="525554949"/>
            <w:r>
              <w:rPr>
                <w:rStyle w:val="CommentReference"/>
              </w:rPr>
              <w:commentReference w:id="525554949"/>
            </w:r>
            <w:del w:author="Ume Sauda Ghanyani" w:date="2025-05-16T09:43:03.073Z" w:id="943627088">
              <w:r w:rsidDel="5047EBD6">
                <w:delText xml:space="preserve"> fraud trends</w:delText>
              </w:r>
              <w:r w:rsidDel="5047EBD6">
                <w:delText xml:space="preserve"> and their impact on the business, helping to </w:delText>
              </w:r>
              <w:r w:rsidDel="5047EBD6">
                <w:delText>identify</w:delText>
              </w:r>
              <w:r w:rsidDel="5047EBD6">
                <w:delText xml:space="preserve"> </w:delText>
              </w:r>
              <w:r w:rsidDel="5047EBD6">
                <w:delText>emerging</w:delText>
              </w:r>
              <w:r w:rsidDel="5047EBD6">
                <w:delText xml:space="preserve"> threats and inefficiencies in the fraud detection system.</w:delText>
              </w:r>
            </w:del>
          </w:p>
          <w:p w:rsidR="25C8EDEB" w:rsidP="25C8EDEB" w:rsidRDefault="25C8EDEB" w14:paraId="2729FF6A" w14:textId="50605AF2">
            <w:pPr>
              <w:jc w:val="both"/>
              <w:rPr>
                <w:del w:author="Ume Sauda Ghanyani" w:date="2025-05-16T09:43:03.073Z" w16du:dateUtc="2025-05-16T09:43:03.073Z" w:id="1779547426"/>
              </w:rPr>
            </w:pPr>
          </w:p>
          <w:p w:rsidRPr="00A9277A" w:rsidR="00A9277A" w:rsidP="00A9277A" w:rsidRDefault="00A9277A" w14:paraId="186AD6E3" w14:textId="77777777">
            <w:pPr>
              <w:numPr>
                <w:ilvl w:val="0"/>
                <w:numId w:val="26"/>
              </w:numPr>
              <w:jc w:val="both"/>
              <w:rPr>
                <w:del w:author="Ume Sauda Ghanyani" w:date="2025-05-16T09:43:03.072Z" w16du:dateUtc="2025-05-16T09:43:03.072Z" w:id="1740345830"/>
              </w:rPr>
            </w:pPr>
            <w:del w:author="Ume Sauda Ghanyani" w:date="2025-05-16T09:43:03.073Z" w:id="834336790">
              <w:r w:rsidDel="5047EBD6">
                <w:delText>Key Metrics:</w:delText>
              </w:r>
            </w:del>
          </w:p>
          <w:p w:rsidRPr="00A9277A" w:rsidR="00A9277A" w:rsidP="00A9277A" w:rsidRDefault="00A9277A" w14:paraId="55C289DF" w14:textId="77777777">
            <w:pPr>
              <w:numPr>
                <w:ilvl w:val="1"/>
                <w:numId w:val="26"/>
              </w:numPr>
              <w:jc w:val="both"/>
              <w:rPr>
                <w:del w:author="Ume Sauda Ghanyani" w:date="2025-05-16T09:43:03.072Z" w16du:dateUtc="2025-05-16T09:43:03.072Z" w:id="1785124856"/>
              </w:rPr>
            </w:pPr>
            <w:del w:author="Ume Sauda Ghanyani" w:date="2025-05-16T09:43:03.072Z" w:id="466827">
              <w:r w:rsidDel="5047EBD6">
                <w:delText>Historical fraud detection rates</w:delText>
              </w:r>
            </w:del>
          </w:p>
          <w:p w:rsidRPr="00A9277A" w:rsidR="00A9277A" w:rsidP="00A9277A" w:rsidRDefault="00A9277A" w14:paraId="058F1B04" w14:textId="77777777">
            <w:pPr>
              <w:numPr>
                <w:ilvl w:val="1"/>
                <w:numId w:val="26"/>
              </w:numPr>
              <w:jc w:val="both"/>
              <w:rPr>
                <w:del w:author="Ume Sauda Ghanyani" w:date="2025-05-16T09:43:03.072Z" w16du:dateUtc="2025-05-16T09:43:03.072Z" w:id="2119861552"/>
              </w:rPr>
            </w:pPr>
            <w:del w:author="Ume Sauda Ghanyani" w:date="2025-05-16T09:43:03.072Z" w:id="1814713142">
              <w:r w:rsidDel="5047EBD6">
                <w:delText>Regional fraud patterns</w:delText>
              </w:r>
            </w:del>
          </w:p>
          <w:p w:rsidRPr="00A9277A" w:rsidR="00A9277A" w:rsidP="00A9277A" w:rsidRDefault="00A9277A" w14:paraId="5E0C273E" w14:textId="77777777">
            <w:pPr>
              <w:numPr>
                <w:ilvl w:val="1"/>
                <w:numId w:val="26"/>
              </w:numPr>
              <w:jc w:val="both"/>
              <w:rPr>
                <w:del w:author="Ume Sauda Ghanyani" w:date="2025-05-16T09:43:03.072Z" w16du:dateUtc="2025-05-16T09:43:03.072Z" w:id="474438994"/>
              </w:rPr>
            </w:pPr>
            <w:del w:author="Ume Sauda Ghanyani" w:date="2025-05-16T09:43:03.072Z" w:id="486868848">
              <w:r w:rsidDel="5047EBD6">
                <w:delText>Fraud volume comparisons by product or service</w:delText>
              </w:r>
            </w:del>
          </w:p>
          <w:p w:rsidRPr="00A9277A" w:rsidR="00A9277A" w:rsidP="00A9277A" w:rsidRDefault="00A9277A" w14:paraId="134A579C" w14:textId="77777777">
            <w:pPr>
              <w:numPr>
                <w:ilvl w:val="0"/>
                <w:numId w:val="26"/>
              </w:numPr>
              <w:jc w:val="both"/>
              <w:rPr>
                <w:del w:author="Ume Sauda Ghanyani" w:date="2025-05-16T09:43:03.072Z" w16du:dateUtc="2025-05-16T09:43:03.072Z" w:id="467654965"/>
              </w:rPr>
            </w:pPr>
            <w:del w:author="Ume Sauda Ghanyani" w:date="2025-05-16T09:43:03.072Z" w:id="1328319569">
              <w:r w:rsidDel="5047EBD6">
                <w:delText>Features:</w:delText>
              </w:r>
            </w:del>
          </w:p>
          <w:p w:rsidRPr="00A9277A" w:rsidR="00A9277A" w:rsidP="00A9277A" w:rsidRDefault="00A9277A" w14:paraId="260FA63C" w14:textId="77777777">
            <w:pPr>
              <w:numPr>
                <w:ilvl w:val="1"/>
                <w:numId w:val="26"/>
              </w:numPr>
              <w:jc w:val="both"/>
              <w:rPr>
                <w:del w:author="Ume Sauda Ghanyani" w:date="2025-05-16T09:43:03.072Z" w16du:dateUtc="2025-05-16T09:43:03.072Z" w:id="1211360082"/>
              </w:rPr>
            </w:pPr>
            <w:del w:author="Ume Sauda Ghanyani" w:date="2025-05-16T09:43:03.072Z" w:id="623990799">
              <w:r w:rsidDel="5047EBD6">
                <w:delText>Time series analytics and trend graphs</w:delText>
              </w:r>
            </w:del>
          </w:p>
          <w:p w:rsidRPr="00A9277A" w:rsidR="00A9277A" w:rsidP="00A9277A" w:rsidRDefault="00A9277A" w14:paraId="416905DE" w14:textId="77777777">
            <w:pPr>
              <w:numPr>
                <w:ilvl w:val="1"/>
                <w:numId w:val="26"/>
              </w:numPr>
              <w:jc w:val="both"/>
              <w:rPr>
                <w:del w:author="Ume Sauda Ghanyani" w:date="2025-05-16T09:43:03.071Z" w16du:dateUtc="2025-05-16T09:43:03.071Z" w:id="1640693324"/>
              </w:rPr>
            </w:pPr>
            <w:del w:author="Ume Sauda Ghanyani" w:date="2025-05-16T09:43:03.072Z" w:id="900998442">
              <w:r w:rsidDel="5047EBD6">
                <w:delText>Heat maps visualizing fraud concentration</w:delText>
              </w:r>
            </w:del>
          </w:p>
          <w:p w:rsidRPr="00A9277A" w:rsidR="008D3E37" w:rsidP="25C8EDEB" w:rsidRDefault="008D3E37" w14:paraId="00BCD4C3" w14:textId="7FC02052">
            <w:pPr>
              <w:spacing w:before="240" w:beforeAutospacing="off" w:after="240" w:afterAutospacing="off"/>
              <w:jc w:val="both"/>
              <w:rPr>
                <w:ins w:author="Ume Sauda Ghanyani" w:date="2025-05-16T09:43:05.505Z" w16du:dateUtc="2025-05-16T09:43:05.505Z" w:id="296025123"/>
                <w:rFonts w:ascii="Aptos" w:hAnsi="Aptos" w:eastAsia="Aptos" w:cs="Aptos"/>
                <w:i w:val="1"/>
                <w:iCs w:val="1"/>
                <w:noProof w:val="0"/>
                <w:sz w:val="22"/>
                <w:szCs w:val="22"/>
                <w:lang w:val="en-US"/>
              </w:rPr>
              <w:pPrChange w:author="Ume Sauda Ghanyani" w:date="2025-05-16T09:43:05.477Z">
                <w:pPr/>
              </w:pPrChange>
            </w:pPr>
            <w:ins w:author="Ume Sauda Ghanyani" w:date="2025-05-16T09:43:05.505Z" w:id="926456945">
              <w:r w:rsidRPr="25C8EDEB" w:rsidR="50E4675C">
                <w:rPr>
                  <w:rFonts w:ascii="Aptos" w:hAnsi="Aptos" w:eastAsia="Aptos" w:cs="Aptos"/>
                  <w:b w:val="1"/>
                  <w:bCs w:val="1"/>
                  <w:noProof w:val="0"/>
                  <w:sz w:val="22"/>
                  <w:szCs w:val="22"/>
                  <w:lang w:val="en-US"/>
                </w:rPr>
                <w:t>Functional Role Narrative:</w:t>
              </w:r>
              <w:r>
                <w:br/>
              </w:r>
              <w:r w:rsidRPr="25C8EDEB" w:rsidR="50E4675C">
                <w:rPr>
                  <w:rFonts w:ascii="Aptos" w:hAnsi="Aptos" w:eastAsia="Aptos" w:cs="Aptos"/>
                  <w:noProof w:val="0"/>
                  <w:sz w:val="22"/>
                  <w:szCs w:val="22"/>
                  <w:lang w:val="en-US"/>
                </w:rPr>
                <w:t xml:space="preserve"> </w:t>
              </w:r>
              <w:r w:rsidRPr="25C8EDEB" w:rsidR="50E4675C">
                <w:rPr>
                  <w:rFonts w:ascii="Aptos" w:hAnsi="Aptos" w:eastAsia="Aptos" w:cs="Aptos"/>
                  <w:i w:val="1"/>
                  <w:iCs w:val="1"/>
                  <w:noProof w:val="0"/>
                  <w:sz w:val="22"/>
                  <w:szCs w:val="22"/>
                  <w:lang w:val="en-US"/>
                </w:rPr>
                <w:t xml:space="preserve">A Senior Fraud Analyst or Risk Strategy Lead accesses this dashboard to </w:t>
              </w:r>
              <w:r w:rsidRPr="25C8EDEB" w:rsidR="50E4675C">
                <w:rPr>
                  <w:rFonts w:ascii="Aptos" w:hAnsi="Aptos" w:eastAsia="Aptos" w:cs="Aptos"/>
                  <w:i w:val="1"/>
                  <w:iCs w:val="1"/>
                  <w:noProof w:val="0"/>
                  <w:sz w:val="22"/>
                  <w:szCs w:val="22"/>
                  <w:lang w:val="en-US"/>
                </w:rPr>
                <w:t>identify</w:t>
              </w:r>
              <w:r w:rsidRPr="25C8EDEB" w:rsidR="50E4675C">
                <w:rPr>
                  <w:rFonts w:ascii="Aptos" w:hAnsi="Aptos" w:eastAsia="Aptos" w:cs="Aptos"/>
                  <w:i w:val="1"/>
                  <w:iCs w:val="1"/>
                  <w:noProof w:val="0"/>
                  <w:sz w:val="22"/>
                  <w:szCs w:val="22"/>
                  <w:lang w:val="en-US"/>
                </w:rPr>
                <w:t xml:space="preserve"> macro-level fraud patterns and shifts in typologies over time. These insights inform rule adjustments, typology reviews, and strategic mitigation planning.</w:t>
              </w:r>
            </w:ins>
          </w:p>
          <w:p w:rsidRPr="00A9277A" w:rsidR="008D3E37" w:rsidP="25C8EDEB" w:rsidRDefault="008D3E37" w14:paraId="144E6DE8" w14:textId="27CA63E3">
            <w:pPr>
              <w:jc w:val="both"/>
              <w:rPr>
                <w:ins w:author="Ume Sauda Ghanyani" w:date="2025-05-16T09:43:05.505Z" w16du:dateUtc="2025-05-16T09:43:05.505Z" w:id="1946125228"/>
              </w:rPr>
              <w:pPrChange w:author="Ume Sauda Ghanyani" w:date="2025-05-16T09:43:05.48Z">
                <w:pPr/>
              </w:pPrChange>
            </w:pPr>
          </w:p>
          <w:p w:rsidRPr="00A9277A" w:rsidR="008D3E37" w:rsidP="25C8EDEB" w:rsidRDefault="008D3E37" w14:paraId="499510F7" w14:textId="78F808BA">
            <w:pPr>
              <w:spacing w:before="240" w:beforeAutospacing="off" w:after="240" w:afterAutospacing="off"/>
              <w:jc w:val="both"/>
              <w:rPr>
                <w:ins w:author="Ume Sauda Ghanyani" w:date="2025-05-16T09:43:05.505Z" w16du:dateUtc="2025-05-16T09:43:05.505Z" w:id="184656313"/>
                <w:rFonts w:ascii="Aptos" w:hAnsi="Aptos" w:eastAsia="Aptos" w:cs="Aptos"/>
                <w:b w:val="1"/>
                <w:bCs w:val="1"/>
                <w:noProof w:val="0"/>
                <w:sz w:val="22"/>
                <w:szCs w:val="22"/>
                <w:lang w:val="en-US"/>
              </w:rPr>
              <w:pPrChange w:author="Ume Sauda Ghanyani" w:date="2025-05-16T09:43:05.481Z">
                <w:pPr/>
              </w:pPrChange>
            </w:pPr>
            <w:ins w:author="Ume Sauda Ghanyani" w:date="2025-05-16T09:43:05.505Z" w:id="983048042">
              <w:r w:rsidRPr="25C8EDEB" w:rsidR="50E4675C">
                <w:rPr>
                  <w:rFonts w:ascii="Aptos" w:hAnsi="Aptos" w:eastAsia="Aptos" w:cs="Aptos"/>
                  <w:b w:val="1"/>
                  <w:bCs w:val="1"/>
                  <w:noProof w:val="0"/>
                  <w:sz w:val="22"/>
                  <w:szCs w:val="22"/>
                  <w:lang w:val="en-US"/>
                </w:rPr>
                <w:t>Key Metrics</w:t>
              </w:r>
            </w:ins>
          </w:p>
          <w:p w:rsidRPr="00A9277A" w:rsidR="008D3E37" w:rsidP="25C8EDEB" w:rsidRDefault="008D3E37" w14:paraId="70B3CE40" w14:textId="575F6AE7">
            <w:pPr>
              <w:pStyle w:val="ListParagraph"/>
              <w:numPr>
                <w:ilvl w:val="0"/>
                <w:numId w:val="50"/>
              </w:numPr>
              <w:spacing w:before="240" w:beforeAutospacing="off" w:after="240" w:afterAutospacing="off"/>
              <w:jc w:val="both"/>
              <w:rPr>
                <w:ins w:author="Ume Sauda Ghanyani" w:date="2025-05-16T09:43:05.505Z" w16du:dateUtc="2025-05-16T09:43:05.505Z" w:id="1265985120"/>
                <w:rFonts w:ascii="Aptos" w:hAnsi="Aptos" w:eastAsia="Aptos" w:cs="Aptos"/>
                <w:noProof w:val="0"/>
                <w:sz w:val="22"/>
                <w:szCs w:val="22"/>
                <w:lang w:val="en-US"/>
              </w:rPr>
              <w:pPrChange w:author="Ume Sauda Ghanyani" w:date="2025-05-16T09:43:05.487Z">
                <w:pPr>
                  <w:pStyle w:val="ListParagraph"/>
                  <w:numPr>
                    <w:ilvl w:val="0"/>
                    <w:numId w:val="50"/>
                  </w:numPr>
                </w:pPr>
              </w:pPrChange>
            </w:pPr>
            <w:ins w:author="Ume Sauda Ghanyani" w:date="2025-05-16T09:43:05.505Z" w:id="798527841">
              <w:r w:rsidRPr="25C8EDEB" w:rsidR="50E4675C">
                <w:rPr>
                  <w:rFonts w:ascii="Aptos" w:hAnsi="Aptos" w:eastAsia="Aptos" w:cs="Aptos"/>
                  <w:noProof w:val="0"/>
                  <w:sz w:val="22"/>
                  <w:szCs w:val="22"/>
                  <w:lang w:val="en-US"/>
                </w:rPr>
                <w:t>Historical fraud detection rates (quarterly or annual view)</w:t>
              </w:r>
            </w:ins>
          </w:p>
          <w:p w:rsidRPr="00A9277A" w:rsidR="008D3E37" w:rsidP="25C8EDEB" w:rsidRDefault="008D3E37" w14:paraId="08A23396" w14:textId="2C79FD5E">
            <w:pPr>
              <w:pStyle w:val="ListParagraph"/>
              <w:numPr>
                <w:ilvl w:val="0"/>
                <w:numId w:val="50"/>
              </w:numPr>
              <w:spacing w:before="240" w:beforeAutospacing="off" w:after="240" w:afterAutospacing="off"/>
              <w:jc w:val="both"/>
              <w:rPr>
                <w:ins w:author="Ume Sauda Ghanyani" w:date="2025-05-16T09:43:05.505Z" w16du:dateUtc="2025-05-16T09:43:05.505Z" w:id="1294847284"/>
                <w:rFonts w:ascii="Aptos" w:hAnsi="Aptos" w:eastAsia="Aptos" w:cs="Aptos"/>
                <w:noProof w:val="0"/>
                <w:sz w:val="22"/>
                <w:szCs w:val="22"/>
                <w:lang w:val="en-US"/>
              </w:rPr>
              <w:pPrChange w:author="Ume Sauda Ghanyani" w:date="2025-05-16T09:43:05.491Z">
                <w:pPr>
                  <w:pStyle w:val="ListParagraph"/>
                  <w:numPr>
                    <w:ilvl w:val="0"/>
                    <w:numId w:val="50"/>
                  </w:numPr>
                </w:pPr>
              </w:pPrChange>
            </w:pPr>
            <w:ins w:author="Ume Sauda Ghanyani" w:date="2025-05-16T09:43:05.505Z" w:id="172945970">
              <w:r w:rsidRPr="25C8EDEB" w:rsidR="50E4675C">
                <w:rPr>
                  <w:rFonts w:ascii="Aptos" w:hAnsi="Aptos" w:eastAsia="Aptos" w:cs="Aptos"/>
                  <w:noProof w:val="0"/>
                  <w:sz w:val="22"/>
                  <w:szCs w:val="22"/>
                  <w:lang w:val="en-US"/>
                </w:rPr>
                <w:t>Geographic/regional fraud distribution</w:t>
              </w:r>
            </w:ins>
          </w:p>
          <w:p w:rsidRPr="00A9277A" w:rsidR="008D3E37" w:rsidP="25C8EDEB" w:rsidRDefault="008D3E37" w14:paraId="2F982A28" w14:textId="66F29009">
            <w:pPr>
              <w:pStyle w:val="ListParagraph"/>
              <w:numPr>
                <w:ilvl w:val="0"/>
                <w:numId w:val="50"/>
              </w:numPr>
              <w:spacing w:before="240" w:beforeAutospacing="off" w:after="240" w:afterAutospacing="off"/>
              <w:jc w:val="both"/>
              <w:rPr>
                <w:ins w:author="Ume Sauda Ghanyani" w:date="2025-05-16T09:43:05.505Z" w16du:dateUtc="2025-05-16T09:43:05.505Z" w:id="255085523"/>
                <w:rFonts w:ascii="Aptos" w:hAnsi="Aptos" w:eastAsia="Aptos" w:cs="Aptos"/>
                <w:noProof w:val="0"/>
                <w:sz w:val="22"/>
                <w:szCs w:val="22"/>
                <w:lang w:val="en-US"/>
              </w:rPr>
              <w:pPrChange w:author="Ume Sauda Ghanyani" w:date="2025-05-16T09:43:05.495Z">
                <w:pPr>
                  <w:pStyle w:val="ListParagraph"/>
                  <w:numPr>
                    <w:ilvl w:val="0"/>
                    <w:numId w:val="50"/>
                  </w:numPr>
                </w:pPr>
              </w:pPrChange>
            </w:pPr>
            <w:ins w:author="Ume Sauda Ghanyani" w:date="2025-05-16T09:43:05.505Z" w:id="430753219">
              <w:r w:rsidRPr="25C8EDEB" w:rsidR="50E4675C">
                <w:rPr>
                  <w:rFonts w:ascii="Aptos" w:hAnsi="Aptos" w:eastAsia="Aptos" w:cs="Aptos"/>
                  <w:noProof w:val="0"/>
                  <w:sz w:val="22"/>
                  <w:szCs w:val="22"/>
                  <w:lang w:val="en-US"/>
                </w:rPr>
                <w:t>Volume of fraud incidents by product, service line, or channel</w:t>
              </w:r>
            </w:ins>
          </w:p>
          <w:p w:rsidRPr="00A9277A" w:rsidR="008D3E37" w:rsidP="25C8EDEB" w:rsidRDefault="008D3E37" w14:paraId="6B550E9C" w14:textId="6AEB4685">
            <w:pPr>
              <w:pStyle w:val="ListParagraph"/>
              <w:numPr>
                <w:ilvl w:val="0"/>
                <w:numId w:val="50"/>
              </w:numPr>
              <w:spacing w:before="240" w:beforeAutospacing="off" w:after="240" w:afterAutospacing="off"/>
              <w:jc w:val="both"/>
              <w:rPr>
                <w:ins w:author="Ume Sauda Ghanyani" w:date="2025-05-16T09:43:05.505Z" w16du:dateUtc="2025-05-16T09:43:05.505Z" w:id="1071051116"/>
                <w:rFonts w:ascii="Aptos" w:hAnsi="Aptos" w:eastAsia="Aptos" w:cs="Aptos"/>
                <w:noProof w:val="0"/>
                <w:sz w:val="22"/>
                <w:szCs w:val="22"/>
                <w:lang w:val="en-US"/>
              </w:rPr>
              <w:pPrChange w:author="Ume Sauda Ghanyani" w:date="2025-05-16T09:43:05.499Z">
                <w:pPr>
                  <w:pStyle w:val="ListParagraph"/>
                  <w:numPr>
                    <w:ilvl w:val="0"/>
                    <w:numId w:val="50"/>
                  </w:numPr>
                </w:pPr>
              </w:pPrChange>
            </w:pPr>
            <w:ins w:author="Ume Sauda Ghanyani" w:date="2025-05-16T09:43:05.505Z" w:id="1888736099">
              <w:r w:rsidRPr="25C8EDEB" w:rsidR="50E4675C">
                <w:rPr>
                  <w:rFonts w:ascii="Aptos" w:hAnsi="Aptos" w:eastAsia="Aptos" w:cs="Aptos"/>
                  <w:noProof w:val="0"/>
                  <w:sz w:val="22"/>
                  <w:szCs w:val="22"/>
                  <w:lang w:val="en-US"/>
                </w:rPr>
                <w:t>Growth rate of new or recurring fraud types</w:t>
              </w:r>
            </w:ins>
          </w:p>
          <w:p w:rsidRPr="00A9277A" w:rsidR="008D3E37" w:rsidP="25C8EDEB" w:rsidRDefault="008D3E37" w14:paraId="442A6ADD" w14:textId="3265A8F1">
            <w:pPr>
              <w:pStyle w:val="ListParagraph"/>
              <w:numPr>
                <w:ilvl w:val="0"/>
                <w:numId w:val="50"/>
              </w:numPr>
              <w:spacing w:before="240" w:beforeAutospacing="off" w:after="240" w:afterAutospacing="off"/>
              <w:jc w:val="both"/>
              <w:rPr>
                <w:ins w:author="Ume Sauda Ghanyani" w:date="2025-05-16T09:43:05.505Z" w16du:dateUtc="2025-05-16T09:43:05.505Z" w:id="607469650"/>
                <w:rFonts w:ascii="Aptos" w:hAnsi="Aptos" w:eastAsia="Aptos" w:cs="Aptos"/>
                <w:noProof w:val="0"/>
                <w:sz w:val="22"/>
                <w:szCs w:val="22"/>
                <w:lang w:val="en-US"/>
              </w:rPr>
              <w:pPrChange w:author="Ume Sauda Ghanyani" w:date="2025-05-16T09:43:05.503Z">
                <w:pPr>
                  <w:pStyle w:val="ListParagraph"/>
                  <w:numPr>
                    <w:ilvl w:val="0"/>
                    <w:numId w:val="50"/>
                  </w:numPr>
                </w:pPr>
              </w:pPrChange>
            </w:pPr>
            <w:ins w:author="Ume Sauda Ghanyani" w:date="2025-05-16T09:43:05.505Z" w:id="1919023961">
              <w:r w:rsidRPr="25C8EDEB" w:rsidR="50E4675C">
                <w:rPr>
                  <w:rFonts w:ascii="Aptos" w:hAnsi="Aptos" w:eastAsia="Aptos" w:cs="Aptos"/>
                  <w:noProof w:val="0"/>
                  <w:sz w:val="22"/>
                  <w:szCs w:val="22"/>
                  <w:lang w:val="en-US"/>
                </w:rPr>
                <w:t>Average time to detection over long intervals</w:t>
              </w:r>
            </w:ins>
          </w:p>
          <w:p w:rsidRPr="00A9277A" w:rsidR="008D3E37" w:rsidP="00C43005" w:rsidRDefault="008D3E37" w14:paraId="58C2EA33" w14:textId="2EF260A2">
            <w:pPr>
              <w:jc w:val="both"/>
            </w:pPr>
          </w:p>
        </w:tc>
      </w:tr>
      <w:tr w:rsidRPr="000F4604" w:rsidR="0078150E" w:rsidTr="0B91E0D8" w14:paraId="55BBA4C9" w14:textId="77777777">
        <w:trPr>
          <w:trHeight w:val="306"/>
        </w:trPr>
        <w:tc>
          <w:tcPr>
            <w:tcW w:w="1140" w:type="dxa"/>
            <w:gridSpan w:val="2"/>
            <w:shd w:val="clear" w:color="auto" w:fill="auto"/>
            <w:tcMar/>
            <w:vAlign w:val="center"/>
          </w:tcPr>
          <w:p w:rsidR="0078150E" w:rsidP="00C43005" w:rsidRDefault="00EB3073" w14:paraId="4AD18E04" w14:textId="4E31721E">
            <w:pPr>
              <w:jc w:val="both"/>
              <w:rPr>
                <w:b/>
                <w:bCs/>
              </w:rPr>
            </w:pPr>
            <w:r>
              <w:rPr>
                <w:b/>
                <w:bCs/>
              </w:rPr>
              <w:lastRenderedPageBreak/>
              <w:t>D.2(b)</w:t>
            </w:r>
          </w:p>
        </w:tc>
        <w:tc>
          <w:tcPr>
            <w:tcW w:w="7927" w:type="dxa"/>
            <w:shd w:val="clear" w:color="auto" w:fill="auto"/>
            <w:tcMar/>
            <w:vAlign w:val="center"/>
          </w:tcPr>
          <w:p w:rsidR="3878A7BF" w:rsidP="25C8EDEB" w:rsidRDefault="3878A7BF" w14:paraId="034388AB" w14:textId="35AF2B51">
            <w:pPr>
              <w:jc w:val="both"/>
              <w:rPr>
                <w:u w:val="none"/>
              </w:rPr>
            </w:pPr>
            <w:del w:author="Ume Sauda Ghanyani" w:date="2025-05-16T09:03:50.924Z" w:id="225083695">
              <w:r w:rsidDel="3878A7BF">
                <w:rPr>
                  <w:u w:val="none"/>
                </w:rPr>
                <w:delText xml:space="preserve">Development of the following </w:delText>
              </w:r>
            </w:del>
            <w:ins w:author="Ume Sauda Ghanyani" w:date="2025-05-16T09:03:51.489Z" w:id="982841886">
              <w:r w:rsidR="5E396940">
                <w:rPr>
                  <w:u w:val="none"/>
                </w:rPr>
                <w:t>O</w:t>
              </w:r>
            </w:ins>
            <w:del w:author="Ume Sauda Ghanyani" w:date="2025-05-16T09:03:50.924Z" w:id="784433883">
              <w:r w:rsidDel="3878A7BF">
                <w:rPr>
                  <w:u w:val="none"/>
                </w:rPr>
                <w:delText>o</w:delText>
              </w:r>
            </w:del>
            <w:r w:rsidR="3878A7BF">
              <w:rPr>
                <w:u w:val="none"/>
              </w:rPr>
              <w:t xml:space="preserve">perational dashboards </w:t>
            </w:r>
            <w:del w:author="Ume Sauda Ghanyani" w:date="2025-05-16T09:03:45.351Z" w:id="1669425427">
              <w:r w:rsidDel="3878A7BF">
                <w:rPr>
                  <w:u w:val="none"/>
                </w:rPr>
                <w:delText>will be in scope of this project:</w:delText>
              </w:r>
            </w:del>
          </w:p>
          <w:p w:rsidRPr="004146B3" w:rsidR="004146B3" w:rsidP="004146B3" w:rsidRDefault="004146B3" w14:paraId="46C84D52" w14:textId="77777777">
            <w:pPr>
              <w:jc w:val="both"/>
              <w:rPr>
                <w:b/>
                <w:bCs/>
              </w:rPr>
            </w:pPr>
            <w:r w:rsidRPr="004146B3">
              <w:rPr>
                <w:b/>
                <w:bCs/>
              </w:rPr>
              <w:t>Incident Management and Case Tracking Dashboard</w:t>
            </w:r>
          </w:p>
          <w:p w:rsidRPr="004146B3" w:rsidR="004146B3" w:rsidP="004146B3" w:rsidRDefault="004146B3" w14:paraId="0D4B0DDF" w14:textId="77777777">
            <w:pPr>
              <w:numPr>
                <w:ilvl w:val="0"/>
                <w:numId w:val="29"/>
              </w:numPr>
              <w:jc w:val="both"/>
              <w:rPr>
                <w:del w:author="Ume Sauda Ghanyani" w:date="2025-05-16T09:45:47.769Z" w16du:dateUtc="2025-05-16T09:45:47.769Z" w:id="1902864704"/>
              </w:rPr>
            </w:pPr>
            <w:del w:author="Ume Sauda Ghanyani" w:date="2025-05-16T09:45:47.769Z" w:id="1883319439">
              <w:r w:rsidDel="1AD424CB">
                <w:delText xml:space="preserve">Purpose: To track the progress of ongoing fraud investigations, ensuring no case is overlooked and is resolved within an acceptable </w:delText>
              </w:r>
              <w:r w:rsidDel="1AD424CB">
                <w:delText>timeframe</w:delText>
              </w:r>
              <w:r w:rsidDel="1AD424CB">
                <w:delText>.</w:delText>
              </w:r>
            </w:del>
          </w:p>
          <w:p w:rsidRPr="004146B3" w:rsidR="004146B3" w:rsidP="004146B3" w:rsidRDefault="004146B3" w14:paraId="135FD7A4" w14:textId="77777777">
            <w:pPr>
              <w:numPr>
                <w:ilvl w:val="0"/>
                <w:numId w:val="29"/>
              </w:numPr>
              <w:jc w:val="both"/>
              <w:rPr>
                <w:del w:author="Ume Sauda Ghanyani" w:date="2025-05-16T09:45:47.769Z" w16du:dateUtc="2025-05-16T09:45:47.769Z" w:id="678439805"/>
              </w:rPr>
            </w:pPr>
            <w:commentRangeStart w:id="1292651868"/>
            <w:del w:author="Ume Sauda Ghanyani" w:date="2025-05-16T09:45:47.769Z" w:id="1329762564">
              <w:r w:rsidDel="1AD424CB">
                <w:delText>Key Metrics:</w:delText>
              </w:r>
            </w:del>
            <w:commentRangeEnd w:id="1292651868"/>
            <w:r>
              <w:rPr>
                <w:rStyle w:val="CommentReference"/>
              </w:rPr>
              <w:commentReference w:id="1292651868"/>
            </w:r>
          </w:p>
          <w:p w:rsidRPr="004146B3" w:rsidR="004146B3" w:rsidP="004146B3" w:rsidRDefault="004146B3" w14:paraId="5EE067D2" w14:textId="77777777">
            <w:pPr>
              <w:numPr>
                <w:ilvl w:val="1"/>
                <w:numId w:val="29"/>
              </w:numPr>
              <w:jc w:val="both"/>
              <w:rPr>
                <w:del w:author="Ume Sauda Ghanyani" w:date="2025-05-16T09:45:47.769Z" w16du:dateUtc="2025-05-16T09:45:47.769Z" w:id="301815482"/>
              </w:rPr>
            </w:pPr>
            <w:del w:author="Ume Sauda Ghanyani" w:date="2025-05-16T09:45:47.769Z" w:id="91006092">
              <w:r w:rsidDel="1AD424CB">
                <w:delText>Number of open fraud cases</w:delText>
              </w:r>
            </w:del>
          </w:p>
          <w:p w:rsidRPr="004146B3" w:rsidR="004146B3" w:rsidP="004146B3" w:rsidRDefault="004146B3" w14:paraId="61FBDACC" w14:textId="77777777">
            <w:pPr>
              <w:numPr>
                <w:ilvl w:val="1"/>
                <w:numId w:val="29"/>
              </w:numPr>
              <w:jc w:val="both"/>
              <w:rPr>
                <w:del w:author="Ume Sauda Ghanyani" w:date="2025-05-16T09:45:47.769Z" w16du:dateUtc="2025-05-16T09:45:47.769Z" w:id="1984293228"/>
              </w:rPr>
            </w:pPr>
            <w:del w:author="Ume Sauda Ghanyani" w:date="2025-05-16T09:45:47.769Z" w:id="105949892">
              <w:r w:rsidDel="1AD424CB">
                <w:delText>Case resolution time</w:delText>
              </w:r>
            </w:del>
          </w:p>
          <w:p w:rsidRPr="004146B3" w:rsidR="004146B3" w:rsidP="004146B3" w:rsidRDefault="004146B3" w14:paraId="1605B973" w14:textId="77777777">
            <w:pPr>
              <w:numPr>
                <w:ilvl w:val="1"/>
                <w:numId w:val="29"/>
              </w:numPr>
              <w:jc w:val="both"/>
              <w:rPr>
                <w:del w:author="Ume Sauda Ghanyani" w:date="2025-05-16T09:45:47.768Z" w16du:dateUtc="2025-05-16T09:45:47.768Z" w:id="657613255"/>
              </w:rPr>
            </w:pPr>
            <w:del w:author="Ume Sauda Ghanyani" w:date="2025-05-16T09:45:47.769Z" w:id="746006233">
              <w:r w:rsidDel="1AD424CB">
                <w:delText>Case types (e.g., account takeover, identity theft)</w:delText>
              </w:r>
            </w:del>
          </w:p>
          <w:p w:rsidRPr="004146B3" w:rsidR="004146B3" w:rsidP="004146B3" w:rsidRDefault="004146B3" w14:paraId="74A8357C" w14:textId="77777777">
            <w:pPr>
              <w:numPr>
                <w:ilvl w:val="1"/>
                <w:numId w:val="29"/>
              </w:numPr>
              <w:jc w:val="both"/>
              <w:rPr>
                <w:del w:author="Ume Sauda Ghanyani" w:date="2025-05-16T09:45:47.768Z" w16du:dateUtc="2025-05-16T09:45:47.768Z" w:id="1525016659"/>
              </w:rPr>
            </w:pPr>
            <w:del w:author="Ume Sauda Ghanyani" w:date="2025-05-16T09:45:47.768Z" w:id="1617129651">
              <w:r w:rsidDel="1AD424CB">
                <w:delText>Case priority and escalation status</w:delText>
              </w:r>
            </w:del>
          </w:p>
          <w:p w:rsidRPr="004146B3" w:rsidR="004146B3" w:rsidP="004146B3" w:rsidRDefault="004146B3" w14:paraId="7418C58A" w14:textId="77777777">
            <w:pPr>
              <w:numPr>
                <w:ilvl w:val="0"/>
                <w:numId w:val="29"/>
              </w:numPr>
              <w:jc w:val="both"/>
              <w:rPr>
                <w:del w:author="Ume Sauda Ghanyani" w:date="2025-05-16T09:45:47.768Z" w16du:dateUtc="2025-05-16T09:45:47.768Z" w:id="957300917"/>
              </w:rPr>
            </w:pPr>
            <w:del w:author="Ume Sauda Ghanyani" w:date="2025-05-16T09:45:47.768Z" w:id="1326713092">
              <w:r w:rsidDel="1AD424CB">
                <w:delText>Features:</w:delText>
              </w:r>
            </w:del>
          </w:p>
          <w:p w:rsidRPr="004146B3" w:rsidR="004146B3" w:rsidP="004146B3" w:rsidRDefault="004146B3" w14:paraId="755F23C2" w14:textId="5A7EF706">
            <w:pPr>
              <w:numPr>
                <w:ilvl w:val="1"/>
                <w:numId w:val="29"/>
              </w:numPr>
              <w:jc w:val="both"/>
              <w:rPr>
                <w:del w:author="Ume Sauda Ghanyani" w:date="2025-05-16T05:46:55.994Z" w16du:dateUtc="2025-05-16T05:46:55.994Z" w:id="1991984503"/>
              </w:rPr>
            </w:pPr>
            <w:commentRangeStart w:id="2091718310"/>
            <w:del w:author="Ume Sauda Ghanyani" w:date="2025-05-16T05:46:55.995Z" w:id="763939287">
              <w:r w:rsidDel="1AD424CB">
                <w:delText>Case timelines for each fraud case</w:delText>
              </w:r>
            </w:del>
            <w:commentRangeEnd w:id="2091718310"/>
            <w:r>
              <w:rPr>
                <w:rStyle w:val="CommentReference"/>
              </w:rPr>
              <w:commentReference w:id="2091718310"/>
            </w:r>
          </w:p>
          <w:p w:rsidRPr="004146B3" w:rsidR="004146B3" w:rsidP="004146B3" w:rsidRDefault="004146B3" w14:paraId="5DEBC794" w14:textId="77777777">
            <w:pPr>
              <w:numPr>
                <w:ilvl w:val="1"/>
                <w:numId w:val="29"/>
              </w:numPr>
              <w:jc w:val="both"/>
              <w:rPr>
                <w:del w:author="Ume Sauda Ghanyani" w:date="2025-05-16T05:47:50.611Z" w16du:dateUtc="2025-05-16T05:47:50.611Z" w:id="141667438"/>
              </w:rPr>
            </w:pPr>
            <w:commentRangeStart w:id="1878466460"/>
            <w:commentRangeStart w:id="1662280621"/>
            <w:del w:author="Ume Sauda Ghanyani" w:date="2025-05-16T05:47:50.611Z" w:id="611126878">
              <w:r w:rsidDel="1AD424CB">
                <w:delText>Task lists and automated status updates</w:delText>
              </w:r>
            </w:del>
          </w:p>
          <w:p w:rsidRPr="004146B3" w:rsidR="004146B3" w:rsidP="004146B3" w:rsidRDefault="004146B3" w14:paraId="39546D94" w14:textId="77777777">
            <w:pPr>
              <w:numPr>
                <w:ilvl w:val="1"/>
                <w:numId w:val="29"/>
              </w:numPr>
              <w:jc w:val="both"/>
              <w:rPr>
                <w:del w:author="Ume Sauda Ghanyani" w:date="2025-05-16T05:47:50.611Z" w16du:dateUtc="2025-05-16T05:47:50.611Z" w:id="294810823"/>
              </w:rPr>
            </w:pPr>
            <w:del w:author="Ume Sauda Ghanyani" w:date="2025-05-16T05:47:50.611Z" w:id="1589134972">
              <w:r w:rsidDel="1AD424CB">
                <w:delText>Escalation mechanisms for high-priority cases</w:delText>
              </w:r>
            </w:del>
            <w:commentRangeEnd w:id="1878466460"/>
            <w:r>
              <w:rPr>
                <w:rStyle w:val="CommentReference"/>
              </w:rPr>
              <w:commentReference w:id="1878466460"/>
            </w:r>
            <w:commentRangeEnd w:id="1662280621"/>
            <w:r>
              <w:rPr>
                <w:rStyle w:val="CommentReference"/>
              </w:rPr>
              <w:commentReference w:id="1662280621"/>
            </w:r>
          </w:p>
          <w:p w:rsidR="6BDA6514" w:rsidP="25C8EDEB" w:rsidRDefault="6BDA6514" w14:paraId="07DD2270" w14:textId="1D5787A3">
            <w:pPr>
              <w:pStyle w:val="Normal"/>
              <w:suppressLineNumbers w:val="0"/>
              <w:bidi w:val="0"/>
              <w:spacing w:before="240" w:beforeAutospacing="off" w:after="240" w:afterAutospacing="off" w:line="240" w:lineRule="auto"/>
              <w:ind w:left="0" w:right="0"/>
              <w:jc w:val="both"/>
              <w:rPr>
                <w:ins w:author="Ume Sauda Ghanyani" w:date="2025-05-16T09:46:03.12Z" w16du:dateUtc="2025-05-16T09:46:03.12Z" w:id="1745819464"/>
                <w:rFonts w:ascii="Aptos" w:hAnsi="Aptos" w:eastAsia="Aptos" w:cs="Aptos"/>
                <w:i w:val="1"/>
                <w:iCs w:val="1"/>
                <w:noProof w:val="0"/>
                <w:sz w:val="22"/>
                <w:szCs w:val="22"/>
                <w:lang w:val="en-US"/>
              </w:rPr>
              <w:pPrChange w:author="Ume Sauda Ghanyani" w:date="2025-05-16T09:46:07.136Z">
                <w:pPr>
                  <w:pStyle w:val="Normal"/>
                </w:pPr>
              </w:pPrChange>
            </w:pPr>
            <w:ins w:author="Ume Sauda Ghanyani" w:date="2025-05-16T09:46:07.126Z" w:id="417912278">
              <w:r w:rsidRPr="25C8EDEB" w:rsidR="6BDA6514">
                <w:rPr>
                  <w:rFonts w:ascii="Aptos" w:hAnsi="Aptos" w:eastAsia="Aptos" w:cs="Aptos"/>
                  <w:b w:val="1"/>
                  <w:bCs w:val="1"/>
                  <w:noProof w:val="0"/>
                  <w:sz w:val="22"/>
                  <w:szCs w:val="22"/>
                  <w:lang w:val="en-US"/>
                </w:rPr>
                <w:t xml:space="preserve">Functional Role </w:t>
              </w:r>
              <w:r w:rsidRPr="25C8EDEB" w:rsidR="6BDA6514">
                <w:rPr>
                  <w:rFonts w:ascii="Aptos" w:hAnsi="Aptos" w:eastAsia="Aptos" w:cs="Aptos"/>
                  <w:b w:val="1"/>
                  <w:bCs w:val="1"/>
                  <w:noProof w:val="0"/>
                  <w:sz w:val="22"/>
                  <w:szCs w:val="22"/>
                  <w:lang w:val="en-US"/>
                </w:rPr>
                <w:t>Narrative</w:t>
              </w:r>
              <w:r w:rsidRPr="25C8EDEB" w:rsidR="6BDA6514">
                <w:rPr>
                  <w:rFonts w:ascii="Aptos" w:hAnsi="Aptos" w:eastAsia="Aptos" w:cs="Aptos"/>
                  <w:b w:val="1"/>
                  <w:bCs w:val="1"/>
                  <w:noProof w:val="0"/>
                  <w:sz w:val="22"/>
                  <w:szCs w:val="22"/>
                  <w:lang w:val="en-US"/>
                </w:rPr>
                <w:t xml:space="preserve">: </w:t>
              </w:r>
              <w:r>
                <w:br/>
              </w:r>
              <w:r w:rsidRPr="25C8EDEB" w:rsidR="6BDA6514">
                <w:rPr>
                  <w:rFonts w:ascii="Aptos" w:hAnsi="Aptos" w:eastAsia="Aptos" w:cs="Aptos"/>
                  <w:noProof w:val="0"/>
                  <w:sz w:val="22"/>
                  <w:szCs w:val="22"/>
                  <w:lang w:val="en-US"/>
                </w:rPr>
                <w:t xml:space="preserve"> </w:t>
              </w:r>
              <w:r w:rsidRPr="25C8EDEB" w:rsidR="6BDA6514">
                <w:rPr>
                  <w:rFonts w:ascii="Aptos" w:hAnsi="Aptos" w:eastAsia="Aptos" w:cs="Aptos"/>
                  <w:i w:val="1"/>
                  <w:iCs w:val="1"/>
                  <w:noProof w:val="0"/>
                  <w:sz w:val="22"/>
                  <w:szCs w:val="22"/>
                  <w:lang w:val="en-US"/>
                </w:rPr>
                <w:t xml:space="preserve">An Investigator or Case Manager accesses this dashboard to </w:t>
              </w:r>
              <w:r w:rsidRPr="25C8EDEB" w:rsidR="6BDA6514">
                <w:rPr>
                  <w:rFonts w:ascii="Aptos" w:hAnsi="Aptos" w:eastAsia="Aptos" w:cs="Aptos"/>
                  <w:i w:val="1"/>
                  <w:iCs w:val="1"/>
                  <w:noProof w:val="0"/>
                  <w:sz w:val="22"/>
                  <w:szCs w:val="22"/>
                  <w:lang w:val="en-US"/>
                </w:rPr>
                <w:t>monitor</w:t>
              </w:r>
              <w:r w:rsidRPr="25C8EDEB" w:rsidR="6BDA6514">
                <w:rPr>
                  <w:rFonts w:ascii="Aptos" w:hAnsi="Aptos" w:eastAsia="Aptos" w:cs="Aptos"/>
                  <w:i w:val="1"/>
                  <w:iCs w:val="1"/>
                  <w:noProof w:val="0"/>
                  <w:sz w:val="22"/>
                  <w:szCs w:val="22"/>
                  <w:lang w:val="en-US"/>
                </w:rPr>
                <w:t xml:space="preserve"> open cases, track resolution times, and manage task workflows. It ensures that no fraud case is left unresolved, and that escalation procedures are triggered for high-priority incidents.</w:t>
              </w:r>
            </w:ins>
          </w:p>
          <w:p w:rsidR="25C8EDEB" w:rsidP="25C8EDEB" w:rsidRDefault="25C8EDEB" w14:paraId="024B0A81" w14:textId="1017007D">
            <w:pPr>
              <w:jc w:val="both"/>
              <w:rPr>
                <w:ins w:author="Ume Sauda Ghanyani" w:date="2025-05-16T09:46:03.12Z" w16du:dateUtc="2025-05-16T09:46:03.12Z" w:id="1763432417"/>
              </w:rPr>
              <w:pPrChange w:author="Ume Sauda Ghanyani" w:date="2025-05-16T09:46:03.096Z">
                <w:pPr/>
              </w:pPrChange>
            </w:pPr>
          </w:p>
          <w:p w:rsidR="6BDA6514" w:rsidP="25C8EDEB" w:rsidRDefault="6BDA6514" w14:paraId="27197E71" w14:textId="3A848D50">
            <w:pPr>
              <w:spacing w:before="240" w:beforeAutospacing="off" w:after="240" w:afterAutospacing="off"/>
              <w:jc w:val="both"/>
              <w:rPr>
                <w:ins w:author="Ume Sauda Ghanyani" w:date="2025-05-16T09:46:03.12Z" w16du:dateUtc="2025-05-16T09:46:03.12Z" w:id="1876084627"/>
                <w:rFonts w:ascii="Aptos" w:hAnsi="Aptos" w:eastAsia="Aptos" w:cs="Aptos"/>
                <w:b w:val="1"/>
                <w:bCs w:val="1"/>
                <w:noProof w:val="0"/>
                <w:sz w:val="22"/>
                <w:szCs w:val="22"/>
                <w:lang w:val="en-US"/>
              </w:rPr>
              <w:pPrChange w:author="Ume Sauda Ghanyani" w:date="2025-05-16T09:46:03.097Z">
                <w:pPr/>
              </w:pPrChange>
            </w:pPr>
            <w:ins w:author="Ume Sauda Ghanyani" w:date="2025-05-16T09:46:03.12Z" w:id="1531182706">
              <w:r w:rsidRPr="25C8EDEB" w:rsidR="6BDA6514">
                <w:rPr>
                  <w:rFonts w:ascii="Aptos" w:hAnsi="Aptos" w:eastAsia="Aptos" w:cs="Aptos"/>
                  <w:b w:val="1"/>
                  <w:bCs w:val="1"/>
                  <w:noProof w:val="0"/>
                  <w:sz w:val="22"/>
                  <w:szCs w:val="22"/>
                  <w:lang w:val="en-US"/>
                </w:rPr>
                <w:t>Key Metrics</w:t>
              </w:r>
            </w:ins>
          </w:p>
          <w:p w:rsidR="6BDA6514" w:rsidP="25C8EDEB" w:rsidRDefault="6BDA6514" w14:paraId="5B9EB70D" w14:textId="790405A8">
            <w:pPr>
              <w:pStyle w:val="ListParagraph"/>
              <w:numPr>
                <w:ilvl w:val="0"/>
                <w:numId w:val="51"/>
              </w:numPr>
              <w:spacing w:before="240" w:beforeAutospacing="off" w:after="240" w:afterAutospacing="off"/>
              <w:jc w:val="both"/>
              <w:rPr>
                <w:ins w:author="Ume Sauda Ghanyani" w:date="2025-05-16T09:46:03.121Z" w16du:dateUtc="2025-05-16T09:46:03.121Z" w:id="271852967"/>
                <w:rFonts w:ascii="Aptos" w:hAnsi="Aptos" w:eastAsia="Aptos" w:cs="Aptos"/>
                <w:noProof w:val="0"/>
                <w:sz w:val="22"/>
                <w:szCs w:val="22"/>
                <w:lang w:val="en-US"/>
              </w:rPr>
              <w:pPrChange w:author="Ume Sauda Ghanyani" w:date="2025-05-16T09:46:03.104Z">
                <w:pPr>
                  <w:pStyle w:val="ListParagraph"/>
                  <w:numPr>
                    <w:ilvl w:val="0"/>
                    <w:numId w:val="51"/>
                  </w:numPr>
                </w:pPr>
              </w:pPrChange>
            </w:pPr>
            <w:ins w:author="Ume Sauda Ghanyani" w:date="2025-05-16T09:46:03.121Z" w:id="1265478236">
              <w:r w:rsidRPr="25C8EDEB" w:rsidR="6BDA6514">
                <w:rPr>
                  <w:rFonts w:ascii="Aptos" w:hAnsi="Aptos" w:eastAsia="Aptos" w:cs="Aptos"/>
                  <w:noProof w:val="0"/>
                  <w:sz w:val="22"/>
                  <w:szCs w:val="22"/>
                  <w:lang w:val="en-US"/>
                </w:rPr>
                <w:t>Total number of open fraud cases</w:t>
              </w:r>
            </w:ins>
          </w:p>
          <w:p w:rsidR="6BDA6514" w:rsidP="25C8EDEB" w:rsidRDefault="6BDA6514" w14:paraId="52CC230D" w14:textId="070EC98E">
            <w:pPr>
              <w:pStyle w:val="ListParagraph"/>
              <w:numPr>
                <w:ilvl w:val="0"/>
                <w:numId w:val="51"/>
              </w:numPr>
              <w:spacing w:before="240" w:beforeAutospacing="off" w:after="240" w:afterAutospacing="off"/>
              <w:jc w:val="both"/>
              <w:rPr>
                <w:ins w:author="Ume Sauda Ghanyani" w:date="2025-05-16T09:46:03.121Z" w16du:dateUtc="2025-05-16T09:46:03.121Z" w:id="1885730937"/>
                <w:rFonts w:ascii="Aptos" w:hAnsi="Aptos" w:eastAsia="Aptos" w:cs="Aptos"/>
                <w:noProof w:val="0"/>
                <w:sz w:val="22"/>
                <w:szCs w:val="22"/>
                <w:lang w:val="en-US"/>
              </w:rPr>
              <w:pPrChange w:author="Ume Sauda Ghanyani" w:date="2025-05-16T09:46:03.108Z">
                <w:pPr>
                  <w:pStyle w:val="ListParagraph"/>
                  <w:numPr>
                    <w:ilvl w:val="0"/>
                    <w:numId w:val="51"/>
                  </w:numPr>
                </w:pPr>
              </w:pPrChange>
            </w:pPr>
            <w:ins w:author="Ume Sauda Ghanyani" w:date="2025-05-16T09:46:03.121Z" w:id="1014101309">
              <w:r w:rsidRPr="25C8EDEB" w:rsidR="6BDA6514">
                <w:rPr>
                  <w:rFonts w:ascii="Aptos" w:hAnsi="Aptos" w:eastAsia="Aptos" w:cs="Aptos"/>
                  <w:noProof w:val="0"/>
                  <w:sz w:val="22"/>
                  <w:szCs w:val="22"/>
                  <w:lang w:val="en-US"/>
                </w:rPr>
                <w:t>Average and median case resolution time</w:t>
              </w:r>
            </w:ins>
          </w:p>
          <w:p w:rsidR="6BDA6514" w:rsidP="25C8EDEB" w:rsidRDefault="6BDA6514" w14:paraId="21698A3A" w14:textId="76EC9640">
            <w:pPr>
              <w:pStyle w:val="ListParagraph"/>
              <w:numPr>
                <w:ilvl w:val="0"/>
                <w:numId w:val="51"/>
              </w:numPr>
              <w:spacing w:before="240" w:beforeAutospacing="off" w:after="240" w:afterAutospacing="off"/>
              <w:jc w:val="both"/>
              <w:rPr>
                <w:ins w:author="Ume Sauda Ghanyani" w:date="2025-05-16T09:46:03.121Z" w16du:dateUtc="2025-05-16T09:46:03.121Z" w:id="1672626021"/>
                <w:rFonts w:ascii="Aptos" w:hAnsi="Aptos" w:eastAsia="Aptos" w:cs="Aptos"/>
                <w:noProof w:val="0"/>
                <w:sz w:val="22"/>
                <w:szCs w:val="22"/>
                <w:lang w:val="en-US"/>
              </w:rPr>
              <w:pPrChange w:author="Ume Sauda Ghanyani" w:date="2025-05-16T09:46:03.111Z">
                <w:pPr>
                  <w:pStyle w:val="ListParagraph"/>
                  <w:numPr>
                    <w:ilvl w:val="0"/>
                    <w:numId w:val="51"/>
                  </w:numPr>
                </w:pPr>
              </w:pPrChange>
            </w:pPr>
            <w:ins w:author="Ume Sauda Ghanyani" w:date="2025-05-16T09:46:03.121Z" w:id="973121166">
              <w:r w:rsidRPr="25C8EDEB" w:rsidR="6BDA6514">
                <w:rPr>
                  <w:rFonts w:ascii="Aptos" w:hAnsi="Aptos" w:eastAsia="Aptos" w:cs="Aptos"/>
                  <w:noProof w:val="0"/>
                  <w:sz w:val="22"/>
                  <w:szCs w:val="22"/>
                  <w:lang w:val="en-US"/>
                </w:rPr>
                <w:t>Distribution of case types (e.g., account takeover, synthetic identity fraud, payment fraud)</w:t>
              </w:r>
            </w:ins>
          </w:p>
          <w:p w:rsidR="6BDA6514" w:rsidP="25C8EDEB" w:rsidRDefault="6BDA6514" w14:paraId="21D516E0" w14:textId="3C233F9F">
            <w:pPr>
              <w:pStyle w:val="ListParagraph"/>
              <w:numPr>
                <w:ilvl w:val="0"/>
                <w:numId w:val="51"/>
              </w:numPr>
              <w:spacing w:before="240" w:beforeAutospacing="off" w:after="240" w:afterAutospacing="off"/>
              <w:jc w:val="both"/>
              <w:rPr>
                <w:ins w:author="Ume Sauda Ghanyani" w:date="2025-05-16T09:46:03.121Z" w16du:dateUtc="2025-05-16T09:46:03.121Z" w:id="1744003101"/>
                <w:rFonts w:ascii="Aptos" w:hAnsi="Aptos" w:eastAsia="Aptos" w:cs="Aptos"/>
                <w:noProof w:val="0"/>
                <w:sz w:val="22"/>
                <w:szCs w:val="22"/>
                <w:lang w:val="en-US"/>
              </w:rPr>
              <w:pPrChange w:author="Ume Sauda Ghanyani" w:date="2025-05-16T09:46:03.115Z">
                <w:pPr>
                  <w:pStyle w:val="ListParagraph"/>
                  <w:numPr>
                    <w:ilvl w:val="0"/>
                    <w:numId w:val="51"/>
                  </w:numPr>
                </w:pPr>
              </w:pPrChange>
            </w:pPr>
            <w:ins w:author="Ume Sauda Ghanyani" w:date="2025-05-16T09:46:03.121Z" w:id="1829160687">
              <w:r w:rsidRPr="25C8EDEB" w:rsidR="6BDA6514">
                <w:rPr>
                  <w:rFonts w:ascii="Aptos" w:hAnsi="Aptos" w:eastAsia="Aptos" w:cs="Aptos"/>
                  <w:noProof w:val="0"/>
                  <w:sz w:val="22"/>
                  <w:szCs w:val="22"/>
                  <w:lang w:val="en-US"/>
                </w:rPr>
                <w:t>Case priority levels and current escalation status</w:t>
              </w:r>
            </w:ins>
          </w:p>
          <w:p w:rsidR="6BDA6514" w:rsidP="25C8EDEB" w:rsidRDefault="6BDA6514" w14:paraId="79641AFA" w14:textId="64E40B3E">
            <w:pPr>
              <w:pStyle w:val="ListParagraph"/>
              <w:numPr>
                <w:ilvl w:val="0"/>
                <w:numId w:val="51"/>
              </w:numPr>
              <w:spacing w:before="240" w:beforeAutospacing="off" w:after="240" w:afterAutospacing="off"/>
              <w:jc w:val="both"/>
              <w:rPr>
                <w:ins w:author="Ume Sauda Ghanyani" w:date="2025-05-16T09:46:03.121Z" w16du:dateUtc="2025-05-16T09:46:03.121Z" w:id="145144029"/>
                <w:rFonts w:ascii="Aptos" w:hAnsi="Aptos" w:eastAsia="Aptos" w:cs="Aptos"/>
                <w:noProof w:val="0"/>
                <w:sz w:val="22"/>
                <w:szCs w:val="22"/>
                <w:lang w:val="en-US"/>
              </w:rPr>
              <w:pPrChange w:author="Ume Sauda Ghanyani" w:date="2025-05-16T09:46:03.119Z">
                <w:pPr>
                  <w:pStyle w:val="ListParagraph"/>
                  <w:numPr>
                    <w:ilvl w:val="0"/>
                    <w:numId w:val="51"/>
                  </w:numPr>
                </w:pPr>
              </w:pPrChange>
            </w:pPr>
            <w:ins w:author="Ume Sauda Ghanyani" w:date="2025-05-16T09:46:03.121Z" w:id="502819535">
              <w:r w:rsidRPr="25C8EDEB" w:rsidR="6BDA6514">
                <w:rPr>
                  <w:rFonts w:ascii="Aptos" w:hAnsi="Aptos" w:eastAsia="Aptos" w:cs="Aptos"/>
                  <w:noProof w:val="0"/>
                  <w:sz w:val="22"/>
                  <w:szCs w:val="22"/>
                  <w:lang w:val="en-US"/>
                </w:rPr>
                <w:t>Investigator workload (cases per analyst)</w:t>
              </w:r>
            </w:ins>
          </w:p>
          <w:p w:rsidR="25C8EDEB" w:rsidP="25C8EDEB" w:rsidRDefault="25C8EDEB" w14:paraId="185931E1" w14:textId="7423BEC1">
            <w:pPr>
              <w:jc w:val="both"/>
              <w:rPr>
                <w:ins w:author="Ume Sauda Ghanyani" w:date="2025-05-16T09:04:03.583Z" w16du:dateUtc="2025-05-16T09:04:03.583Z" w:id="522727888"/>
                <w:b w:val="1"/>
                <w:bCs w:val="1"/>
              </w:rPr>
            </w:pPr>
          </w:p>
          <w:p w:rsidR="25C8EDEB" w:rsidP="25C8EDEB" w:rsidRDefault="25C8EDEB" w14:paraId="205BD7D8" w14:textId="7D8E2EF2">
            <w:pPr>
              <w:jc w:val="both"/>
              <w:rPr>
                <w:ins w:author="Ume Sauda Ghanyani" w:date="2025-05-16T09:04:04.753Z" w16du:dateUtc="2025-05-16T09:04:04.753Z" w:id="1920247165"/>
                <w:b w:val="1"/>
                <w:bCs w:val="1"/>
              </w:rPr>
            </w:pPr>
          </w:p>
          <w:p w:rsidRPr="004146B3" w:rsidR="004146B3" w:rsidP="004146B3" w:rsidRDefault="004146B3" w14:paraId="2759D4C5" w14:textId="77777777">
            <w:pPr>
              <w:jc w:val="both"/>
              <w:rPr>
                <w:b/>
                <w:bCs/>
              </w:rPr>
            </w:pPr>
            <w:r w:rsidRPr="004146B3">
              <w:rPr>
                <w:b/>
                <w:bCs/>
              </w:rPr>
              <w:t>Fraud Alert Resolution Dashboard</w:t>
            </w:r>
          </w:p>
          <w:p w:rsidRPr="004146B3" w:rsidR="004146B3" w:rsidP="004146B3" w:rsidRDefault="004146B3" w14:paraId="3C444F1A" w14:textId="77777777">
            <w:pPr>
              <w:numPr>
                <w:ilvl w:val="0"/>
                <w:numId w:val="31"/>
              </w:numPr>
              <w:jc w:val="both"/>
              <w:rPr>
                <w:del w:author="Ume Sauda Ghanyani" w:date="2025-05-16T09:46:42.299Z" w16du:dateUtc="2025-05-16T09:46:42.299Z" w:id="1101921049"/>
              </w:rPr>
            </w:pPr>
            <w:del w:author="Ume Sauda Ghanyani" w:date="2025-05-16T09:46:42.299Z" w:id="1281998451">
              <w:r w:rsidDel="1AD424CB">
                <w:delText xml:space="preserve">Purpose: To </w:delText>
              </w:r>
              <w:r w:rsidDel="1AD424CB">
                <w:delText>monitor</w:delText>
              </w:r>
              <w:r w:rsidDel="1AD424CB">
                <w:delText xml:space="preserve"> the status of fraud alerts and ensure that they are processed and resolved promptly.</w:delText>
              </w:r>
            </w:del>
          </w:p>
          <w:p w:rsidRPr="004146B3" w:rsidR="004146B3" w:rsidP="004146B3" w:rsidRDefault="004146B3" w14:paraId="239B6181" w14:textId="77777777">
            <w:pPr>
              <w:numPr>
                <w:ilvl w:val="0"/>
                <w:numId w:val="31"/>
              </w:numPr>
              <w:jc w:val="both"/>
              <w:rPr>
                <w:del w:author="Ume Sauda Ghanyani" w:date="2025-05-16T09:46:42.299Z" w16du:dateUtc="2025-05-16T09:46:42.299Z" w:id="2056913207"/>
              </w:rPr>
            </w:pPr>
            <w:del w:author="Ume Sauda Ghanyani" w:date="2025-05-16T09:46:42.299Z" w:id="140935774">
              <w:r w:rsidDel="1AD424CB">
                <w:delText>Key Metrics:</w:delText>
              </w:r>
            </w:del>
          </w:p>
          <w:p w:rsidRPr="004146B3" w:rsidR="004146B3" w:rsidP="004146B3" w:rsidRDefault="004146B3" w14:paraId="1AF8492A" w14:textId="77777777">
            <w:pPr>
              <w:numPr>
                <w:ilvl w:val="1"/>
                <w:numId w:val="31"/>
              </w:numPr>
              <w:jc w:val="both"/>
              <w:rPr>
                <w:del w:author="Ume Sauda Ghanyani" w:date="2025-05-16T09:46:42.299Z" w16du:dateUtc="2025-05-16T09:46:42.299Z" w:id="1439719357"/>
              </w:rPr>
            </w:pPr>
            <w:del w:author="Ume Sauda Ghanyani" w:date="2025-05-16T09:46:42.299Z" w:id="1398728860">
              <w:r w:rsidDel="1AD424CB">
                <w:delText>Number of unresolved fraud alerts</w:delText>
              </w:r>
            </w:del>
          </w:p>
          <w:p w:rsidRPr="004146B3" w:rsidR="004146B3" w:rsidP="004146B3" w:rsidRDefault="004146B3" w14:paraId="421B85AF" w14:textId="77777777">
            <w:pPr>
              <w:numPr>
                <w:ilvl w:val="1"/>
                <w:numId w:val="31"/>
              </w:numPr>
              <w:jc w:val="both"/>
              <w:rPr>
                <w:del w:author="Ume Sauda Ghanyani" w:date="2025-05-16T09:46:42.299Z" w16du:dateUtc="2025-05-16T09:46:42.299Z" w:id="36544173"/>
              </w:rPr>
            </w:pPr>
            <w:del w:author="Ume Sauda Ghanyani" w:date="2025-05-16T09:46:42.299Z" w:id="670119975">
              <w:r w:rsidDel="1AD424CB">
                <w:delText>Time taken to resolve alerts</w:delText>
              </w:r>
            </w:del>
          </w:p>
          <w:p w:rsidRPr="004146B3" w:rsidR="004146B3" w:rsidP="004146B3" w:rsidRDefault="004146B3" w14:paraId="34E4519B" w14:textId="77777777">
            <w:pPr>
              <w:numPr>
                <w:ilvl w:val="1"/>
                <w:numId w:val="31"/>
              </w:numPr>
              <w:jc w:val="both"/>
              <w:rPr>
                <w:del w:author="Ume Sauda Ghanyani" w:date="2025-05-16T09:46:42.299Z" w16du:dateUtc="2025-05-16T09:46:42.299Z" w:id="46884752"/>
              </w:rPr>
            </w:pPr>
            <w:del w:author="Ume Sauda Ghanyani" w:date="2025-05-16T09:46:42.299Z" w:id="1563641734">
              <w:r w:rsidDel="1AD424CB">
                <w:delText>Fraud alert resolution rate</w:delText>
              </w:r>
            </w:del>
          </w:p>
          <w:p w:rsidRPr="004146B3" w:rsidR="004146B3" w:rsidP="004146B3" w:rsidRDefault="004146B3" w14:paraId="361B88A4" w14:textId="77777777">
            <w:pPr>
              <w:numPr>
                <w:ilvl w:val="1"/>
                <w:numId w:val="31"/>
              </w:numPr>
              <w:jc w:val="both"/>
              <w:rPr>
                <w:del w:author="Ume Sauda Ghanyani" w:date="2025-05-16T09:46:42.299Z" w16du:dateUtc="2025-05-16T09:46:42.299Z" w:id="230079009"/>
              </w:rPr>
            </w:pPr>
            <w:del w:author="Ume Sauda Ghanyani" w:date="2025-05-16T09:46:42.299Z" w:id="466305315">
              <w:r w:rsidDel="1AD424CB">
                <w:delText>False positives detected</w:delText>
              </w:r>
            </w:del>
          </w:p>
          <w:p w:rsidRPr="004146B3" w:rsidR="004146B3" w:rsidP="004146B3" w:rsidRDefault="004146B3" w14:paraId="5955D38B" w14:textId="77777777">
            <w:pPr>
              <w:numPr>
                <w:ilvl w:val="0"/>
                <w:numId w:val="31"/>
              </w:numPr>
              <w:jc w:val="both"/>
              <w:rPr>
                <w:del w:author="Ume Sauda Ghanyani" w:date="2025-05-16T09:46:42.299Z" w16du:dateUtc="2025-05-16T09:46:42.299Z" w:id="1014034093"/>
              </w:rPr>
            </w:pPr>
            <w:del w:author="Ume Sauda Ghanyani" w:date="2025-05-16T09:46:42.299Z" w:id="1921387062">
              <w:r w:rsidDel="1AD424CB">
                <w:delText>Features:</w:delText>
              </w:r>
            </w:del>
          </w:p>
          <w:p w:rsidRPr="004146B3" w:rsidR="004146B3" w:rsidP="004146B3" w:rsidRDefault="004146B3" w14:paraId="4CA15EC7" w14:textId="77777777">
            <w:pPr>
              <w:numPr>
                <w:ilvl w:val="1"/>
                <w:numId w:val="31"/>
              </w:numPr>
              <w:jc w:val="both"/>
              <w:rPr>
                <w:del w:author="Ume Sauda Ghanyani" w:date="2025-05-16T09:46:42.299Z" w16du:dateUtc="2025-05-16T09:46:42.299Z" w:id="571878578"/>
              </w:rPr>
            </w:pPr>
            <w:del w:author="Ume Sauda Ghanyani" w:date="2025-05-16T09:46:42.299Z" w:id="1841899492">
              <w:r w:rsidDel="1AD424CB">
                <w:delText>A queue of unresolved fraud alerts</w:delText>
              </w:r>
            </w:del>
          </w:p>
          <w:p w:rsidRPr="004146B3" w:rsidR="004146B3" w:rsidP="004146B3" w:rsidRDefault="004146B3" w14:paraId="65BDC59E" w14:textId="77777777">
            <w:pPr>
              <w:numPr>
                <w:ilvl w:val="1"/>
                <w:numId w:val="31"/>
              </w:numPr>
              <w:jc w:val="both"/>
              <w:rPr>
                <w:del w:author="Ume Sauda Ghanyani" w:date="2025-05-16T09:46:42.299Z" w16du:dateUtc="2025-05-16T09:46:42.299Z" w:id="592562782"/>
              </w:rPr>
            </w:pPr>
            <w:del w:author="Ume Sauda Ghanyani" w:date="2025-05-16T09:46:42.299Z" w:id="266053682">
              <w:r w:rsidDel="1AD424CB">
                <w:delText>Time-to-resolution metrics</w:delText>
              </w:r>
            </w:del>
          </w:p>
          <w:p w:rsidR="1AD424CB" w:rsidP="25C8EDEB" w:rsidRDefault="1AD424CB" w14:paraId="3F2DF1C3" w14:textId="19BD095B">
            <w:pPr>
              <w:numPr>
                <w:ilvl w:val="1"/>
                <w:numId w:val="31"/>
              </w:numPr>
              <w:jc w:val="both"/>
              <w:rPr>
                <w:del w:author="Ume Sauda Ghanyani" w:date="2025-05-16T09:46:42.298Z" w16du:dateUtc="2025-05-16T09:46:42.298Z" w:id="1708829092"/>
              </w:rPr>
            </w:pPr>
            <w:del w:author="Ume Sauda Ghanyani" w:date="2025-05-16T09:46:42.299Z" w:id="389746756">
              <w:r w:rsidDel="1AD424CB">
                <w:delText>Ability to categorize alerts by severity for prioritization</w:delText>
              </w:r>
            </w:del>
          </w:p>
          <w:p w:rsidR="03A38D5E" w:rsidP="25C8EDEB" w:rsidRDefault="03A38D5E" w14:paraId="018F899B" w14:textId="506727EC">
            <w:pPr>
              <w:pStyle w:val="Normal"/>
              <w:suppressLineNumbers w:val="0"/>
              <w:bidi w:val="0"/>
              <w:spacing w:before="240" w:beforeAutospacing="off" w:after="240" w:afterAutospacing="off"/>
              <w:jc w:val="left"/>
              <w:rPr>
                <w:ins w:author="Ume Sauda Ghanyani" w:date="2025-05-16T09:47:44.243Z" w16du:dateUtc="2025-05-16T09:47:44.243Z" w:id="768728969"/>
                <w:rFonts w:ascii="Aptos" w:hAnsi="Aptos" w:eastAsia="Aptos" w:cs="Aptos"/>
                <w:i w:val="1"/>
                <w:iCs w:val="1"/>
                <w:noProof w:val="0"/>
                <w:sz w:val="22"/>
                <w:szCs w:val="22"/>
                <w:lang w:val="en-US"/>
              </w:rPr>
              <w:pPrChange w:author="Ume Sauda Ghanyani" w:date="2025-05-16T09:50:53.09Z">
                <w:pPr>
                  <w:pStyle w:val="Normal"/>
                  <w:spacing w:before="240" w:beforeAutospacing="off" w:after="240" w:afterAutospacing="off"/>
                  <w:jc w:val="both"/>
                </w:pPr>
              </w:pPrChange>
            </w:pPr>
            <w:ins w:author="Ume Sauda Ghanyani" w:date="2025-05-16T09:50:49.3Z" w:id="1002969522">
              <w:r w:rsidRPr="25C8EDEB" w:rsidR="03A38D5E">
                <w:rPr>
                  <w:rFonts w:ascii="Aptos" w:hAnsi="Aptos" w:eastAsia="Aptos" w:cs="Aptos"/>
                  <w:b w:val="1"/>
                  <w:bCs w:val="1"/>
                  <w:noProof w:val="0"/>
                  <w:sz w:val="22"/>
                  <w:szCs w:val="22"/>
                  <w:lang w:val="en-US"/>
                </w:rPr>
                <w:t>Functional Role Narrative:</w:t>
              </w:r>
            </w:ins>
            <w:ins w:author="Ume Sauda Ghanyani" w:date="2025-05-16T09:47:44.243Z" w:id="2142717293">
              <w:r>
                <w:br/>
              </w:r>
              <w:r w:rsidRPr="25C8EDEB" w:rsidR="0B3949B1">
                <w:rPr>
                  <w:rFonts w:ascii="Aptos" w:hAnsi="Aptos" w:eastAsia="Aptos" w:cs="Aptos"/>
                  <w:noProof w:val="0"/>
                  <w:sz w:val="22"/>
                  <w:szCs w:val="22"/>
                  <w:lang w:val="en-US"/>
                </w:rPr>
                <w:t xml:space="preserve"> </w:t>
              </w:r>
              <w:r w:rsidRPr="25C8EDEB" w:rsidR="0B3949B1">
                <w:rPr>
                  <w:rFonts w:ascii="Aptos" w:hAnsi="Aptos" w:eastAsia="Aptos" w:cs="Aptos"/>
                  <w:i w:val="1"/>
                  <w:iCs w:val="1"/>
                  <w:noProof w:val="0"/>
                  <w:sz w:val="22"/>
                  <w:szCs w:val="22"/>
                  <w:lang w:val="en-US"/>
                </w:rPr>
                <w:t xml:space="preserve">An Alert Handler or Fraud Operations Supervisor accesses this dashboard to track the number of active alerts, </w:t>
              </w:r>
              <w:r w:rsidRPr="25C8EDEB" w:rsidR="0B3949B1">
                <w:rPr>
                  <w:rFonts w:ascii="Aptos" w:hAnsi="Aptos" w:eastAsia="Aptos" w:cs="Aptos"/>
                  <w:i w:val="1"/>
                  <w:iCs w:val="1"/>
                  <w:noProof w:val="0"/>
                  <w:sz w:val="22"/>
                  <w:szCs w:val="22"/>
                  <w:lang w:val="en-US"/>
                </w:rPr>
                <w:t>monitor</w:t>
              </w:r>
              <w:r w:rsidRPr="25C8EDEB" w:rsidR="0B3949B1">
                <w:rPr>
                  <w:rFonts w:ascii="Aptos" w:hAnsi="Aptos" w:eastAsia="Aptos" w:cs="Aptos"/>
                  <w:i w:val="1"/>
                  <w:iCs w:val="1"/>
                  <w:noProof w:val="0"/>
                  <w:sz w:val="22"/>
                  <w:szCs w:val="22"/>
                  <w:lang w:val="en-US"/>
                </w:rPr>
                <w:t xml:space="preserve"> resolution timelines, and assess alert quality. It supports effective workload distribution and </w:t>
              </w:r>
              <w:r w:rsidRPr="25C8EDEB" w:rsidR="0B3949B1">
                <w:rPr>
                  <w:rFonts w:ascii="Aptos" w:hAnsi="Aptos" w:eastAsia="Aptos" w:cs="Aptos"/>
                  <w:i w:val="1"/>
                  <w:iCs w:val="1"/>
                  <w:noProof w:val="0"/>
                  <w:sz w:val="22"/>
                  <w:szCs w:val="22"/>
                  <w:lang w:val="en-US"/>
                </w:rPr>
                <w:t>timely</w:t>
              </w:r>
              <w:r w:rsidRPr="25C8EDEB" w:rsidR="0B3949B1">
                <w:rPr>
                  <w:rFonts w:ascii="Aptos" w:hAnsi="Aptos" w:eastAsia="Aptos" w:cs="Aptos"/>
                  <w:i w:val="1"/>
                  <w:iCs w:val="1"/>
                  <w:noProof w:val="0"/>
                  <w:sz w:val="22"/>
                  <w:szCs w:val="22"/>
                  <w:lang w:val="en-US"/>
                </w:rPr>
                <w:t xml:space="preserve"> response to high-severity fraud alerts.</w:t>
              </w:r>
            </w:ins>
          </w:p>
          <w:p w:rsidR="0B3949B1" w:rsidP="25C8EDEB" w:rsidRDefault="0B3949B1" w14:paraId="65747491" w14:textId="5D7EEA80">
            <w:pPr>
              <w:spacing w:before="240" w:beforeAutospacing="off" w:after="240" w:afterAutospacing="off"/>
              <w:jc w:val="both"/>
              <w:rPr>
                <w:ins w:author="Ume Sauda Ghanyani" w:date="2025-05-16T09:47:44.243Z" w16du:dateUtc="2025-05-16T09:47:44.243Z" w:id="2120275701"/>
                <w:rFonts w:ascii="Aptos" w:hAnsi="Aptos" w:eastAsia="Aptos" w:cs="Aptos"/>
                <w:b w:val="1"/>
                <w:bCs w:val="1"/>
                <w:noProof w:val="0"/>
                <w:sz w:val="22"/>
                <w:szCs w:val="22"/>
                <w:lang w:val="en-US"/>
              </w:rPr>
              <w:pPrChange w:author="Ume Sauda Ghanyani" w:date="2025-05-16T09:47:44.175Z">
                <w:pPr/>
              </w:pPrChange>
            </w:pPr>
            <w:ins w:author="Ume Sauda Ghanyani" w:date="2025-05-16T09:47:44.243Z" w:id="30676341">
              <w:r w:rsidRPr="25C8EDEB" w:rsidR="0B3949B1">
                <w:rPr>
                  <w:rFonts w:ascii="Aptos" w:hAnsi="Aptos" w:eastAsia="Aptos" w:cs="Aptos"/>
                  <w:b w:val="1"/>
                  <w:bCs w:val="1"/>
                  <w:noProof w:val="0"/>
                  <w:sz w:val="22"/>
                  <w:szCs w:val="22"/>
                  <w:lang w:val="en-US"/>
                </w:rPr>
                <w:t>Key Metrics</w:t>
              </w:r>
            </w:ins>
          </w:p>
          <w:p w:rsidR="0B3949B1" w:rsidP="25C8EDEB" w:rsidRDefault="0B3949B1" w14:paraId="3827A50D" w14:textId="6982A7AE">
            <w:pPr>
              <w:pStyle w:val="ListParagraph"/>
              <w:numPr>
                <w:ilvl w:val="0"/>
                <w:numId w:val="52"/>
              </w:numPr>
              <w:spacing w:before="240" w:beforeAutospacing="off" w:after="240" w:afterAutospacing="off"/>
              <w:jc w:val="both"/>
              <w:rPr>
                <w:ins w:author="Ume Sauda Ghanyani" w:date="2025-05-16T09:47:44.244Z" w16du:dateUtc="2025-05-16T09:47:44.244Z" w:id="586791546"/>
                <w:rFonts w:ascii="Aptos" w:hAnsi="Aptos" w:eastAsia="Aptos" w:cs="Aptos"/>
                <w:noProof w:val="0"/>
                <w:sz w:val="22"/>
                <w:szCs w:val="22"/>
                <w:lang w:val="en-US"/>
              </w:rPr>
              <w:pPrChange w:author="Ume Sauda Ghanyani" w:date="2025-05-16T09:47:44.189Z">
                <w:pPr>
                  <w:pStyle w:val="ListParagraph"/>
                  <w:numPr>
                    <w:ilvl w:val="0"/>
                    <w:numId w:val="52"/>
                  </w:numPr>
                </w:pPr>
              </w:pPrChange>
            </w:pPr>
            <w:ins w:author="Ume Sauda Ghanyani" w:date="2025-05-16T09:47:44.244Z" w:id="899476009">
              <w:r w:rsidRPr="25C8EDEB" w:rsidR="0B3949B1">
                <w:rPr>
                  <w:rFonts w:ascii="Aptos" w:hAnsi="Aptos" w:eastAsia="Aptos" w:cs="Aptos"/>
                  <w:noProof w:val="0"/>
                  <w:sz w:val="22"/>
                  <w:szCs w:val="22"/>
                  <w:lang w:val="en-US"/>
                </w:rPr>
                <w:t>Total number of unresolved fraud alerts</w:t>
              </w:r>
            </w:ins>
          </w:p>
          <w:p w:rsidR="0B3949B1" w:rsidP="25C8EDEB" w:rsidRDefault="0B3949B1" w14:paraId="1930B7D5" w14:textId="085094F3">
            <w:pPr>
              <w:pStyle w:val="ListParagraph"/>
              <w:numPr>
                <w:ilvl w:val="0"/>
                <w:numId w:val="52"/>
              </w:numPr>
              <w:spacing w:before="240" w:beforeAutospacing="off" w:after="240" w:afterAutospacing="off"/>
              <w:jc w:val="both"/>
              <w:rPr>
                <w:ins w:author="Ume Sauda Ghanyani" w:date="2025-05-16T09:47:44.244Z" w16du:dateUtc="2025-05-16T09:47:44.244Z" w:id="104184876"/>
                <w:rFonts w:ascii="Aptos" w:hAnsi="Aptos" w:eastAsia="Aptos" w:cs="Aptos"/>
                <w:noProof w:val="0"/>
                <w:sz w:val="22"/>
                <w:szCs w:val="22"/>
                <w:lang w:val="en-US"/>
              </w:rPr>
              <w:pPrChange w:author="Ume Sauda Ghanyani" w:date="2025-05-16T09:47:44.201Z">
                <w:pPr>
                  <w:pStyle w:val="ListParagraph"/>
                  <w:numPr>
                    <w:ilvl w:val="0"/>
                    <w:numId w:val="52"/>
                  </w:numPr>
                </w:pPr>
              </w:pPrChange>
            </w:pPr>
            <w:ins w:author="Ume Sauda Ghanyani" w:date="2025-05-16T09:47:44.244Z" w:id="1554162786">
              <w:r w:rsidRPr="25C8EDEB" w:rsidR="0B3949B1">
                <w:rPr>
                  <w:rFonts w:ascii="Aptos" w:hAnsi="Aptos" w:eastAsia="Aptos" w:cs="Aptos"/>
                  <w:noProof w:val="0"/>
                  <w:sz w:val="22"/>
                  <w:szCs w:val="22"/>
                  <w:lang w:val="en-US"/>
                </w:rPr>
                <w:t>Average and maximum time to resolve alerts</w:t>
              </w:r>
            </w:ins>
          </w:p>
          <w:p w:rsidR="0B3949B1" w:rsidP="25C8EDEB" w:rsidRDefault="0B3949B1" w14:paraId="479101B8" w14:textId="430116D7">
            <w:pPr>
              <w:pStyle w:val="ListParagraph"/>
              <w:numPr>
                <w:ilvl w:val="0"/>
                <w:numId w:val="52"/>
              </w:numPr>
              <w:spacing w:before="240" w:beforeAutospacing="off" w:after="240" w:afterAutospacing="off"/>
              <w:jc w:val="both"/>
              <w:rPr>
                <w:ins w:author="Ume Sauda Ghanyani" w:date="2025-05-16T09:47:44.244Z" w16du:dateUtc="2025-05-16T09:47:44.244Z" w:id="1800398664"/>
                <w:rFonts w:ascii="Aptos" w:hAnsi="Aptos" w:eastAsia="Aptos" w:cs="Aptos"/>
                <w:noProof w:val="0"/>
                <w:sz w:val="22"/>
                <w:szCs w:val="22"/>
                <w:lang w:val="en-US"/>
              </w:rPr>
              <w:pPrChange w:author="Ume Sauda Ghanyani" w:date="2025-05-16T09:47:44.214Z">
                <w:pPr>
                  <w:pStyle w:val="ListParagraph"/>
                  <w:numPr>
                    <w:ilvl w:val="0"/>
                    <w:numId w:val="52"/>
                  </w:numPr>
                </w:pPr>
              </w:pPrChange>
            </w:pPr>
            <w:ins w:author="Ume Sauda Ghanyani" w:date="2025-05-16T09:47:44.244Z" w:id="239460908">
              <w:r w:rsidRPr="25C8EDEB" w:rsidR="0B3949B1">
                <w:rPr>
                  <w:rFonts w:ascii="Aptos" w:hAnsi="Aptos" w:eastAsia="Aptos" w:cs="Aptos"/>
                  <w:noProof w:val="0"/>
                  <w:sz w:val="22"/>
                  <w:szCs w:val="22"/>
                  <w:lang w:val="en-US"/>
                </w:rPr>
                <w:t>Fraud alert resolution rate (%)</w:t>
              </w:r>
            </w:ins>
          </w:p>
          <w:p w:rsidR="0B3949B1" w:rsidP="25C8EDEB" w:rsidRDefault="0B3949B1" w14:paraId="72F6FC1B" w14:textId="3A56DE75">
            <w:pPr>
              <w:pStyle w:val="ListParagraph"/>
              <w:numPr>
                <w:ilvl w:val="0"/>
                <w:numId w:val="52"/>
              </w:numPr>
              <w:spacing w:before="240" w:beforeAutospacing="off" w:after="240" w:afterAutospacing="off"/>
              <w:jc w:val="both"/>
              <w:rPr>
                <w:ins w:author="Ume Sauda Ghanyani" w:date="2025-05-16T09:47:44.244Z" w16du:dateUtc="2025-05-16T09:47:44.244Z" w:id="1264086510"/>
                <w:rFonts w:ascii="Aptos" w:hAnsi="Aptos" w:eastAsia="Aptos" w:cs="Aptos"/>
                <w:noProof w:val="0"/>
                <w:sz w:val="22"/>
                <w:szCs w:val="22"/>
                <w:lang w:val="en-US"/>
              </w:rPr>
              <w:pPrChange w:author="Ume Sauda Ghanyani" w:date="2025-05-16T09:47:44.225Z">
                <w:pPr>
                  <w:pStyle w:val="ListParagraph"/>
                  <w:numPr>
                    <w:ilvl w:val="0"/>
                    <w:numId w:val="52"/>
                  </w:numPr>
                </w:pPr>
              </w:pPrChange>
            </w:pPr>
            <w:ins w:author="Ume Sauda Ghanyani" w:date="2025-05-16T09:47:44.244Z" w:id="404513027">
              <w:r w:rsidRPr="25C8EDEB" w:rsidR="0B3949B1">
                <w:rPr>
                  <w:rFonts w:ascii="Aptos" w:hAnsi="Aptos" w:eastAsia="Aptos" w:cs="Aptos"/>
                  <w:noProof w:val="0"/>
                  <w:sz w:val="22"/>
                  <w:szCs w:val="22"/>
                  <w:lang w:val="en-US"/>
                </w:rPr>
                <w:t>Number and percentage of false positives</w:t>
              </w:r>
            </w:ins>
          </w:p>
          <w:p w:rsidR="0B3949B1" w:rsidP="25C8EDEB" w:rsidRDefault="0B3949B1" w14:paraId="57C15488" w14:textId="279C08A0">
            <w:pPr>
              <w:pStyle w:val="ListParagraph"/>
              <w:numPr>
                <w:ilvl w:val="0"/>
                <w:numId w:val="52"/>
              </w:numPr>
              <w:spacing w:before="240" w:beforeAutospacing="off" w:after="240" w:afterAutospacing="off"/>
              <w:jc w:val="both"/>
              <w:rPr>
                <w:ins w:author="Ume Sauda Ghanyani" w:date="2025-05-16T09:47:44.244Z" w16du:dateUtc="2025-05-16T09:47:44.244Z" w:id="1926198278"/>
                <w:rFonts w:ascii="Aptos" w:hAnsi="Aptos" w:eastAsia="Aptos" w:cs="Aptos"/>
                <w:noProof w:val="0"/>
                <w:sz w:val="22"/>
                <w:szCs w:val="22"/>
                <w:lang w:val="en-US"/>
              </w:rPr>
              <w:pPrChange w:author="Ume Sauda Ghanyani" w:date="2025-05-16T09:47:44.239Z">
                <w:pPr>
                  <w:pStyle w:val="ListParagraph"/>
                  <w:numPr>
                    <w:ilvl w:val="0"/>
                    <w:numId w:val="52"/>
                  </w:numPr>
                </w:pPr>
              </w:pPrChange>
            </w:pPr>
            <w:ins w:author="Ume Sauda Ghanyani" w:date="2025-05-16T09:47:44.244Z" w:id="351156889">
              <w:r w:rsidRPr="25C8EDEB" w:rsidR="0B3949B1">
                <w:rPr>
                  <w:rFonts w:ascii="Aptos" w:hAnsi="Aptos" w:eastAsia="Aptos" w:cs="Aptos"/>
                  <w:noProof w:val="0"/>
                  <w:sz w:val="22"/>
                  <w:szCs w:val="22"/>
                  <w:lang w:val="en-US"/>
                </w:rPr>
                <w:t>Distribution of alerts by severity or typology</w:t>
              </w:r>
            </w:ins>
          </w:p>
          <w:p w:rsidR="25C8EDEB" w:rsidP="25C8EDEB" w:rsidRDefault="25C8EDEB" w14:paraId="1F247A90" w14:textId="10A5B5B9">
            <w:pPr>
              <w:ind w:left="0"/>
              <w:jc w:val="both"/>
            </w:pPr>
          </w:p>
          <w:p w:rsidRPr="002E262D" w:rsidR="002E262D" w:rsidP="002E262D" w:rsidRDefault="002E262D" w14:paraId="3E6397F6" w14:textId="77777777">
            <w:pPr>
              <w:jc w:val="both"/>
              <w:rPr>
                <w:b/>
                <w:bCs/>
              </w:rPr>
            </w:pPr>
            <w:r w:rsidRPr="25C8EDEB" w:rsidR="77AC8E00">
              <w:rPr>
                <w:b w:val="1"/>
                <w:bCs w:val="1"/>
              </w:rPr>
              <w:t>System Performance Dashboard</w:t>
            </w:r>
          </w:p>
          <w:p w:rsidRPr="002E262D" w:rsidR="002E262D" w:rsidP="002E262D" w:rsidRDefault="002E262D" w14:paraId="0DC98852" w14:textId="3F42ECB2">
            <w:pPr>
              <w:numPr>
                <w:ilvl w:val="0"/>
                <w:numId w:val="33"/>
              </w:numPr>
              <w:jc w:val="both"/>
              <w:rPr>
                <w:del w:author="Ume Sauda Ghanyani" w:date="2025-05-16T09:48:16.772Z" w16du:dateUtc="2025-05-16T09:48:16.772Z" w:id="1791371521"/>
              </w:rPr>
            </w:pPr>
            <w:del w:author="Ume Sauda Ghanyani" w:date="2025-05-16T09:48:16.772Z" w:id="766946967">
              <w:r w:rsidDel="77AC8E00">
                <w:delText xml:space="preserve">Purpose: To </w:delText>
              </w:r>
              <w:r w:rsidDel="77AC8E00">
                <w:delText>monitor</w:delText>
              </w:r>
              <w:r w:rsidDel="77AC8E00">
                <w:delText xml:space="preserve"> the overall performance of the fraud detection system, including infrastructure and service uptime, ensuring the system </w:delText>
              </w:r>
              <w:r w:rsidDel="77AC8E00">
                <w:delText>operates</w:delText>
              </w:r>
              <w:r w:rsidDel="77AC8E00">
                <w:delText xml:space="preserve"> at </w:delText>
              </w:r>
              <w:r w:rsidDel="77AC8E00">
                <w:delText>optimal</w:delText>
              </w:r>
              <w:r w:rsidDel="77AC8E00">
                <w:delText xml:space="preserve"> levels without interruptions.</w:delText>
              </w:r>
            </w:del>
          </w:p>
          <w:p w:rsidRPr="002E262D" w:rsidR="002E262D" w:rsidP="002E262D" w:rsidRDefault="002E262D" w14:paraId="077F5E00" w14:textId="77777777">
            <w:pPr>
              <w:numPr>
                <w:ilvl w:val="0"/>
                <w:numId w:val="33"/>
              </w:numPr>
              <w:jc w:val="both"/>
              <w:rPr>
                <w:del w:author="Ume Sauda Ghanyani" w:date="2025-05-16T09:48:16.772Z" w16du:dateUtc="2025-05-16T09:48:16.772Z" w:id="348039331"/>
              </w:rPr>
            </w:pPr>
            <w:del w:author="Ume Sauda Ghanyani" w:date="2025-05-16T09:48:16.772Z" w:id="538989561">
              <w:r w:rsidDel="77AC8E00">
                <w:delText>Key Metrics:</w:delText>
              </w:r>
            </w:del>
          </w:p>
          <w:p w:rsidRPr="002E262D" w:rsidR="002E262D" w:rsidP="002E262D" w:rsidRDefault="002E262D" w14:paraId="69E8F242" w14:textId="77777777">
            <w:pPr>
              <w:numPr>
                <w:ilvl w:val="1"/>
                <w:numId w:val="33"/>
              </w:numPr>
              <w:jc w:val="both"/>
              <w:rPr>
                <w:del w:author="Ume Sauda Ghanyani" w:date="2025-05-16T09:48:16.772Z" w16du:dateUtc="2025-05-16T09:48:16.772Z" w:id="1500284740"/>
              </w:rPr>
            </w:pPr>
            <w:del w:author="Ume Sauda Ghanyani" w:date="2025-05-16T09:48:16.772Z" w:id="1934079803">
              <w:r w:rsidDel="77AC8E00">
                <w:delText>Transaction processing time</w:delText>
              </w:r>
            </w:del>
          </w:p>
          <w:p w:rsidRPr="002E262D" w:rsidR="009C53CD" w:rsidP="009C53CD" w:rsidRDefault="002E262D" w14:paraId="3A4DCD59" w14:textId="398C26BF">
            <w:pPr>
              <w:numPr>
                <w:ilvl w:val="1"/>
                <w:numId w:val="33"/>
              </w:numPr>
              <w:jc w:val="both"/>
              <w:rPr>
                <w:del w:author="Ume Sauda Ghanyani" w:date="2025-05-16T09:48:16.772Z" w16du:dateUtc="2025-05-16T09:48:16.772Z" w:id="74290114"/>
              </w:rPr>
            </w:pPr>
            <w:del w:author="Ume Sauda Ghanyani" w:date="2025-05-16T09:48:16.772Z" w:id="1642873721">
              <w:r w:rsidDel="77AC8E00">
                <w:delText>Throughput (transactions per second)</w:delText>
              </w:r>
            </w:del>
          </w:p>
          <w:p w:rsidRPr="002E262D" w:rsidR="002E262D" w:rsidP="002E262D" w:rsidRDefault="002E262D" w14:paraId="13025CE8" w14:textId="77777777">
            <w:pPr>
              <w:numPr>
                <w:ilvl w:val="0"/>
                <w:numId w:val="33"/>
              </w:numPr>
              <w:jc w:val="both"/>
              <w:rPr>
                <w:del w:author="Ume Sauda Ghanyani" w:date="2025-05-16T09:48:16.772Z" w16du:dateUtc="2025-05-16T09:48:16.772Z" w:id="105276213"/>
              </w:rPr>
            </w:pPr>
            <w:del w:author="Ume Sauda Ghanyani" w:date="2025-05-16T09:48:16.772Z" w:id="1557920348">
              <w:r w:rsidDel="77AC8E00">
                <w:delText>Features:</w:delText>
              </w:r>
            </w:del>
          </w:p>
          <w:p w:rsidR="77AC8E00" w:rsidP="25C8EDEB" w:rsidRDefault="77AC8E00" w14:paraId="2A4CBAAF" w14:textId="28283675">
            <w:pPr>
              <w:numPr>
                <w:ilvl w:val="1"/>
                <w:numId w:val="33"/>
              </w:numPr>
              <w:jc w:val="both"/>
              <w:rPr>
                <w:ins w:author="Ume Sauda Ghanyani" w:date="2025-05-16T09:48:28.634Z" w16du:dateUtc="2025-05-16T09:48:28.634Z" w:id="1465610051"/>
              </w:rPr>
            </w:pPr>
            <w:del w:author="Ume Sauda Ghanyani" w:date="2025-05-16T09:48:16.772Z" w:id="1851468949">
              <w:r w:rsidDel="77AC8E00">
                <w:delText xml:space="preserve">Historical analysis to </w:delText>
              </w:r>
              <w:r w:rsidDel="77AC8E00">
                <w:delText>identify</w:delText>
              </w:r>
              <w:r w:rsidDel="77AC8E00">
                <w:delText xml:space="preserve"> performance bottlenecks</w:delText>
              </w:r>
            </w:del>
            <w:ins w:author="Ume Sauda Ghanyani" w:date="2025-05-16T09:48:24.497Z" w:id="1744697476">
              <w:r w:rsidR="6F41D1DD">
                <w:t xml:space="preserve"> </w:t>
              </w:r>
            </w:ins>
          </w:p>
          <w:p w:rsidR="47FB2D17" w:rsidP="25C8EDEB" w:rsidRDefault="47FB2D17" w14:paraId="53F90E6D" w14:textId="70F7FBF3">
            <w:pPr>
              <w:pStyle w:val="Normal"/>
              <w:suppressLineNumbers w:val="0"/>
              <w:bidi w:val="0"/>
              <w:spacing w:before="240" w:beforeAutospacing="off" w:after="240" w:afterAutospacing="off"/>
              <w:jc w:val="left"/>
              <w:rPr>
                <w:ins w:author="Ume Sauda Ghanyani" w:date="2025-05-16T09:48:51.498Z" w16du:dateUtc="2025-05-16T09:48:51.498Z" w:id="407687655"/>
                <w:rFonts w:ascii="Aptos" w:hAnsi="Aptos" w:eastAsia="Aptos" w:cs="Aptos"/>
                <w:i w:val="1"/>
                <w:iCs w:val="1"/>
                <w:noProof w:val="0"/>
                <w:sz w:val="22"/>
                <w:szCs w:val="22"/>
                <w:lang w:val="en-US"/>
              </w:rPr>
              <w:pPrChange w:author="Ume Sauda Ghanyani" w:date="2025-05-16T09:51:01.778Z">
                <w:pPr>
                  <w:pStyle w:val="Normal"/>
                  <w:spacing w:before="240" w:beforeAutospacing="off" w:after="240" w:afterAutospacing="off"/>
                  <w:jc w:val="both"/>
                </w:pPr>
              </w:pPrChange>
            </w:pPr>
            <w:ins w:author="Ume Sauda Ghanyani" w:date="2025-05-16T09:51:00.149Z" w:id="882164301">
              <w:r w:rsidRPr="25C8EDEB" w:rsidR="47FB2D17">
                <w:rPr>
                  <w:rFonts w:ascii="Aptos" w:hAnsi="Aptos" w:eastAsia="Aptos" w:cs="Aptos"/>
                  <w:b w:val="1"/>
                  <w:bCs w:val="1"/>
                  <w:noProof w:val="0"/>
                  <w:sz w:val="22"/>
                  <w:szCs w:val="22"/>
                  <w:lang w:val="en-US"/>
                </w:rPr>
                <w:t>Functional Role Narrative:</w:t>
              </w:r>
            </w:ins>
            <w:ins w:author="Ume Sauda Ghanyani" w:date="2025-05-16T09:48:51.498Z" w:id="634037791">
              <w:r>
                <w:br/>
              </w:r>
              <w:r w:rsidRPr="25C8EDEB" w:rsidR="6F41D1DD">
                <w:rPr>
                  <w:rFonts w:ascii="Aptos" w:hAnsi="Aptos" w:eastAsia="Aptos" w:cs="Aptos"/>
                  <w:noProof w:val="0"/>
                  <w:sz w:val="22"/>
                  <w:szCs w:val="22"/>
                  <w:lang w:val="en-US"/>
                </w:rPr>
                <w:t xml:space="preserve"> </w:t>
              </w:r>
              <w:r w:rsidRPr="25C8EDEB" w:rsidR="6F41D1DD">
                <w:rPr>
                  <w:rFonts w:ascii="Aptos" w:hAnsi="Aptos" w:eastAsia="Aptos" w:cs="Aptos"/>
                  <w:i w:val="1"/>
                  <w:iCs w:val="1"/>
                  <w:noProof w:val="0"/>
                  <w:sz w:val="22"/>
                  <w:szCs w:val="22"/>
                  <w:lang w:val="en-US"/>
                </w:rPr>
                <w:t xml:space="preserve">A System Administrator or Infrastructure Lead uses this dashboard to track key performance indicators such as transaction processing time and system throughput. This allows proactive identification of slowdowns, outages, or </w:t>
              </w:r>
              <w:r w:rsidRPr="25C8EDEB" w:rsidR="6F41D1DD">
                <w:rPr>
                  <w:rFonts w:ascii="Aptos" w:hAnsi="Aptos" w:eastAsia="Aptos" w:cs="Aptos"/>
                  <w:i w:val="1"/>
                  <w:iCs w:val="1"/>
                  <w:noProof w:val="0"/>
                  <w:sz w:val="22"/>
                  <w:szCs w:val="22"/>
                  <w:lang w:val="en-US"/>
                </w:rPr>
                <w:t>capacity</w:t>
              </w:r>
              <w:r w:rsidRPr="25C8EDEB" w:rsidR="6F41D1DD">
                <w:rPr>
                  <w:rFonts w:ascii="Aptos" w:hAnsi="Aptos" w:eastAsia="Aptos" w:cs="Aptos"/>
                  <w:i w:val="1"/>
                  <w:iCs w:val="1"/>
                  <w:noProof w:val="0"/>
                  <w:sz w:val="22"/>
                  <w:szCs w:val="22"/>
                  <w:lang w:val="en-US"/>
                </w:rPr>
                <w:t xml:space="preserve"> issues that may affect fraud detection accuracy or timeliness.</w:t>
              </w:r>
            </w:ins>
          </w:p>
          <w:p w:rsidR="6F41D1DD" w:rsidP="25C8EDEB" w:rsidRDefault="6F41D1DD" w14:paraId="3DDCF2F6" w14:textId="1333024E">
            <w:pPr>
              <w:spacing w:before="240" w:beforeAutospacing="off" w:after="240" w:afterAutospacing="off"/>
              <w:jc w:val="both"/>
              <w:rPr>
                <w:ins w:author="Ume Sauda Ghanyani" w:date="2025-05-16T09:48:51.498Z" w16du:dateUtc="2025-05-16T09:48:51.498Z" w:id="1953206808"/>
                <w:rFonts w:ascii="Aptos" w:hAnsi="Aptos" w:eastAsia="Aptos" w:cs="Aptos"/>
                <w:b w:val="1"/>
                <w:bCs w:val="1"/>
                <w:noProof w:val="0"/>
                <w:sz w:val="22"/>
                <w:szCs w:val="22"/>
                <w:lang w:val="en-US"/>
              </w:rPr>
              <w:pPrChange w:author="Ume Sauda Ghanyani" w:date="2025-05-16T09:48:51.47Z">
                <w:pPr/>
              </w:pPrChange>
            </w:pPr>
            <w:ins w:author="Ume Sauda Ghanyani" w:date="2025-05-16T09:48:51.498Z" w:id="1963312811">
              <w:r w:rsidRPr="25C8EDEB" w:rsidR="6F41D1DD">
                <w:rPr>
                  <w:rFonts w:ascii="Aptos" w:hAnsi="Aptos" w:eastAsia="Aptos" w:cs="Aptos"/>
                  <w:b w:val="1"/>
                  <w:bCs w:val="1"/>
                  <w:noProof w:val="0"/>
                  <w:sz w:val="22"/>
                  <w:szCs w:val="22"/>
                  <w:lang w:val="en-US"/>
                </w:rPr>
                <w:t>Key Metrics</w:t>
              </w:r>
            </w:ins>
          </w:p>
          <w:p w:rsidR="6F41D1DD" w:rsidP="25C8EDEB" w:rsidRDefault="6F41D1DD" w14:paraId="29878C92" w14:textId="6039BC19">
            <w:pPr>
              <w:pStyle w:val="ListParagraph"/>
              <w:numPr>
                <w:ilvl w:val="0"/>
                <w:numId w:val="53"/>
              </w:numPr>
              <w:spacing w:before="240" w:beforeAutospacing="off" w:after="240" w:afterAutospacing="off"/>
              <w:jc w:val="both"/>
              <w:rPr>
                <w:ins w:author="Ume Sauda Ghanyani" w:date="2025-05-16T09:48:51.498Z" w16du:dateUtc="2025-05-16T09:48:51.498Z" w:id="680088434"/>
                <w:rFonts w:ascii="Aptos" w:hAnsi="Aptos" w:eastAsia="Aptos" w:cs="Aptos"/>
                <w:b w:val="0"/>
                <w:bCs w:val="0"/>
                <w:noProof w:val="0"/>
                <w:sz w:val="22"/>
                <w:szCs w:val="22"/>
                <w:lang w:val="en-US"/>
              </w:rPr>
              <w:pPrChange w:author="Ume Sauda Ghanyani" w:date="2025-05-16T09:48:51.475Z">
                <w:pPr>
                  <w:pStyle w:val="ListParagraph"/>
                  <w:numPr>
                    <w:ilvl w:val="0"/>
                    <w:numId w:val="53"/>
                  </w:numPr>
                </w:pPr>
              </w:pPrChange>
            </w:pPr>
            <w:ins w:author="Ume Sauda Ghanyani" w:date="2025-05-16T09:48:51.498Z" w:id="979855140">
              <w:r w:rsidRPr="25C8EDEB" w:rsidR="6F41D1DD">
                <w:rPr>
                  <w:rFonts w:ascii="Aptos" w:hAnsi="Aptos" w:eastAsia="Aptos" w:cs="Aptos"/>
                  <w:b w:val="0"/>
                  <w:bCs w:val="0"/>
                  <w:noProof w:val="0"/>
                  <w:sz w:val="22"/>
                  <w:szCs w:val="22"/>
                  <w:lang w:val="en-US"/>
                  <w:rPrChange w:author="Ume Sauda Ghanyani" w:date="2025-05-16T09:49:04.873Z" w:id="622802577">
                    <w:rPr>
                      <w:rFonts w:ascii="Aptos" w:hAnsi="Aptos" w:eastAsia="Aptos" w:cs="Aptos"/>
                      <w:b w:val="1"/>
                      <w:bCs w:val="1"/>
                      <w:noProof w:val="0"/>
                      <w:sz w:val="22"/>
                      <w:szCs w:val="22"/>
                      <w:lang w:val="en-US"/>
                    </w:rPr>
                  </w:rPrChange>
                </w:rPr>
                <w:t>Transaction Processing Time</w:t>
              </w:r>
              <w:r w:rsidRPr="25C8EDEB" w:rsidR="6F41D1DD">
                <w:rPr>
                  <w:rFonts w:ascii="Aptos" w:hAnsi="Aptos" w:eastAsia="Aptos" w:cs="Aptos"/>
                  <w:b w:val="0"/>
                  <w:bCs w:val="0"/>
                  <w:noProof w:val="0"/>
                  <w:sz w:val="22"/>
                  <w:szCs w:val="22"/>
                  <w:lang w:val="en-US"/>
                </w:rPr>
                <w:t xml:space="preserve"> (average and percentile-based)</w:t>
              </w:r>
            </w:ins>
          </w:p>
          <w:p w:rsidR="6F41D1DD" w:rsidP="25C8EDEB" w:rsidRDefault="6F41D1DD" w14:paraId="3EAD46CF" w14:textId="3D314ECB">
            <w:pPr>
              <w:pStyle w:val="ListParagraph"/>
              <w:numPr>
                <w:ilvl w:val="0"/>
                <w:numId w:val="53"/>
              </w:numPr>
              <w:spacing w:before="240" w:beforeAutospacing="off" w:after="240" w:afterAutospacing="off"/>
              <w:jc w:val="both"/>
              <w:rPr>
                <w:ins w:author="Ume Sauda Ghanyani" w:date="2025-05-16T09:48:51.498Z" w16du:dateUtc="2025-05-16T09:48:51.498Z" w:id="1850670707"/>
                <w:rFonts w:ascii="Aptos" w:hAnsi="Aptos" w:eastAsia="Aptos" w:cs="Aptos"/>
                <w:b w:val="0"/>
                <w:bCs w:val="0"/>
                <w:noProof w:val="0"/>
                <w:sz w:val="22"/>
                <w:szCs w:val="22"/>
                <w:lang w:val="en-US"/>
              </w:rPr>
              <w:pPrChange w:author="Ume Sauda Ghanyani" w:date="2025-05-16T09:48:51.482Z">
                <w:pPr>
                  <w:pStyle w:val="ListParagraph"/>
                  <w:numPr>
                    <w:ilvl w:val="0"/>
                    <w:numId w:val="53"/>
                  </w:numPr>
                </w:pPr>
              </w:pPrChange>
            </w:pPr>
            <w:ins w:author="Ume Sauda Ghanyani" w:date="2025-05-16T09:48:51.498Z" w:id="1328852498">
              <w:r w:rsidRPr="25C8EDEB" w:rsidR="6F41D1DD">
                <w:rPr>
                  <w:rFonts w:ascii="Aptos" w:hAnsi="Aptos" w:eastAsia="Aptos" w:cs="Aptos"/>
                  <w:b w:val="0"/>
                  <w:bCs w:val="0"/>
                  <w:noProof w:val="0"/>
                  <w:sz w:val="22"/>
                  <w:szCs w:val="22"/>
                  <w:lang w:val="en-US"/>
                  <w:rPrChange w:author="Ume Sauda Ghanyani" w:date="2025-05-16T09:49:04.874Z" w:id="1362224440">
                    <w:rPr>
                      <w:rFonts w:ascii="Aptos" w:hAnsi="Aptos" w:eastAsia="Aptos" w:cs="Aptos"/>
                      <w:b w:val="1"/>
                      <w:bCs w:val="1"/>
                      <w:noProof w:val="0"/>
                      <w:sz w:val="22"/>
                      <w:szCs w:val="22"/>
                      <w:lang w:val="en-US"/>
                    </w:rPr>
                  </w:rPrChange>
                </w:rPr>
                <w:t>System Throughput</w:t>
              </w:r>
              <w:r w:rsidRPr="25C8EDEB" w:rsidR="6F41D1DD">
                <w:rPr>
                  <w:rFonts w:ascii="Aptos" w:hAnsi="Aptos" w:eastAsia="Aptos" w:cs="Aptos"/>
                  <w:b w:val="0"/>
                  <w:bCs w:val="0"/>
                  <w:noProof w:val="0"/>
                  <w:sz w:val="22"/>
                  <w:szCs w:val="22"/>
                  <w:lang w:val="en-US"/>
                </w:rPr>
                <w:t xml:space="preserve"> (transactions processed per second)</w:t>
              </w:r>
            </w:ins>
          </w:p>
          <w:p w:rsidR="6F41D1DD" w:rsidP="25C8EDEB" w:rsidRDefault="6F41D1DD" w14:paraId="341A5139" w14:textId="609D06EC">
            <w:pPr>
              <w:pStyle w:val="ListParagraph"/>
              <w:numPr>
                <w:ilvl w:val="0"/>
                <w:numId w:val="53"/>
              </w:numPr>
              <w:spacing w:before="240" w:beforeAutospacing="off" w:after="240" w:afterAutospacing="off"/>
              <w:jc w:val="both"/>
              <w:rPr>
                <w:ins w:author="Ume Sauda Ghanyani" w:date="2025-05-16T09:48:51.498Z" w16du:dateUtc="2025-05-16T09:48:51.498Z" w:id="800367475"/>
                <w:rFonts w:ascii="Aptos" w:hAnsi="Aptos" w:eastAsia="Aptos" w:cs="Aptos"/>
                <w:b w:val="0"/>
                <w:bCs w:val="0"/>
                <w:noProof w:val="0"/>
                <w:sz w:val="22"/>
                <w:szCs w:val="22"/>
                <w:lang w:val="en-US"/>
              </w:rPr>
              <w:pPrChange w:author="Ume Sauda Ghanyani" w:date="2025-05-16T09:48:51.488Z">
                <w:pPr>
                  <w:pStyle w:val="ListParagraph"/>
                  <w:numPr>
                    <w:ilvl w:val="0"/>
                    <w:numId w:val="53"/>
                  </w:numPr>
                </w:pPr>
              </w:pPrChange>
            </w:pPr>
            <w:ins w:author="Ume Sauda Ghanyani" w:date="2025-05-16T09:48:51.498Z" w:id="2093507327">
              <w:r w:rsidRPr="25C8EDEB" w:rsidR="6F41D1DD">
                <w:rPr>
                  <w:rFonts w:ascii="Aptos" w:hAnsi="Aptos" w:eastAsia="Aptos" w:cs="Aptos"/>
                  <w:b w:val="0"/>
                  <w:bCs w:val="0"/>
                  <w:noProof w:val="0"/>
                  <w:sz w:val="22"/>
                  <w:szCs w:val="22"/>
                  <w:lang w:val="en-US"/>
                  <w:rPrChange w:author="Ume Sauda Ghanyani" w:date="2025-05-16T09:49:04.874Z" w:id="28753231">
                    <w:rPr>
                      <w:rFonts w:ascii="Aptos" w:hAnsi="Aptos" w:eastAsia="Aptos" w:cs="Aptos"/>
                      <w:b w:val="1"/>
                      <w:bCs w:val="1"/>
                      <w:noProof w:val="0"/>
                      <w:sz w:val="22"/>
                      <w:szCs w:val="22"/>
                      <w:lang w:val="en-US"/>
                    </w:rPr>
                  </w:rPrChange>
                </w:rPr>
                <w:t>Uptime/Downtime Statistics</w:t>
              </w:r>
              <w:r w:rsidRPr="25C8EDEB" w:rsidR="6F41D1DD">
                <w:rPr>
                  <w:rFonts w:ascii="Aptos" w:hAnsi="Aptos" w:eastAsia="Aptos" w:cs="Aptos"/>
                  <w:b w:val="0"/>
                  <w:bCs w:val="0"/>
                  <w:noProof w:val="0"/>
                  <w:sz w:val="22"/>
                  <w:szCs w:val="22"/>
                  <w:lang w:val="en-US"/>
                </w:rPr>
                <w:t xml:space="preserve"> (for key services: TMS, CMS, Analytics, API Gateway)</w:t>
              </w:r>
            </w:ins>
          </w:p>
          <w:p w:rsidR="6F41D1DD" w:rsidP="25C8EDEB" w:rsidRDefault="6F41D1DD" w14:paraId="570612BB" w14:textId="0FCF3D05">
            <w:pPr>
              <w:pStyle w:val="ListParagraph"/>
              <w:numPr>
                <w:ilvl w:val="0"/>
                <w:numId w:val="53"/>
              </w:numPr>
              <w:spacing w:before="240" w:beforeAutospacing="off" w:after="240" w:afterAutospacing="off"/>
              <w:jc w:val="both"/>
              <w:rPr>
                <w:del w:author="Ume Sauda Ghanyani" w:date="2025-05-16T09:48:16.771Z" w16du:dateUtc="2025-05-16T09:48:16.771Z" w:id="1192869879"/>
                <w:rFonts w:ascii="Aptos" w:hAnsi="Aptos" w:eastAsia="Aptos" w:cs="Aptos"/>
                <w:b w:val="0"/>
                <w:bCs w:val="0"/>
                <w:noProof w:val="0"/>
                <w:sz w:val="22"/>
                <w:szCs w:val="22"/>
                <w:lang w:val="en-US"/>
              </w:rPr>
              <w:pPrChange w:author="Ume Sauda Ghanyani" w:date="2025-05-16T09:48:51.492Z">
                <w:pPr>
                  <w:pStyle w:val="ListParagraph"/>
                  <w:numPr>
                    <w:ilvl w:val="0"/>
                    <w:numId w:val="53"/>
                  </w:numPr>
                </w:pPr>
              </w:pPrChange>
            </w:pPr>
            <w:ins w:author="Ume Sauda Ghanyani" w:date="2025-05-16T09:48:51.499Z" w:id="638134047">
              <w:r w:rsidRPr="25C8EDEB" w:rsidR="6F41D1DD">
                <w:rPr>
                  <w:rFonts w:ascii="Aptos" w:hAnsi="Aptos" w:eastAsia="Aptos" w:cs="Aptos"/>
                  <w:b w:val="0"/>
                  <w:bCs w:val="0"/>
                  <w:noProof w:val="0"/>
                  <w:sz w:val="22"/>
                  <w:szCs w:val="22"/>
                  <w:lang w:val="en-US"/>
                  <w:rPrChange w:author="Ume Sauda Ghanyani" w:date="2025-05-16T09:49:04.875Z" w:id="1890154027">
                    <w:rPr>
                      <w:rFonts w:ascii="Aptos" w:hAnsi="Aptos" w:eastAsia="Aptos" w:cs="Aptos"/>
                      <w:b w:val="1"/>
                      <w:bCs w:val="1"/>
                      <w:noProof w:val="0"/>
                      <w:sz w:val="22"/>
                      <w:szCs w:val="22"/>
                      <w:lang w:val="en-US"/>
                    </w:rPr>
                  </w:rPrChange>
                </w:rPr>
                <w:t>Error Rate</w:t>
              </w:r>
              <w:r w:rsidRPr="25C8EDEB" w:rsidR="6F41D1DD">
                <w:rPr>
                  <w:rFonts w:ascii="Aptos" w:hAnsi="Aptos" w:eastAsia="Aptos" w:cs="Aptos"/>
                  <w:b w:val="0"/>
                  <w:bCs w:val="0"/>
                  <w:noProof w:val="0"/>
                  <w:sz w:val="22"/>
                  <w:szCs w:val="22"/>
                  <w:lang w:val="en-US"/>
                </w:rPr>
                <w:t xml:space="preserve"> (number of failed or rejected messages)</w:t>
              </w:r>
            </w:ins>
          </w:p>
          <w:p w:rsidRPr="002A15A7" w:rsidR="002A15A7" w:rsidP="002A15A7" w:rsidRDefault="002A15A7" w14:paraId="7AC07F6D" w14:textId="77777777">
            <w:pPr>
              <w:jc w:val="both"/>
              <w:rPr>
                <w:b/>
                <w:bCs/>
              </w:rPr>
            </w:pPr>
            <w:r w:rsidRPr="002A15A7">
              <w:rPr>
                <w:b/>
                <w:bCs/>
              </w:rPr>
              <w:t>Error and Failure Tracking Dashboard</w:t>
            </w:r>
          </w:p>
          <w:p w:rsidRPr="002A15A7" w:rsidR="002A15A7" w:rsidP="002A15A7" w:rsidRDefault="002A15A7" w14:paraId="45E582B1" w14:textId="77777777">
            <w:pPr>
              <w:numPr>
                <w:ilvl w:val="0"/>
                <w:numId w:val="34"/>
              </w:numPr>
              <w:jc w:val="both"/>
              <w:rPr>
                <w:del w:author="Ume Sauda Ghanyani" w:date="2025-05-16T09:50:00.916Z" w16du:dateUtc="2025-05-16T09:50:00.916Z" w:id="725567536"/>
              </w:rPr>
            </w:pPr>
            <w:del w:author="Ume Sauda Ghanyani" w:date="2025-05-16T09:50:00.916Z" w:id="863819736">
              <w:r w:rsidDel="3351B66A">
                <w:delText xml:space="preserve">Purpose: To capture, </w:delText>
              </w:r>
              <w:r w:rsidDel="3351B66A">
                <w:delText>monitor</w:delText>
              </w:r>
              <w:r w:rsidDel="3351B66A">
                <w:delText>, and resolve system errors, transaction failures, or system exceptions that may occur during fraud detection or transaction processing.</w:delText>
              </w:r>
            </w:del>
          </w:p>
          <w:p w:rsidRPr="002A15A7" w:rsidR="002A15A7" w:rsidP="002A15A7" w:rsidRDefault="002A15A7" w14:paraId="10D39127" w14:textId="77777777">
            <w:pPr>
              <w:numPr>
                <w:ilvl w:val="0"/>
                <w:numId w:val="34"/>
              </w:numPr>
              <w:jc w:val="both"/>
              <w:rPr>
                <w:del w:author="Ume Sauda Ghanyani" w:date="2025-05-16T09:50:00.916Z" w16du:dateUtc="2025-05-16T09:50:00.916Z" w:id="524419808"/>
              </w:rPr>
            </w:pPr>
            <w:del w:author="Ume Sauda Ghanyani" w:date="2025-05-16T09:50:00.916Z" w:id="2037947406">
              <w:r w:rsidDel="3351B66A">
                <w:delText>Key Metrics:</w:delText>
              </w:r>
            </w:del>
          </w:p>
          <w:p w:rsidRPr="002A15A7" w:rsidR="002A15A7" w:rsidP="002A15A7" w:rsidRDefault="002A15A7" w14:paraId="1F743845" w14:textId="77777777">
            <w:pPr>
              <w:numPr>
                <w:ilvl w:val="1"/>
                <w:numId w:val="34"/>
              </w:numPr>
              <w:jc w:val="both"/>
              <w:rPr>
                <w:del w:author="Ume Sauda Ghanyani" w:date="2025-05-16T09:50:00.916Z" w16du:dateUtc="2025-05-16T09:50:00.916Z" w:id="1270063356"/>
              </w:rPr>
            </w:pPr>
            <w:del w:author="Ume Sauda Ghanyani" w:date="2025-05-16T09:50:00.916Z" w:id="145763663">
              <w:r w:rsidDel="3351B66A">
                <w:delText>Total number of system errors or failures</w:delText>
              </w:r>
            </w:del>
          </w:p>
          <w:p w:rsidRPr="002A15A7" w:rsidR="002A15A7" w:rsidP="002A15A7" w:rsidRDefault="002A15A7" w14:paraId="489F8442" w14:textId="77777777">
            <w:pPr>
              <w:numPr>
                <w:ilvl w:val="1"/>
                <w:numId w:val="34"/>
              </w:numPr>
              <w:jc w:val="both"/>
              <w:rPr>
                <w:del w:author="Ume Sauda Ghanyani" w:date="2025-05-16T09:50:00.916Z" w16du:dateUtc="2025-05-16T09:50:00.916Z" w:id="1926572549"/>
              </w:rPr>
            </w:pPr>
            <w:del w:author="Ume Sauda Ghanyani" w:date="2025-05-16T09:50:00.916Z" w:id="840023840">
              <w:r w:rsidDel="3351B66A">
                <w:delText>Transaction failures (e.g., invalid data, authentication issues)</w:delText>
              </w:r>
            </w:del>
          </w:p>
          <w:p w:rsidRPr="002A15A7" w:rsidR="002A15A7" w:rsidP="002A15A7" w:rsidRDefault="002A15A7" w14:paraId="2AA1C5F9" w14:textId="77777777">
            <w:pPr>
              <w:numPr>
                <w:ilvl w:val="1"/>
                <w:numId w:val="34"/>
              </w:numPr>
              <w:jc w:val="both"/>
              <w:rPr>
                <w:del w:author="Ume Sauda Ghanyani" w:date="2025-05-16T09:50:00.916Z" w16du:dateUtc="2025-05-16T09:50:00.916Z" w:id="1322968517"/>
              </w:rPr>
            </w:pPr>
            <w:del w:author="Ume Sauda Ghanyani" w:date="2025-05-16T09:50:00.916Z" w:id="768171837">
              <w:r w:rsidDel="3351B66A">
                <w:delText>Error rate per transaction</w:delText>
              </w:r>
            </w:del>
          </w:p>
          <w:p w:rsidRPr="002A15A7" w:rsidR="002A15A7" w:rsidP="002A15A7" w:rsidRDefault="002A15A7" w14:paraId="1B34ADD0" w14:textId="77777777">
            <w:pPr>
              <w:numPr>
                <w:ilvl w:val="1"/>
                <w:numId w:val="34"/>
              </w:numPr>
              <w:jc w:val="both"/>
              <w:rPr>
                <w:del w:author="Ume Sauda Ghanyani" w:date="2025-05-16T09:50:00.916Z" w16du:dateUtc="2025-05-16T09:50:00.916Z" w:id="1190815925"/>
              </w:rPr>
            </w:pPr>
            <w:del w:author="Ume Sauda Ghanyani" w:date="2025-05-16T09:50:00.916Z" w:id="1641385784">
              <w:r w:rsidDel="3351B66A">
                <w:delText>Error logs and failure patterns</w:delText>
              </w:r>
            </w:del>
          </w:p>
          <w:p w:rsidRPr="002A15A7" w:rsidR="002A15A7" w:rsidP="002A15A7" w:rsidRDefault="002A15A7" w14:paraId="4EFCBB8F" w14:textId="77777777">
            <w:pPr>
              <w:numPr>
                <w:ilvl w:val="0"/>
                <w:numId w:val="34"/>
              </w:numPr>
              <w:jc w:val="both"/>
              <w:rPr>
                <w:del w:author="Ume Sauda Ghanyani" w:date="2025-05-16T09:50:00.915Z" w16du:dateUtc="2025-05-16T09:50:00.915Z" w:id="1403596093"/>
              </w:rPr>
            </w:pPr>
            <w:del w:author="Ume Sauda Ghanyani" w:date="2025-05-16T09:50:00.916Z" w:id="625479188">
              <w:r w:rsidDel="3351B66A">
                <w:delText>Features:</w:delText>
              </w:r>
            </w:del>
          </w:p>
          <w:p w:rsidRPr="002A15A7" w:rsidR="002A15A7" w:rsidP="002A15A7" w:rsidRDefault="002A15A7" w14:paraId="50B4433A" w14:textId="216DF307">
            <w:pPr>
              <w:numPr>
                <w:ilvl w:val="1"/>
                <w:numId w:val="34"/>
              </w:numPr>
              <w:jc w:val="both"/>
              <w:rPr>
                <w:del w:author="Ume Sauda Ghanyani" w:date="2025-05-16T09:50:00.915Z" w16du:dateUtc="2025-05-16T09:50:00.915Z" w:id="466659466"/>
              </w:rPr>
            </w:pPr>
            <w:del w:author="Ume Sauda Ghanyani" w:date="2025-05-16T09:50:00.915Z" w:id="30382466">
              <w:r w:rsidDel="598A24E3">
                <w:delText>E</w:delText>
              </w:r>
              <w:r w:rsidDel="3351B66A">
                <w:delText>rror and failure tracking</w:delText>
              </w:r>
            </w:del>
          </w:p>
          <w:p w:rsidRPr="002A15A7" w:rsidR="002A15A7" w:rsidP="002A15A7" w:rsidRDefault="002A15A7" w14:paraId="2E83DF97" w14:textId="77777777">
            <w:pPr>
              <w:numPr>
                <w:ilvl w:val="1"/>
                <w:numId w:val="34"/>
              </w:numPr>
              <w:jc w:val="both"/>
              <w:rPr>
                <w:del w:author="Ume Sauda Ghanyani" w:date="2025-05-16T09:50:00.915Z" w16du:dateUtc="2025-05-16T09:50:00.915Z" w:id="1520379013"/>
              </w:rPr>
            </w:pPr>
            <w:del w:author="Ume Sauda Ghanyani" w:date="2025-05-16T09:50:00.915Z" w:id="177500992">
              <w:r w:rsidDel="3351B66A">
                <w:delText>Breakdown of errors by type or severity</w:delText>
              </w:r>
            </w:del>
          </w:p>
          <w:p w:rsidRPr="002A15A7" w:rsidR="002A15A7" w:rsidP="002A15A7" w:rsidRDefault="002A15A7" w14:paraId="14255D54" w14:textId="77777777">
            <w:pPr>
              <w:numPr>
                <w:ilvl w:val="1"/>
                <w:numId w:val="34"/>
              </w:numPr>
              <w:jc w:val="both"/>
              <w:rPr>
                <w:del w:author="Ume Sauda Ghanyani" w:date="2025-05-16T09:50:00.915Z" w16du:dateUtc="2025-05-16T09:50:00.915Z" w:id="359971022"/>
              </w:rPr>
            </w:pPr>
            <w:del w:author="Ume Sauda Ghanyani" w:date="2025-05-16T09:50:00.915Z" w:id="1769815113">
              <w:r w:rsidDel="3351B66A">
                <w:delText>Alerts for critical failures requiring immediate attention</w:delText>
              </w:r>
            </w:del>
          </w:p>
          <w:p w:rsidRPr="002A15A7" w:rsidR="002A15A7" w:rsidP="002A15A7" w:rsidRDefault="002A15A7" w14:paraId="787A1F34" w14:textId="77777777">
            <w:pPr>
              <w:numPr>
                <w:ilvl w:val="1"/>
                <w:numId w:val="34"/>
              </w:numPr>
              <w:jc w:val="both"/>
              <w:rPr>
                <w:ins w:author="Ume Sauda Ghanyani" w:date="2025-05-16T09:50:03.708Z" w16du:dateUtc="2025-05-16T09:50:03.708Z" w:id="1131994156"/>
              </w:rPr>
            </w:pPr>
            <w:del w:author="Ume Sauda Ghanyani" w:date="2025-05-16T09:50:00.915Z" w:id="1442198503">
              <w:r w:rsidDel="3351B66A">
                <w:delText>Root cause analysis for recurring system failures or exceptions</w:delText>
              </w:r>
            </w:del>
          </w:p>
          <w:p w:rsidR="2843AFDB" w:rsidP="25C8EDEB" w:rsidRDefault="2843AFDB" w14:paraId="37F5F477" w14:textId="17FCE8AE">
            <w:pPr>
              <w:pStyle w:val="Normal"/>
              <w:suppressLineNumbers w:val="0"/>
              <w:bidi w:val="0"/>
              <w:spacing w:before="240" w:beforeAutospacing="off" w:after="240" w:afterAutospacing="off"/>
              <w:jc w:val="left"/>
              <w:rPr>
                <w:ins w:author="Ume Sauda Ghanyani" w:date="2025-05-16T09:50:23.923Z" w16du:dateUtc="2025-05-16T09:50:23.923Z" w:id="129019922"/>
                <w:rFonts w:ascii="Aptos" w:hAnsi="Aptos" w:eastAsia="Aptos" w:cs="Aptos"/>
                <w:i w:val="1"/>
                <w:iCs w:val="1"/>
                <w:noProof w:val="0"/>
                <w:sz w:val="22"/>
                <w:szCs w:val="22"/>
                <w:lang w:val="en-US"/>
              </w:rPr>
            </w:pPr>
            <w:ins w:author="Ume Sauda Ghanyani" w:date="2025-05-16T09:51:11.099Z" w:id="935922446">
              <w:r w:rsidRPr="25C8EDEB" w:rsidR="2843AFDB">
                <w:rPr>
                  <w:rFonts w:ascii="Aptos" w:hAnsi="Aptos" w:eastAsia="Aptos" w:cs="Aptos"/>
                  <w:b w:val="1"/>
                  <w:bCs w:val="1"/>
                  <w:noProof w:val="0"/>
                  <w:sz w:val="22"/>
                  <w:szCs w:val="22"/>
                  <w:lang w:val="en-US"/>
                </w:rPr>
                <w:t>Functional Role Narrative:</w:t>
              </w:r>
            </w:ins>
            <w:ins w:author="Ume Sauda Ghanyani" w:date="2025-05-16T09:50:23.923Z" w:id="1058423876">
              <w:r>
                <w:br/>
              </w:r>
              <w:r w:rsidRPr="25C8EDEB" w:rsidR="481E5475">
                <w:rPr>
                  <w:rFonts w:ascii="Aptos" w:hAnsi="Aptos" w:eastAsia="Aptos" w:cs="Aptos"/>
                  <w:noProof w:val="0"/>
                  <w:sz w:val="22"/>
                  <w:szCs w:val="22"/>
                  <w:lang w:val="en-US"/>
                </w:rPr>
                <w:t xml:space="preserve"> </w:t>
              </w:r>
              <w:r w:rsidRPr="25C8EDEB" w:rsidR="481E5475">
                <w:rPr>
                  <w:rFonts w:ascii="Aptos" w:hAnsi="Aptos" w:eastAsia="Aptos" w:cs="Aptos"/>
                  <w:i w:val="1"/>
                  <w:iCs w:val="1"/>
                  <w:noProof w:val="0"/>
                  <w:sz w:val="22"/>
                  <w:szCs w:val="22"/>
                  <w:lang w:val="en-US"/>
                </w:rPr>
                <w:t xml:space="preserve">A DevOps Engineer or Technical Support Lead uses this dashboard to detect and investigate recurring failures, </w:t>
              </w:r>
              <w:r w:rsidRPr="25C8EDEB" w:rsidR="481E5475">
                <w:rPr>
                  <w:rFonts w:ascii="Aptos" w:hAnsi="Aptos" w:eastAsia="Aptos" w:cs="Aptos"/>
                  <w:i w:val="1"/>
                  <w:iCs w:val="1"/>
                  <w:noProof w:val="0"/>
                  <w:sz w:val="22"/>
                  <w:szCs w:val="22"/>
                  <w:lang w:val="en-US"/>
                </w:rPr>
                <w:t>validate</w:t>
              </w:r>
              <w:r w:rsidRPr="25C8EDEB" w:rsidR="481E5475">
                <w:rPr>
                  <w:rFonts w:ascii="Aptos" w:hAnsi="Aptos" w:eastAsia="Aptos" w:cs="Aptos"/>
                  <w:i w:val="1"/>
                  <w:iCs w:val="1"/>
                  <w:noProof w:val="0"/>
                  <w:sz w:val="22"/>
                  <w:szCs w:val="22"/>
                  <w:lang w:val="en-US"/>
                </w:rPr>
                <w:t xml:space="preserve"> system stability, and ensure critical issues are addressed before </w:t>
              </w:r>
              <w:r w:rsidRPr="25C8EDEB" w:rsidR="481E5475">
                <w:rPr>
                  <w:rFonts w:ascii="Aptos" w:hAnsi="Aptos" w:eastAsia="Aptos" w:cs="Aptos"/>
                  <w:i w:val="1"/>
                  <w:iCs w:val="1"/>
                  <w:noProof w:val="0"/>
                  <w:sz w:val="22"/>
                  <w:szCs w:val="22"/>
                  <w:lang w:val="en-US"/>
                </w:rPr>
                <w:t>impacting</w:t>
              </w:r>
              <w:r w:rsidRPr="25C8EDEB" w:rsidR="481E5475">
                <w:rPr>
                  <w:rFonts w:ascii="Aptos" w:hAnsi="Aptos" w:eastAsia="Aptos" w:cs="Aptos"/>
                  <w:i w:val="1"/>
                  <w:iCs w:val="1"/>
                  <w:noProof w:val="0"/>
                  <w:sz w:val="22"/>
                  <w:szCs w:val="22"/>
                  <w:lang w:val="en-US"/>
                </w:rPr>
                <w:t xml:space="preserve"> users or detection workflows.</w:t>
              </w:r>
            </w:ins>
          </w:p>
          <w:p w:rsidR="481E5475" w:rsidP="25C8EDEB" w:rsidRDefault="481E5475" w14:paraId="7633BF45" w14:textId="452B9027">
            <w:pPr>
              <w:spacing w:before="240" w:beforeAutospacing="off" w:after="240" w:afterAutospacing="off"/>
              <w:jc w:val="both"/>
              <w:rPr>
                <w:ins w:author="Ume Sauda Ghanyani" w:date="2025-05-16T09:50:23.923Z" w16du:dateUtc="2025-05-16T09:50:23.923Z" w:id="1965045147"/>
                <w:rFonts w:ascii="Aptos" w:hAnsi="Aptos" w:eastAsia="Aptos" w:cs="Aptos"/>
                <w:b w:val="1"/>
                <w:bCs w:val="1"/>
                <w:noProof w:val="0"/>
                <w:sz w:val="22"/>
                <w:szCs w:val="22"/>
                <w:lang w:val="en-US"/>
              </w:rPr>
              <w:pPrChange w:author="Ume Sauda Ghanyani" w:date="2025-05-16T09:50:23.9Z">
                <w:pPr/>
              </w:pPrChange>
            </w:pPr>
            <w:ins w:author="Ume Sauda Ghanyani" w:date="2025-05-16T09:50:23.923Z" w:id="971345436">
              <w:r w:rsidRPr="25C8EDEB" w:rsidR="481E5475">
                <w:rPr>
                  <w:rFonts w:ascii="Aptos" w:hAnsi="Aptos" w:eastAsia="Aptos" w:cs="Aptos"/>
                  <w:b w:val="1"/>
                  <w:bCs w:val="1"/>
                  <w:noProof w:val="0"/>
                  <w:sz w:val="22"/>
                  <w:szCs w:val="22"/>
                  <w:lang w:val="en-US"/>
                </w:rPr>
                <w:t>Key Metrics</w:t>
              </w:r>
            </w:ins>
          </w:p>
          <w:p w:rsidR="481E5475" w:rsidP="25C8EDEB" w:rsidRDefault="481E5475" w14:paraId="7245599C" w14:textId="631EF44E">
            <w:pPr>
              <w:pStyle w:val="ListParagraph"/>
              <w:numPr>
                <w:ilvl w:val="0"/>
                <w:numId w:val="54"/>
              </w:numPr>
              <w:spacing w:before="240" w:beforeAutospacing="off" w:after="240" w:afterAutospacing="off"/>
              <w:jc w:val="both"/>
              <w:rPr>
                <w:ins w:author="Ume Sauda Ghanyani" w:date="2025-05-16T09:50:23.923Z" w16du:dateUtc="2025-05-16T09:50:23.923Z" w:id="934800168"/>
                <w:rFonts w:ascii="Aptos" w:hAnsi="Aptos" w:eastAsia="Aptos" w:cs="Aptos"/>
                <w:noProof w:val="0"/>
                <w:sz w:val="22"/>
                <w:szCs w:val="22"/>
                <w:lang w:val="en-US"/>
              </w:rPr>
              <w:pPrChange w:author="Ume Sauda Ghanyani" w:date="2025-05-16T09:50:23.905Z">
                <w:pPr>
                  <w:pStyle w:val="ListParagraph"/>
                  <w:numPr>
                    <w:ilvl w:val="0"/>
                    <w:numId w:val="54"/>
                  </w:numPr>
                </w:pPr>
              </w:pPrChange>
            </w:pPr>
            <w:ins w:author="Ume Sauda Ghanyani" w:date="2025-05-16T09:50:23.923Z" w:id="1282209956">
              <w:r w:rsidRPr="25C8EDEB" w:rsidR="481E5475">
                <w:rPr>
                  <w:rFonts w:ascii="Aptos" w:hAnsi="Aptos" w:eastAsia="Aptos" w:cs="Aptos"/>
                  <w:noProof w:val="0"/>
                  <w:sz w:val="22"/>
                  <w:szCs w:val="22"/>
                  <w:lang w:val="en-US"/>
                </w:rPr>
                <w:t>Total number of system errors and failures (daily/weekly/monthly)</w:t>
              </w:r>
            </w:ins>
          </w:p>
          <w:p w:rsidR="481E5475" w:rsidP="25C8EDEB" w:rsidRDefault="481E5475" w14:paraId="71BADC02" w14:textId="091618CB">
            <w:pPr>
              <w:pStyle w:val="ListParagraph"/>
              <w:numPr>
                <w:ilvl w:val="0"/>
                <w:numId w:val="54"/>
              </w:numPr>
              <w:spacing w:before="240" w:beforeAutospacing="off" w:after="240" w:afterAutospacing="off"/>
              <w:jc w:val="both"/>
              <w:rPr>
                <w:ins w:author="Ume Sauda Ghanyani" w:date="2025-05-16T09:50:23.923Z" w16du:dateUtc="2025-05-16T09:50:23.923Z" w:id="1258844047"/>
                <w:rFonts w:ascii="Aptos" w:hAnsi="Aptos" w:eastAsia="Aptos" w:cs="Aptos"/>
                <w:noProof w:val="0"/>
                <w:sz w:val="22"/>
                <w:szCs w:val="22"/>
                <w:lang w:val="en-US"/>
              </w:rPr>
              <w:pPrChange w:author="Ume Sauda Ghanyani" w:date="2025-05-16T09:50:23.91Z">
                <w:pPr>
                  <w:pStyle w:val="ListParagraph"/>
                  <w:numPr>
                    <w:ilvl w:val="0"/>
                    <w:numId w:val="54"/>
                  </w:numPr>
                </w:pPr>
              </w:pPrChange>
            </w:pPr>
            <w:ins w:author="Ume Sauda Ghanyani" w:date="2025-05-16T09:50:23.923Z" w:id="1600808143">
              <w:r w:rsidRPr="25C8EDEB" w:rsidR="481E5475">
                <w:rPr>
                  <w:rFonts w:ascii="Aptos" w:hAnsi="Aptos" w:eastAsia="Aptos" w:cs="Aptos"/>
                  <w:noProof w:val="0"/>
                  <w:sz w:val="22"/>
                  <w:szCs w:val="22"/>
                  <w:lang w:val="en-US"/>
                </w:rPr>
                <w:t>Number of failed transactions (e.g., due to invalid data, timeouts, or authentication issues)</w:t>
              </w:r>
            </w:ins>
          </w:p>
          <w:p w:rsidR="481E5475" w:rsidP="25C8EDEB" w:rsidRDefault="481E5475" w14:paraId="6404CC58" w14:textId="608B69E8">
            <w:pPr>
              <w:pStyle w:val="ListParagraph"/>
              <w:numPr>
                <w:ilvl w:val="0"/>
                <w:numId w:val="54"/>
              </w:numPr>
              <w:spacing w:before="240" w:beforeAutospacing="off" w:after="240" w:afterAutospacing="off"/>
              <w:jc w:val="both"/>
              <w:rPr>
                <w:ins w:author="Ume Sauda Ghanyani" w:date="2025-05-16T09:50:23.923Z" w16du:dateUtc="2025-05-16T09:50:23.923Z" w:id="1268635581"/>
                <w:rFonts w:ascii="Aptos" w:hAnsi="Aptos" w:eastAsia="Aptos" w:cs="Aptos"/>
                <w:noProof w:val="0"/>
                <w:sz w:val="22"/>
                <w:szCs w:val="22"/>
                <w:lang w:val="en-US"/>
              </w:rPr>
              <w:pPrChange w:author="Ume Sauda Ghanyani" w:date="2025-05-16T09:50:23.913Z">
                <w:pPr>
                  <w:pStyle w:val="ListParagraph"/>
                  <w:numPr>
                    <w:ilvl w:val="0"/>
                    <w:numId w:val="54"/>
                  </w:numPr>
                </w:pPr>
              </w:pPrChange>
            </w:pPr>
            <w:ins w:author="Ume Sauda Ghanyani" w:date="2025-05-16T09:50:23.923Z" w:id="485664956">
              <w:r w:rsidRPr="25C8EDEB" w:rsidR="481E5475">
                <w:rPr>
                  <w:rFonts w:ascii="Aptos" w:hAnsi="Aptos" w:eastAsia="Aptos" w:cs="Aptos"/>
                  <w:noProof w:val="0"/>
                  <w:sz w:val="22"/>
                  <w:szCs w:val="22"/>
                  <w:lang w:val="en-US"/>
                </w:rPr>
                <w:t>Error rate per N number of transactions</w:t>
              </w:r>
            </w:ins>
          </w:p>
          <w:p w:rsidR="481E5475" w:rsidP="25C8EDEB" w:rsidRDefault="481E5475" w14:paraId="6F80E96C" w14:textId="05D27722">
            <w:pPr>
              <w:pStyle w:val="ListParagraph"/>
              <w:numPr>
                <w:ilvl w:val="0"/>
                <w:numId w:val="54"/>
              </w:numPr>
              <w:spacing w:before="240" w:beforeAutospacing="off" w:after="240" w:afterAutospacing="off"/>
              <w:jc w:val="both"/>
              <w:rPr>
                <w:ins w:author="Ume Sauda Ghanyani" w:date="2025-05-16T09:50:23.924Z" w16du:dateUtc="2025-05-16T09:50:23.924Z" w:id="1207758069"/>
                <w:rFonts w:ascii="Aptos" w:hAnsi="Aptos" w:eastAsia="Aptos" w:cs="Aptos"/>
                <w:noProof w:val="0"/>
                <w:sz w:val="22"/>
                <w:szCs w:val="22"/>
                <w:lang w:val="en-US"/>
              </w:rPr>
              <w:pPrChange w:author="Ume Sauda Ghanyani" w:date="2025-05-16T09:50:23.917Z">
                <w:pPr>
                  <w:pStyle w:val="ListParagraph"/>
                  <w:numPr>
                    <w:ilvl w:val="0"/>
                    <w:numId w:val="54"/>
                  </w:numPr>
                </w:pPr>
              </w:pPrChange>
            </w:pPr>
            <w:ins w:author="Ume Sauda Ghanyani" w:date="2025-05-16T09:50:23.924Z" w:id="1297062126">
              <w:r w:rsidRPr="25C8EDEB" w:rsidR="481E5475">
                <w:rPr>
                  <w:rFonts w:ascii="Aptos" w:hAnsi="Aptos" w:eastAsia="Aptos" w:cs="Aptos"/>
                  <w:noProof w:val="0"/>
                  <w:sz w:val="22"/>
                  <w:szCs w:val="22"/>
                  <w:lang w:val="en-US"/>
                </w:rPr>
                <w:t>Frequency and pattern of repeated exceptions</w:t>
              </w:r>
            </w:ins>
          </w:p>
          <w:p w:rsidR="481E5475" w:rsidP="25C8EDEB" w:rsidRDefault="481E5475" w14:paraId="68A2009D" w14:textId="546EF066">
            <w:pPr>
              <w:pStyle w:val="ListParagraph"/>
              <w:numPr>
                <w:ilvl w:val="0"/>
                <w:numId w:val="54"/>
              </w:numPr>
              <w:spacing w:before="240" w:beforeAutospacing="off" w:after="240" w:afterAutospacing="off"/>
              <w:jc w:val="both"/>
              <w:rPr>
                <w:ins w:author="Ume Sauda Ghanyani" w:date="2025-05-16T09:50:23.924Z" w16du:dateUtc="2025-05-16T09:50:23.924Z" w:id="847902307"/>
                <w:rFonts w:ascii="Aptos" w:hAnsi="Aptos" w:eastAsia="Aptos" w:cs="Aptos"/>
                <w:noProof w:val="0"/>
                <w:sz w:val="22"/>
                <w:szCs w:val="22"/>
                <w:lang w:val="en-US"/>
              </w:rPr>
              <w:pPrChange w:author="Ume Sauda Ghanyani" w:date="2025-05-16T09:50:23.922Z">
                <w:pPr>
                  <w:pStyle w:val="ListParagraph"/>
                  <w:numPr>
                    <w:ilvl w:val="0"/>
                    <w:numId w:val="54"/>
                  </w:numPr>
                </w:pPr>
              </w:pPrChange>
            </w:pPr>
            <w:ins w:author="Ume Sauda Ghanyani" w:date="2025-05-16T09:50:23.924Z" w:id="461189187">
              <w:r w:rsidRPr="25C8EDEB" w:rsidR="481E5475">
                <w:rPr>
                  <w:rFonts w:ascii="Aptos" w:hAnsi="Aptos" w:eastAsia="Aptos" w:cs="Aptos"/>
                  <w:noProof w:val="0"/>
                  <w:sz w:val="22"/>
                  <w:szCs w:val="22"/>
                  <w:lang w:val="en-US"/>
                </w:rPr>
                <w:t>Time to acknowledge and resolve critical failures</w:t>
              </w:r>
            </w:ins>
          </w:p>
          <w:p w:rsidR="25C8EDEB" w:rsidP="25C8EDEB" w:rsidRDefault="25C8EDEB" w14:paraId="54A7E181" w14:textId="7FB85404">
            <w:pPr>
              <w:numPr>
                <w:ilvl w:val="1"/>
                <w:numId w:val="34"/>
              </w:numPr>
              <w:ind w:left="0" w:hanging="0"/>
              <w:jc w:val="both"/>
              <w:rPr>
                <w:del w:author="Ume Sauda Ghanyani" w:date="2025-05-16T09:50:00.914Z" w16du:dateUtc="2025-05-16T09:50:00.914Z" w:id="1817480235"/>
              </w:rPr>
            </w:pPr>
          </w:p>
          <w:p w:rsidRPr="002A15A7" w:rsidR="002A15A7" w:rsidP="002A15A7" w:rsidRDefault="002A15A7" w14:paraId="6F192DF2" w14:textId="77777777">
            <w:pPr>
              <w:jc w:val="both"/>
              <w:rPr>
                <w:b/>
                <w:bCs/>
              </w:rPr>
            </w:pPr>
            <w:r w:rsidRPr="002A15A7">
              <w:rPr>
                <w:b/>
                <w:bCs/>
              </w:rPr>
              <w:t>API Response Time Dashboard</w:t>
            </w:r>
          </w:p>
          <w:p w:rsidRPr="002A15A7" w:rsidR="002A15A7" w:rsidP="002A15A7" w:rsidRDefault="002A15A7" w14:paraId="34049793" w14:textId="77777777">
            <w:pPr>
              <w:numPr>
                <w:ilvl w:val="0"/>
                <w:numId w:val="36"/>
              </w:numPr>
              <w:jc w:val="both"/>
              <w:rPr>
                <w:del w:author="Ume Sauda Ghanyani" w:date="2025-05-16T09:52:36.518Z" w16du:dateUtc="2025-05-16T09:52:36.518Z" w:id="1084889162"/>
              </w:rPr>
            </w:pPr>
            <w:del w:author="Ume Sauda Ghanyani" w:date="2025-05-16T09:52:36.518Z" w:id="1593114170">
              <w:r w:rsidDel="3351B66A">
                <w:delText>Purpose: To monitor the response time and performance of APIs used by the fraud management system for querying external data sources (e.g., third-party fraud detection services, KYC checks).</w:delText>
              </w:r>
            </w:del>
          </w:p>
          <w:p w:rsidRPr="002A15A7" w:rsidR="002A15A7" w:rsidP="002A15A7" w:rsidRDefault="002A15A7" w14:paraId="2F37A337" w14:textId="77777777">
            <w:pPr>
              <w:numPr>
                <w:ilvl w:val="0"/>
                <w:numId w:val="36"/>
              </w:numPr>
              <w:jc w:val="both"/>
              <w:rPr>
                <w:del w:author="Ume Sauda Ghanyani" w:date="2025-05-16T09:52:36.518Z" w16du:dateUtc="2025-05-16T09:52:36.518Z" w:id="2136420142"/>
              </w:rPr>
            </w:pPr>
            <w:del w:author="Ume Sauda Ghanyani" w:date="2025-05-16T09:52:36.518Z" w:id="2074373276">
              <w:r w:rsidDel="3351B66A">
                <w:delText>Key Metrics:</w:delText>
              </w:r>
            </w:del>
          </w:p>
          <w:p w:rsidRPr="002A15A7" w:rsidR="002A15A7" w:rsidP="002A15A7" w:rsidRDefault="002A15A7" w14:paraId="047D5365" w14:textId="77777777">
            <w:pPr>
              <w:numPr>
                <w:ilvl w:val="1"/>
                <w:numId w:val="36"/>
              </w:numPr>
              <w:jc w:val="both"/>
              <w:rPr>
                <w:del w:author="Ume Sauda Ghanyani" w:date="2025-05-16T09:52:36.518Z" w16du:dateUtc="2025-05-16T09:52:36.518Z" w:id="1933721735"/>
              </w:rPr>
            </w:pPr>
            <w:del w:author="Ume Sauda Ghanyani" w:date="2025-05-16T09:52:36.518Z" w:id="1196941072">
              <w:r w:rsidDel="3351B66A">
                <w:delText>API response time</w:delText>
              </w:r>
            </w:del>
          </w:p>
          <w:p w:rsidRPr="002A15A7" w:rsidR="002A15A7" w:rsidP="002A15A7" w:rsidRDefault="002A15A7" w14:paraId="56F4F812" w14:textId="77777777">
            <w:pPr>
              <w:numPr>
                <w:ilvl w:val="1"/>
                <w:numId w:val="36"/>
              </w:numPr>
              <w:jc w:val="both"/>
              <w:rPr>
                <w:del w:author="Ume Sauda Ghanyani" w:date="2025-05-16T09:52:36.518Z" w16du:dateUtc="2025-05-16T09:52:36.518Z" w:id="100866849"/>
              </w:rPr>
            </w:pPr>
            <w:del w:author="Ume Sauda Ghanyani" w:date="2025-05-16T09:52:36.518Z" w:id="87538264">
              <w:r w:rsidDel="3351B66A">
                <w:delText>API request volume (number of requests per minute/hour)</w:delText>
              </w:r>
            </w:del>
          </w:p>
          <w:p w:rsidRPr="002A15A7" w:rsidR="002A15A7" w:rsidP="002A15A7" w:rsidRDefault="002A15A7" w14:paraId="0EDDB517" w14:textId="77777777">
            <w:pPr>
              <w:numPr>
                <w:ilvl w:val="1"/>
                <w:numId w:val="36"/>
              </w:numPr>
              <w:jc w:val="both"/>
              <w:rPr>
                <w:del w:author="Ume Sauda Ghanyani" w:date="2025-05-16T09:52:36.518Z" w16du:dateUtc="2025-05-16T09:52:36.518Z" w:id="1668493665"/>
              </w:rPr>
            </w:pPr>
            <w:del w:author="Ume Sauda Ghanyani" w:date="2025-05-16T09:52:36.518Z" w:id="460312924">
              <w:r w:rsidDel="3351B66A">
                <w:delText>Error rate for API calls</w:delText>
              </w:r>
            </w:del>
          </w:p>
          <w:p w:rsidRPr="002A15A7" w:rsidR="002A15A7" w:rsidP="002A15A7" w:rsidRDefault="002A15A7" w14:paraId="6A78F211" w14:textId="77777777">
            <w:pPr>
              <w:numPr>
                <w:ilvl w:val="1"/>
                <w:numId w:val="36"/>
              </w:numPr>
              <w:jc w:val="both"/>
              <w:rPr>
                <w:del w:author="Ume Sauda Ghanyani" w:date="2025-05-16T09:52:36.518Z" w16du:dateUtc="2025-05-16T09:52:36.518Z" w:id="1795314937"/>
              </w:rPr>
            </w:pPr>
            <w:del w:author="Ume Sauda Ghanyani" w:date="2025-05-16T09:52:36.518Z" w:id="1788359710">
              <w:r w:rsidDel="3351B66A">
                <w:delText>External service response time (for third-party APIs)</w:delText>
              </w:r>
            </w:del>
          </w:p>
          <w:p w:rsidRPr="002A15A7" w:rsidR="002A15A7" w:rsidP="002A15A7" w:rsidRDefault="002A15A7" w14:paraId="3CEB77A7" w14:textId="77777777">
            <w:pPr>
              <w:numPr>
                <w:ilvl w:val="0"/>
                <w:numId w:val="36"/>
              </w:numPr>
              <w:jc w:val="both"/>
              <w:rPr>
                <w:del w:author="Ume Sauda Ghanyani" w:date="2025-05-16T09:52:36.517Z" w16du:dateUtc="2025-05-16T09:52:36.517Z" w:id="1763698469"/>
              </w:rPr>
            </w:pPr>
            <w:del w:author="Ume Sauda Ghanyani" w:date="2025-05-16T09:52:36.518Z" w:id="1705956375">
              <w:r w:rsidDel="3351B66A">
                <w:delText>Features:</w:delText>
              </w:r>
            </w:del>
          </w:p>
          <w:p w:rsidRPr="002A15A7" w:rsidR="002A15A7" w:rsidP="002A15A7" w:rsidRDefault="002A15A7" w14:paraId="305A16B6" w14:textId="66702199">
            <w:pPr>
              <w:numPr>
                <w:ilvl w:val="1"/>
                <w:numId w:val="36"/>
              </w:numPr>
              <w:jc w:val="both"/>
              <w:rPr>
                <w:del w:author="Ume Sauda Ghanyani" w:date="2025-05-16T09:52:36.517Z" w16du:dateUtc="2025-05-16T09:52:36.517Z" w:id="1216497885"/>
              </w:rPr>
            </w:pPr>
            <w:del w:author="Ume Sauda Ghanyani" w:date="2025-05-16T09:52:36.517Z" w:id="84328805">
              <w:r w:rsidDel="4F27F29A">
                <w:delText>M</w:delText>
              </w:r>
              <w:r w:rsidDel="3351B66A">
                <w:delText>onitoring of API response times</w:delText>
              </w:r>
            </w:del>
          </w:p>
          <w:p w:rsidRPr="002A15A7" w:rsidR="002A15A7" w:rsidP="002A15A7" w:rsidRDefault="002A15A7" w14:paraId="0B26242E" w14:textId="77777777">
            <w:pPr>
              <w:numPr>
                <w:ilvl w:val="1"/>
                <w:numId w:val="36"/>
              </w:numPr>
              <w:jc w:val="both"/>
              <w:rPr>
                <w:del w:author="Ume Sauda Ghanyani" w:date="2025-05-16T09:52:36.517Z" w16du:dateUtc="2025-05-16T09:52:36.517Z" w:id="1161609448"/>
              </w:rPr>
            </w:pPr>
            <w:del w:author="Ume Sauda Ghanyani" w:date="2025-05-16T09:52:36.517Z" w:id="69693054">
              <w:r w:rsidDel="3351B66A">
                <w:delText>Alerts for slow or failed API calls</w:delText>
              </w:r>
            </w:del>
          </w:p>
          <w:p w:rsidRPr="002A15A7" w:rsidR="002A15A7" w:rsidP="002A15A7" w:rsidRDefault="002A15A7" w14:paraId="5146A6F1" w14:textId="77777777">
            <w:pPr>
              <w:numPr>
                <w:ilvl w:val="1"/>
                <w:numId w:val="36"/>
              </w:numPr>
              <w:jc w:val="both"/>
              <w:rPr>
                <w:del w:author="Ume Sauda Ghanyani" w:date="2025-05-16T09:52:36.517Z" w16du:dateUtc="2025-05-16T09:52:36.517Z" w:id="568179098"/>
              </w:rPr>
            </w:pPr>
            <w:del w:author="Ume Sauda Ghanyani" w:date="2025-05-16T09:52:36.517Z" w:id="2102267548">
              <w:r w:rsidDel="3351B66A">
                <w:delText>Breakdown of response times by API endpoint</w:delText>
              </w:r>
            </w:del>
          </w:p>
          <w:p w:rsidRPr="004146B3" w:rsidR="0078150E" w:rsidP="00C43005" w:rsidRDefault="0078150E" w14:paraId="7C92FB57" w14:textId="67E99E0E">
            <w:pPr>
              <w:jc w:val="both"/>
              <w:rPr>
                <w:ins w:author="Ume Sauda Ghanyani" w:date="2025-05-16T09:36:11.466Z" w16du:dateUtc="2025-05-16T09:36:11.466Z" w:id="311553862"/>
              </w:rPr>
            </w:pPr>
          </w:p>
          <w:p w:rsidRPr="004146B3" w:rsidR="0078150E" w:rsidP="25C8EDEB" w:rsidRDefault="0078150E" w14:paraId="54C5D484" w14:textId="127FAD86">
            <w:pPr>
              <w:pStyle w:val="Normal"/>
              <w:suppressLineNumbers w:val="0"/>
              <w:bidi w:val="0"/>
              <w:spacing w:before="240" w:beforeAutospacing="off" w:after="240" w:afterAutospacing="off" w:line="240" w:lineRule="auto"/>
              <w:ind w:left="0" w:right="0"/>
              <w:jc w:val="left"/>
              <w:rPr>
                <w:ins w:author="Ume Sauda Ghanyani" w:date="2025-05-16T09:52:39.718Z" w16du:dateUtc="2025-05-16T09:52:39.718Z" w:id="522802510"/>
                <w:rFonts w:ascii="Aptos" w:hAnsi="Aptos" w:eastAsia="Aptos" w:cs="Aptos"/>
                <w:i w:val="1"/>
                <w:iCs w:val="1"/>
                <w:noProof w:val="0"/>
                <w:sz w:val="22"/>
                <w:szCs w:val="22"/>
                <w:lang w:val="en-US"/>
              </w:rPr>
              <w:pPrChange w:author="Ume Sauda Ghanyani" w:date="2025-05-16T09:53:37.636Z">
                <w:pPr>
                  <w:pStyle w:val="Normal"/>
                </w:pPr>
              </w:pPrChange>
            </w:pPr>
            <w:ins w:author="Ume Sauda Ghanyani" w:date="2025-05-16T09:53:35.918Z" w:id="1384679947">
              <w:r w:rsidRPr="25C8EDEB" w:rsidR="542E3210">
                <w:rPr>
                  <w:rFonts w:ascii="Aptos" w:hAnsi="Aptos" w:eastAsia="Aptos" w:cs="Aptos"/>
                  <w:b w:val="1"/>
                  <w:bCs w:val="1"/>
                  <w:noProof w:val="0"/>
                  <w:sz w:val="22"/>
                  <w:szCs w:val="22"/>
                  <w:lang w:val="en-US"/>
                </w:rPr>
                <w:t>Functional Role Narrative</w:t>
              </w:r>
            </w:ins>
            <w:ins w:author="Ume Sauda Ghanyani" w:date="2025-05-16T09:52:39.718Z" w:id="1233415151">
              <w:r>
                <w:br/>
              </w:r>
              <w:r w:rsidRPr="25C8EDEB" w:rsidR="542E3210">
                <w:rPr>
                  <w:rFonts w:ascii="Aptos" w:hAnsi="Aptos" w:eastAsia="Aptos" w:cs="Aptos"/>
                  <w:noProof w:val="0"/>
                  <w:sz w:val="22"/>
                  <w:szCs w:val="22"/>
                  <w:lang w:val="en-US"/>
                </w:rPr>
                <w:t xml:space="preserve"> </w:t>
              </w:r>
              <w:r w:rsidRPr="25C8EDEB" w:rsidR="542E3210">
                <w:rPr>
                  <w:rFonts w:ascii="Aptos" w:hAnsi="Aptos" w:eastAsia="Aptos" w:cs="Aptos"/>
                  <w:i w:val="1"/>
                  <w:iCs w:val="1"/>
                  <w:noProof w:val="0"/>
                  <w:sz w:val="22"/>
                  <w:szCs w:val="22"/>
                  <w:lang w:val="en-US"/>
                </w:rPr>
                <w:t>An Integration Engineer or System Administrator uses this dashboard to assess API performance metrics, detect latency issues, and receive alerts on failed or degraded API connections. This ensures uninterrupted access to critical third-party data during fraud evaluatio</w:t>
              </w:r>
            </w:ins>
            <w:ins w:author="Ume Sauda Ghanyani" w:date="2025-05-16T09:54:22.447Z" w:id="1130301915">
              <w:r w:rsidRPr="25C8EDEB" w:rsidR="542E3210">
                <w:rPr>
                  <w:rFonts w:ascii="Aptos" w:hAnsi="Aptos" w:eastAsia="Aptos" w:cs="Aptos"/>
                  <w:i w:val="1"/>
                  <w:iCs w:val="1"/>
                  <w:noProof w:val="0"/>
                  <w:sz w:val="22"/>
                  <w:szCs w:val="22"/>
                  <w:lang w:val="en-US"/>
                </w:rPr>
                <w:t>n.</w:t>
              </w:r>
            </w:ins>
          </w:p>
          <w:p w:rsidRPr="004146B3" w:rsidR="0078150E" w:rsidP="25C8EDEB" w:rsidRDefault="0078150E" w14:paraId="78F15975" w14:textId="44451DF6">
            <w:pPr>
              <w:pStyle w:val="Normal"/>
              <w:jc w:val="both"/>
              <w:rPr>
                <w:ins w:author="Ume Sauda Ghanyani" w:date="2025-05-16T09:52:39.718Z" w16du:dateUtc="2025-05-16T09:52:39.718Z" w:id="1872363348"/>
                <w:rFonts w:ascii="Aptos" w:hAnsi="Aptos" w:eastAsia="Aptos" w:cs="Aptos"/>
                <w:b w:val="1"/>
                <w:bCs w:val="1"/>
                <w:noProof w:val="0"/>
                <w:sz w:val="22"/>
                <w:szCs w:val="22"/>
                <w:lang w:val="en-US"/>
              </w:rPr>
              <w:pPrChange w:author="Ume Sauda Ghanyani" w:date="2025-05-16T09:52:52.063Z">
                <w:pPr/>
              </w:pPrChange>
            </w:pPr>
            <w:ins w:author="Ume Sauda Ghanyani" w:date="2025-05-16T09:52:39.718Z" w:id="838146963">
              <w:r w:rsidRPr="25C8EDEB" w:rsidR="542E3210">
                <w:rPr>
                  <w:rFonts w:ascii="Aptos" w:hAnsi="Aptos" w:eastAsia="Aptos" w:cs="Aptos"/>
                  <w:b w:val="1"/>
                  <w:bCs w:val="1"/>
                  <w:noProof w:val="0"/>
                  <w:sz w:val="22"/>
                  <w:szCs w:val="22"/>
                  <w:lang w:val="en-US"/>
                </w:rPr>
                <w:t>Key Metrics</w:t>
              </w:r>
            </w:ins>
          </w:p>
          <w:p w:rsidRPr="004146B3" w:rsidR="0078150E" w:rsidP="25C8EDEB" w:rsidRDefault="0078150E" w14:paraId="24653D90" w14:textId="05684067">
            <w:pPr>
              <w:pStyle w:val="ListParagraph"/>
              <w:numPr>
                <w:ilvl w:val="0"/>
                <w:numId w:val="55"/>
              </w:numPr>
              <w:spacing w:before="240" w:beforeAutospacing="off" w:after="240" w:afterAutospacing="off"/>
              <w:jc w:val="both"/>
              <w:rPr>
                <w:ins w:author="Ume Sauda Ghanyani" w:date="2025-05-16T09:52:39.718Z" w16du:dateUtc="2025-05-16T09:52:39.718Z" w:id="642405355"/>
                <w:rFonts w:ascii="Aptos" w:hAnsi="Aptos" w:eastAsia="Aptos" w:cs="Aptos"/>
                <w:b w:val="0"/>
                <w:bCs w:val="0"/>
                <w:noProof w:val="0"/>
                <w:sz w:val="22"/>
                <w:szCs w:val="22"/>
                <w:lang w:val="en-US"/>
              </w:rPr>
              <w:pPrChange w:author="Ume Sauda Ghanyani" w:date="2025-05-16T09:52:39.699Z">
                <w:pPr>
                  <w:pStyle w:val="ListParagraph"/>
                  <w:numPr>
                    <w:ilvl w:val="0"/>
                    <w:numId w:val="55"/>
                  </w:numPr>
                </w:pPr>
              </w:pPrChange>
            </w:pPr>
            <w:ins w:author="Ume Sauda Ghanyani" w:date="2025-05-16T09:52:39.718Z" w:id="965730588">
              <w:r w:rsidRPr="25C8EDEB" w:rsidR="542E3210">
                <w:rPr>
                  <w:rFonts w:ascii="Aptos" w:hAnsi="Aptos" w:eastAsia="Aptos" w:cs="Aptos"/>
                  <w:b w:val="0"/>
                  <w:bCs w:val="0"/>
                  <w:noProof w:val="0"/>
                  <w:sz w:val="22"/>
                  <w:szCs w:val="22"/>
                  <w:lang w:val="en-US"/>
                  <w:rPrChange w:author="Ume Sauda Ghanyani" w:date="2025-05-16T09:52:47.367Z" w:id="327466657">
                    <w:rPr>
                      <w:rFonts w:ascii="Aptos" w:hAnsi="Aptos" w:eastAsia="Aptos" w:cs="Aptos"/>
                      <w:b w:val="1"/>
                      <w:bCs w:val="1"/>
                      <w:noProof w:val="0"/>
                      <w:sz w:val="22"/>
                      <w:szCs w:val="22"/>
                      <w:lang w:val="en-US"/>
                    </w:rPr>
                  </w:rPrChange>
                </w:rPr>
                <w:t>API Response Time</w:t>
              </w:r>
              <w:r w:rsidRPr="25C8EDEB" w:rsidR="542E3210">
                <w:rPr>
                  <w:rFonts w:ascii="Aptos" w:hAnsi="Aptos" w:eastAsia="Aptos" w:cs="Aptos"/>
                  <w:b w:val="0"/>
                  <w:bCs w:val="0"/>
                  <w:noProof w:val="0"/>
                  <w:sz w:val="22"/>
                  <w:szCs w:val="22"/>
                  <w:lang w:val="en-US"/>
                </w:rPr>
                <w:t xml:space="preserve"> (average, median, </w:t>
              </w:r>
            </w:ins>
            <w:ins w:author="Ume Sauda Ghanyani" w:date="2025-05-16T09:54:15.144Z" w:id="1382288187">
              <w:r w:rsidRPr="25C8EDEB" w:rsidR="542E3210">
                <w:rPr>
                  <w:rFonts w:ascii="Aptos" w:hAnsi="Aptos" w:eastAsia="Aptos" w:cs="Aptos"/>
                  <w:b w:val="0"/>
                  <w:bCs w:val="0"/>
                  <w:noProof w:val="0"/>
                  <w:sz w:val="22"/>
                  <w:szCs w:val="22"/>
                  <w:lang w:val="en-US"/>
                </w:rPr>
                <w:t>N</w:t>
              </w:r>
            </w:ins>
            <w:ins w:author="Ume Sauda Ghanyani" w:date="2025-05-16T09:52:39.718Z" w:id="237986218">
              <w:r w:rsidRPr="25C8EDEB" w:rsidR="542E3210">
                <w:rPr>
                  <w:rFonts w:ascii="Aptos" w:hAnsi="Aptos" w:eastAsia="Aptos" w:cs="Aptos"/>
                  <w:b w:val="0"/>
                  <w:bCs w:val="0"/>
                  <w:noProof w:val="0"/>
                  <w:sz w:val="22"/>
                  <w:szCs w:val="22"/>
                  <w:lang w:val="en-US"/>
                </w:rPr>
                <w:t>th percentile)</w:t>
              </w:r>
            </w:ins>
          </w:p>
          <w:p w:rsidRPr="004146B3" w:rsidR="0078150E" w:rsidP="25C8EDEB" w:rsidRDefault="0078150E" w14:paraId="7445DE76" w14:textId="4EDD6769">
            <w:pPr>
              <w:pStyle w:val="ListParagraph"/>
              <w:numPr>
                <w:ilvl w:val="0"/>
                <w:numId w:val="55"/>
              </w:numPr>
              <w:spacing w:before="240" w:beforeAutospacing="off" w:after="240" w:afterAutospacing="off"/>
              <w:jc w:val="both"/>
              <w:rPr>
                <w:ins w:author="Ume Sauda Ghanyani" w:date="2025-05-16T09:52:39.718Z" w16du:dateUtc="2025-05-16T09:52:39.718Z" w:id="525748834"/>
                <w:rFonts w:ascii="Aptos" w:hAnsi="Aptos" w:eastAsia="Aptos" w:cs="Aptos"/>
                <w:b w:val="0"/>
                <w:bCs w:val="0"/>
                <w:noProof w:val="0"/>
                <w:sz w:val="22"/>
                <w:szCs w:val="22"/>
                <w:lang w:val="en-US"/>
              </w:rPr>
              <w:pPrChange w:author="Ume Sauda Ghanyani" w:date="2025-05-16T09:52:39.704Z">
                <w:pPr>
                  <w:pStyle w:val="ListParagraph"/>
                  <w:numPr>
                    <w:ilvl w:val="0"/>
                    <w:numId w:val="55"/>
                  </w:numPr>
                </w:pPr>
              </w:pPrChange>
            </w:pPr>
            <w:ins w:author="Ume Sauda Ghanyani" w:date="2025-05-16T09:52:39.718Z" w:id="1475544978">
              <w:r w:rsidRPr="25C8EDEB" w:rsidR="542E3210">
                <w:rPr>
                  <w:rFonts w:ascii="Aptos" w:hAnsi="Aptos" w:eastAsia="Aptos" w:cs="Aptos"/>
                  <w:b w:val="0"/>
                  <w:bCs w:val="0"/>
                  <w:noProof w:val="0"/>
                  <w:sz w:val="22"/>
                  <w:szCs w:val="22"/>
                  <w:lang w:val="en-US"/>
                  <w:rPrChange w:author="Ume Sauda Ghanyani" w:date="2025-05-16T09:52:47.368Z" w:id="1525277749">
                    <w:rPr>
                      <w:rFonts w:ascii="Aptos" w:hAnsi="Aptos" w:eastAsia="Aptos" w:cs="Aptos"/>
                      <w:b w:val="1"/>
                      <w:bCs w:val="1"/>
                      <w:noProof w:val="0"/>
                      <w:sz w:val="22"/>
                      <w:szCs w:val="22"/>
                      <w:lang w:val="en-US"/>
                    </w:rPr>
                  </w:rPrChange>
                </w:rPr>
                <w:t>API Request Volume</w:t>
              </w:r>
              <w:r w:rsidRPr="25C8EDEB" w:rsidR="542E3210">
                <w:rPr>
                  <w:rFonts w:ascii="Aptos" w:hAnsi="Aptos" w:eastAsia="Aptos" w:cs="Aptos"/>
                  <w:b w:val="0"/>
                  <w:bCs w:val="0"/>
                  <w:noProof w:val="0"/>
                  <w:sz w:val="22"/>
                  <w:szCs w:val="22"/>
                  <w:lang w:val="en-US"/>
                </w:rPr>
                <w:t xml:space="preserve"> (requests per minute/hour)</w:t>
              </w:r>
            </w:ins>
          </w:p>
          <w:p w:rsidRPr="004146B3" w:rsidR="0078150E" w:rsidP="25C8EDEB" w:rsidRDefault="0078150E" w14:paraId="107E4925" w14:textId="29234C5F">
            <w:pPr>
              <w:pStyle w:val="ListParagraph"/>
              <w:numPr>
                <w:ilvl w:val="0"/>
                <w:numId w:val="55"/>
              </w:numPr>
              <w:spacing w:before="240" w:beforeAutospacing="off" w:after="240" w:afterAutospacing="off"/>
              <w:jc w:val="both"/>
              <w:rPr>
                <w:ins w:author="Ume Sauda Ghanyani" w:date="2025-05-16T09:52:39.718Z" w16du:dateUtc="2025-05-16T09:52:39.718Z" w:id="945564544"/>
                <w:rFonts w:ascii="Aptos" w:hAnsi="Aptos" w:eastAsia="Aptos" w:cs="Aptos"/>
                <w:b w:val="0"/>
                <w:bCs w:val="0"/>
                <w:noProof w:val="0"/>
                <w:sz w:val="22"/>
                <w:szCs w:val="22"/>
                <w:lang w:val="en-US"/>
              </w:rPr>
              <w:pPrChange w:author="Ume Sauda Ghanyani" w:date="2025-05-16T09:52:39.708Z">
                <w:pPr>
                  <w:pStyle w:val="ListParagraph"/>
                  <w:numPr>
                    <w:ilvl w:val="0"/>
                    <w:numId w:val="55"/>
                  </w:numPr>
                </w:pPr>
              </w:pPrChange>
            </w:pPr>
            <w:ins w:author="Ume Sauda Ghanyani" w:date="2025-05-16T09:52:39.718Z" w:id="402220715">
              <w:r w:rsidRPr="25C8EDEB" w:rsidR="542E3210">
                <w:rPr>
                  <w:rFonts w:ascii="Aptos" w:hAnsi="Aptos" w:eastAsia="Aptos" w:cs="Aptos"/>
                  <w:b w:val="0"/>
                  <w:bCs w:val="0"/>
                  <w:noProof w:val="0"/>
                  <w:sz w:val="22"/>
                  <w:szCs w:val="22"/>
                  <w:lang w:val="en-US"/>
                  <w:rPrChange w:author="Ume Sauda Ghanyani" w:date="2025-05-16T09:52:47.368Z" w:id="663547960">
                    <w:rPr>
                      <w:rFonts w:ascii="Aptos" w:hAnsi="Aptos" w:eastAsia="Aptos" w:cs="Aptos"/>
                      <w:b w:val="1"/>
                      <w:bCs w:val="1"/>
                      <w:noProof w:val="0"/>
                      <w:sz w:val="22"/>
                      <w:szCs w:val="22"/>
                      <w:lang w:val="en-US"/>
                    </w:rPr>
                  </w:rPrChange>
                </w:rPr>
                <w:t>API Call Success Rate</w:t>
              </w:r>
              <w:r w:rsidRPr="25C8EDEB" w:rsidR="542E3210">
                <w:rPr>
                  <w:rFonts w:ascii="Aptos" w:hAnsi="Aptos" w:eastAsia="Aptos" w:cs="Aptos"/>
                  <w:b w:val="0"/>
                  <w:bCs w:val="0"/>
                  <w:noProof w:val="0"/>
                  <w:sz w:val="22"/>
                  <w:szCs w:val="22"/>
                  <w:lang w:val="en-US"/>
                </w:rPr>
                <w:t xml:space="preserve"> (percentage of successful responses)</w:t>
              </w:r>
            </w:ins>
          </w:p>
          <w:p w:rsidRPr="004146B3" w:rsidR="0078150E" w:rsidP="25C8EDEB" w:rsidRDefault="0078150E" w14:paraId="56592306" w14:textId="0CDB3107">
            <w:pPr>
              <w:pStyle w:val="ListParagraph"/>
              <w:numPr>
                <w:ilvl w:val="0"/>
                <w:numId w:val="55"/>
              </w:numPr>
              <w:spacing w:before="240" w:beforeAutospacing="off" w:after="240" w:afterAutospacing="off"/>
              <w:jc w:val="both"/>
              <w:rPr>
                <w:ins w:author="Ume Sauda Ghanyani" w:date="2025-05-16T09:52:39.719Z" w16du:dateUtc="2025-05-16T09:52:39.719Z" w:id="966209518"/>
                <w:rFonts w:ascii="Aptos" w:hAnsi="Aptos" w:eastAsia="Aptos" w:cs="Aptos"/>
                <w:b w:val="0"/>
                <w:bCs w:val="0"/>
                <w:noProof w:val="0"/>
                <w:sz w:val="22"/>
                <w:szCs w:val="22"/>
                <w:lang w:val="en-US"/>
              </w:rPr>
              <w:pPrChange w:author="Ume Sauda Ghanyani" w:date="2025-05-16T09:52:39.713Z">
                <w:pPr>
                  <w:pStyle w:val="ListParagraph"/>
                  <w:numPr>
                    <w:ilvl w:val="0"/>
                    <w:numId w:val="55"/>
                  </w:numPr>
                </w:pPr>
              </w:pPrChange>
            </w:pPr>
            <w:ins w:author="Ume Sauda Ghanyani" w:date="2025-05-16T09:52:39.719Z" w:id="938824483">
              <w:r w:rsidRPr="25C8EDEB" w:rsidR="542E3210">
                <w:rPr>
                  <w:rFonts w:ascii="Aptos" w:hAnsi="Aptos" w:eastAsia="Aptos" w:cs="Aptos"/>
                  <w:b w:val="0"/>
                  <w:bCs w:val="0"/>
                  <w:noProof w:val="0"/>
                  <w:sz w:val="22"/>
                  <w:szCs w:val="22"/>
                  <w:lang w:val="en-US"/>
                  <w:rPrChange w:author="Ume Sauda Ghanyani" w:date="2025-05-16T09:52:47.369Z" w:id="655262350">
                    <w:rPr>
                      <w:rFonts w:ascii="Aptos" w:hAnsi="Aptos" w:eastAsia="Aptos" w:cs="Aptos"/>
                      <w:b w:val="1"/>
                      <w:bCs w:val="1"/>
                      <w:noProof w:val="0"/>
                      <w:sz w:val="22"/>
                      <w:szCs w:val="22"/>
                      <w:lang w:val="en-US"/>
                    </w:rPr>
                  </w:rPrChange>
                </w:rPr>
                <w:t>API Error Rate</w:t>
              </w:r>
              <w:r w:rsidRPr="25C8EDEB" w:rsidR="542E3210">
                <w:rPr>
                  <w:rFonts w:ascii="Aptos" w:hAnsi="Aptos" w:eastAsia="Aptos" w:cs="Aptos"/>
                  <w:b w:val="0"/>
                  <w:bCs w:val="0"/>
                  <w:noProof w:val="0"/>
                  <w:sz w:val="22"/>
                  <w:szCs w:val="22"/>
                  <w:lang w:val="en-US"/>
                </w:rPr>
                <w:t xml:space="preserve"> (failed responses per </w:t>
              </w:r>
            </w:ins>
            <w:ins w:author="Ume Sauda Ghanyani" w:date="2025-05-16T09:53:51.379Z" w:id="623365678">
              <w:r w:rsidRPr="25C8EDEB" w:rsidR="542E3210">
                <w:rPr>
                  <w:rFonts w:ascii="Aptos" w:hAnsi="Aptos" w:eastAsia="Aptos" w:cs="Aptos"/>
                  <w:b w:val="0"/>
                  <w:bCs w:val="0"/>
                  <w:noProof w:val="0"/>
                  <w:sz w:val="22"/>
                  <w:szCs w:val="22"/>
                  <w:lang w:val="en-US"/>
                </w:rPr>
                <w:t xml:space="preserve">N number </w:t>
              </w:r>
            </w:ins>
            <w:ins w:author="Ume Sauda Ghanyani" w:date="2025-05-16T09:54:05.151Z" w:id="449198640">
              <w:r w:rsidRPr="25C8EDEB" w:rsidR="542E3210">
                <w:rPr>
                  <w:rFonts w:ascii="Aptos" w:hAnsi="Aptos" w:eastAsia="Aptos" w:cs="Aptos"/>
                  <w:b w:val="0"/>
                  <w:bCs w:val="0"/>
                  <w:noProof w:val="0"/>
                  <w:sz w:val="22"/>
                  <w:szCs w:val="22"/>
                  <w:lang w:val="en-US"/>
                </w:rPr>
                <w:t>of requests</w:t>
              </w:r>
            </w:ins>
            <w:ins w:author="Ume Sauda Ghanyani" w:date="2025-05-16T09:52:39.719Z" w:id="1337911180">
              <w:r w:rsidRPr="25C8EDEB" w:rsidR="542E3210">
                <w:rPr>
                  <w:rFonts w:ascii="Aptos" w:hAnsi="Aptos" w:eastAsia="Aptos" w:cs="Aptos"/>
                  <w:b w:val="0"/>
                  <w:bCs w:val="0"/>
                  <w:noProof w:val="0"/>
                  <w:sz w:val="22"/>
                  <w:szCs w:val="22"/>
                  <w:lang w:val="en-US"/>
                </w:rPr>
                <w:t>)</w:t>
              </w:r>
            </w:ins>
          </w:p>
          <w:p w:rsidRPr="004146B3" w:rsidR="0078150E" w:rsidP="25C8EDEB" w:rsidRDefault="0078150E" w14:paraId="578B14A1" w14:textId="31D1BEEB">
            <w:pPr>
              <w:pStyle w:val="ListParagraph"/>
              <w:spacing w:before="240" w:beforeAutospacing="off" w:after="240" w:afterAutospacing="off"/>
              <w:ind w:left="720"/>
              <w:jc w:val="both"/>
              <w:rPr>
                <w:ins w:author="Ume Sauda Ghanyani" w:date="2025-05-16T09:36:12.21Z" w16du:dateUtc="2025-05-16T09:36:12.21Z" w:id="722932477"/>
                <w:rFonts w:ascii="Aptos" w:hAnsi="Aptos" w:eastAsia="Aptos" w:cs="Aptos"/>
                <w:b w:val="0"/>
                <w:bCs w:val="0"/>
                <w:noProof w:val="0"/>
                <w:sz w:val="22"/>
                <w:szCs w:val="22"/>
                <w:lang w:val="en-US"/>
              </w:rPr>
              <w:pPrChange w:author="Ume Sauda Ghanyani" w:date="2025-05-16T09:54:00.055Z">
                <w:pPr>
                  <w:pStyle w:val="ListParagraph"/>
                  <w:numPr>
                    <w:ilvl w:val="0"/>
                    <w:numId w:val="55"/>
                  </w:numPr>
                </w:pPr>
              </w:pPrChange>
            </w:pPr>
          </w:p>
          <w:p w:rsidRPr="004146B3" w:rsidR="0078150E" w:rsidP="00C43005" w:rsidRDefault="0078150E" w14:paraId="10404D76" w14:textId="6051912A">
            <w:pPr>
              <w:jc w:val="both"/>
              <w:rPr>
                <w:ins w:author="Ume Sauda Ghanyani" w:date="2025-05-16T09:36:12.648Z" w16du:dateUtc="2025-05-16T09:36:12.648Z" w:id="920382249"/>
              </w:rPr>
            </w:pPr>
          </w:p>
          <w:p w:rsidRPr="004146B3" w:rsidR="0078150E" w:rsidP="25C8EDEB" w:rsidRDefault="0078150E" w14:paraId="6442120F" w14:textId="39EBD77F">
            <w:pPr>
              <w:pStyle w:val="Normal"/>
              <w:jc w:val="both"/>
            </w:pPr>
          </w:p>
        </w:tc>
      </w:tr>
      <w:tr w:rsidR="25C8EDEB" w:rsidTr="0B91E0D8" w14:paraId="705EC210">
        <w:trPr>
          <w:trHeight w:val="300"/>
          <w:ins w:author="Ume Sauda Ghanyani" w:date="2025-05-16T09:08:59.971Z" w:id="1115792437"/>
        </w:trPr>
        <w:tc>
          <w:tcPr>
            <w:tcW w:w="1140" w:type="dxa"/>
            <w:gridSpan w:val="2"/>
            <w:shd w:val="clear" w:color="auto" w:fill="auto"/>
            <w:tcMar/>
            <w:vAlign w:val="center"/>
          </w:tcPr>
          <w:p w:rsidR="45E71DD7" w:rsidP="25C8EDEB" w:rsidRDefault="45E71DD7" w14:paraId="41005D64" w14:textId="27F347D2">
            <w:pPr>
              <w:pStyle w:val="Normal"/>
              <w:jc w:val="both"/>
              <w:rPr>
                <w:b w:val="1"/>
                <w:bCs w:val="1"/>
              </w:rPr>
            </w:pPr>
            <w:ins w:author="Ume Sauda Ghanyani" w:date="2025-05-16T09:09:09.443Z" w:id="1525584849">
              <w:r w:rsidRPr="25C8EDEB" w:rsidR="45E71DD7">
                <w:rPr>
                  <w:b w:val="1"/>
                  <w:bCs w:val="1"/>
                </w:rPr>
                <w:t xml:space="preserve">D.2(c) </w:t>
              </w:r>
            </w:ins>
          </w:p>
        </w:tc>
        <w:tc>
          <w:tcPr>
            <w:tcW w:w="7927" w:type="dxa"/>
            <w:shd w:val="clear" w:color="auto" w:fill="auto"/>
            <w:tcMar/>
            <w:vAlign w:val="center"/>
          </w:tcPr>
          <w:p w:rsidR="31FA3E1D" w:rsidP="25C8EDEB" w:rsidRDefault="31FA3E1D" w14:paraId="7E01704D" w14:textId="170AB14D">
            <w:pPr>
              <w:pStyle w:val="Heading3"/>
              <w:spacing w:before="281" w:beforeAutospacing="off" w:after="281" w:afterAutospacing="off"/>
              <w:ind w:left="0"/>
              <w:jc w:val="left"/>
              <w:rPr>
                <w:ins w:author="Ume Sauda Ghanyani" w:date="2025-05-16T09:36:21.494Z" w16du:dateUtc="2025-05-16T09:36:21.494Z" w:id="1373204605"/>
                <w:sz w:val="22"/>
                <w:szCs w:val="22"/>
              </w:rPr>
              <w:pPrChange w:author="Ume Sauda Ghanyani" w:date="2025-05-16T09:44:32.2Z">
                <w:pPr/>
              </w:pPrChange>
            </w:pPr>
            <w:ins w:author="Ume Sauda Ghanyani" w:date="2025-05-16T09:36:21.494Z" w:id="1156804281">
              <w:r w:rsidRPr="25C8EDEB" w:rsidR="31FA3E1D">
                <w:rPr>
                  <w:sz w:val="22"/>
                  <w:szCs w:val="22"/>
                  <w:rPrChange w:author="Ume Sauda Ghanyani" w:date="2025-05-16T09:36:33.573Z" w:id="400059762"/>
                </w:rPr>
                <w:t>Performance Dashboards</w:t>
              </w:r>
            </w:ins>
          </w:p>
          <w:p w:rsidR="5EC820CF" w:rsidP="25C8EDEB" w:rsidRDefault="5EC820CF" w14:paraId="7E83B597" w14:textId="7F08FBD3">
            <w:pPr>
              <w:pStyle w:val="Heading3"/>
              <w:numPr>
                <w:ilvl w:val="0"/>
                <w:numId w:val="48"/>
              </w:numPr>
              <w:spacing w:before="281" w:beforeAutospacing="off" w:after="281" w:afterAutospacing="off"/>
              <w:jc w:val="left"/>
              <w:rPr>
                <w:ins w:author="Ume Sauda Ghanyani" w:date="2025-05-16T09:13:14.777Z" w16du:dateUtc="2025-05-16T09:13:14.777Z" w:id="1551433561"/>
                <w:rFonts w:ascii="Aptos" w:hAnsi="Aptos" w:eastAsia="Aptos" w:cs="Aptos"/>
                <w:b w:val="1"/>
                <w:bCs w:val="1"/>
                <w:noProof w:val="0"/>
                <w:sz w:val="22"/>
                <w:szCs w:val="22"/>
                <w:lang w:val="en-US"/>
                <w:rPrChange w:author="Ume Sauda Ghanyani" w:date="2025-05-16T09:13:46.142Z" w:id="109417014">
                  <w:rPr>
                    <w:ins w:author="Ume Sauda Ghanyani" w:date="2025-05-16T09:13:14.777Z" w16du:dateUtc="2025-05-16T09:13:14.777Z" w:id="2132216242"/>
                    <w:rFonts w:ascii="Aptos" w:hAnsi="Aptos" w:eastAsia="Aptos" w:cs="Aptos"/>
                    <w:b w:val="1"/>
                    <w:bCs w:val="1"/>
                    <w:noProof w:val="0"/>
                    <w:sz w:val="28"/>
                    <w:szCs w:val="28"/>
                    <w:lang w:val="en-US"/>
                  </w:rPr>
                </w:rPrChange>
              </w:rPr>
              <w:pPrChange w:author="Ume Sauda Ghanyani" w:date="2025-05-16T09:44:32.2Z">
                <w:pPr>
                  <w:pStyle w:val="Heading3"/>
                  <w:numPr>
                    <w:ilvl w:val="0"/>
                    <w:numId w:val="48"/>
                  </w:numPr>
                  <w:spacing w:before="281" w:beforeAutospacing="off" w:after="281" w:afterAutospacing="off"/>
                  <w:jc w:val="both"/>
                </w:pPr>
              </w:pPrChange>
            </w:pPr>
            <w:ins w:author="Ume Sauda Ghanyani" w:date="2025-05-16T09:13:14.777Z" w:id="530387485">
              <w:r w:rsidRPr="25C8EDEB" w:rsidR="5EC820CF">
                <w:rPr>
                  <w:rFonts w:ascii="Aptos" w:hAnsi="Aptos" w:eastAsia="Aptos" w:cs="Aptos"/>
                  <w:b w:val="1"/>
                  <w:bCs w:val="1"/>
                  <w:noProof w:val="0"/>
                  <w:sz w:val="22"/>
                  <w:szCs w:val="22"/>
                  <w:lang w:val="en-US"/>
                  <w:rPrChange w:author="Ume Sauda Ghanyani" w:date="2025-05-16T09:13:46.141Z" w:id="1184832204">
                    <w:rPr>
                      <w:rFonts w:ascii="Aptos" w:hAnsi="Aptos" w:eastAsia="Aptos" w:cs="Aptos"/>
                      <w:b w:val="1"/>
                      <w:bCs w:val="1"/>
                      <w:noProof w:val="0"/>
                      <w:sz w:val="28"/>
                      <w:szCs w:val="28"/>
                      <w:lang w:val="en-US"/>
                    </w:rPr>
                  </w:rPrChange>
                </w:rPr>
                <w:t>False Positive Analysis Dashboard</w:t>
              </w:r>
            </w:ins>
          </w:p>
          <w:p w:rsidR="45844BE4" w:rsidP="25C8EDEB" w:rsidRDefault="45844BE4" w14:paraId="7935845F" w14:textId="13D4CD41">
            <w:pPr>
              <w:spacing w:before="240" w:beforeAutospacing="off" w:after="240" w:afterAutospacing="off"/>
              <w:jc w:val="left"/>
              <w:rPr>
                <w:ins w:author="Ume Sauda Ghanyani" w:date="2025-05-16T09:13:14.778Z" w16du:dateUtc="2025-05-16T09:13:14.778Z" w:id="864183239"/>
                <w:rFonts w:ascii="Aptos" w:hAnsi="Aptos" w:eastAsia="Aptos" w:cs="Aptos"/>
                <w:i w:val="1"/>
                <w:iCs w:val="1"/>
                <w:noProof w:val="0"/>
                <w:sz w:val="22"/>
                <w:szCs w:val="22"/>
                <w:lang w:val="en-US"/>
              </w:rPr>
              <w:pPrChange w:author="Ume Sauda Ghanyani" w:date="2025-05-16T09:44:32.2Z">
                <w:pPr/>
              </w:pPrChange>
            </w:pPr>
            <w:ins w:author="Ume Sauda Ghanyani" w:date="2025-05-16T09:14:47.91Z" w:id="501239047">
              <w:r w:rsidRPr="25C8EDEB" w:rsidR="45844BE4">
                <w:rPr>
                  <w:rFonts w:ascii="Aptos" w:hAnsi="Aptos" w:eastAsia="Aptos" w:cs="Aptos"/>
                  <w:b w:val="1"/>
                  <w:bCs w:val="1"/>
                  <w:noProof w:val="0"/>
                  <w:sz w:val="22"/>
                  <w:szCs w:val="22"/>
                  <w:lang w:val="en-US"/>
                  <w:rPrChange w:author="Ume Sauda Ghanyani" w:date="2025-05-16T09:14:57.853Z" w:id="978064197">
                    <w:rPr>
                      <w:rFonts w:ascii="Aptos" w:hAnsi="Aptos" w:eastAsia="Aptos" w:cs="Aptos"/>
                      <w:noProof w:val="0"/>
                      <w:sz w:val="22"/>
                      <w:szCs w:val="22"/>
                      <w:lang w:val="en-US"/>
                    </w:rPr>
                  </w:rPrChange>
                </w:rPr>
                <w:t>Functional Role Narrative</w:t>
              </w:r>
            </w:ins>
            <w:ins w:author="Ume Sauda Ghanyani" w:date="2025-05-16T09:13:14.777Z" w:id="502409493">
              <w:r w:rsidRPr="25C8EDEB" w:rsidR="5EC820CF">
                <w:rPr>
                  <w:rFonts w:ascii="Aptos" w:hAnsi="Aptos" w:eastAsia="Aptos" w:cs="Aptos"/>
                  <w:noProof w:val="0"/>
                  <w:sz w:val="22"/>
                  <w:szCs w:val="22"/>
                  <w:lang w:val="en-US"/>
                </w:rPr>
                <w:t>:</w:t>
              </w:r>
              <w:r>
                <w:br/>
              </w:r>
              <w:r w:rsidRPr="25C8EDEB" w:rsidR="5EC820CF">
                <w:rPr>
                  <w:rFonts w:ascii="Aptos" w:hAnsi="Aptos" w:eastAsia="Aptos" w:cs="Aptos"/>
                  <w:noProof w:val="0"/>
                  <w:sz w:val="22"/>
                  <w:szCs w:val="22"/>
                  <w:lang w:val="en-US"/>
                </w:rPr>
                <w:t xml:space="preserve"> </w:t>
              </w:r>
              <w:r w:rsidRPr="25C8EDEB" w:rsidR="5EC820CF">
                <w:rPr>
                  <w:rFonts w:ascii="Aptos" w:hAnsi="Aptos" w:eastAsia="Aptos" w:cs="Aptos"/>
                  <w:i w:val="1"/>
                  <w:iCs w:val="1"/>
                  <w:noProof w:val="0"/>
                  <w:sz w:val="22"/>
                  <w:szCs w:val="22"/>
                  <w:lang w:val="en-US"/>
                </w:rPr>
                <w:t xml:space="preserve">As a Fraud Analyst, I want to </w:t>
              </w:r>
              <w:r w:rsidRPr="25C8EDEB" w:rsidR="5EC820CF">
                <w:rPr>
                  <w:rFonts w:ascii="Aptos" w:hAnsi="Aptos" w:eastAsia="Aptos" w:cs="Aptos"/>
                  <w:i w:val="1"/>
                  <w:iCs w:val="1"/>
                  <w:noProof w:val="0"/>
                  <w:sz w:val="22"/>
                  <w:szCs w:val="22"/>
                  <w:lang w:val="en-US"/>
                </w:rPr>
                <w:t>monitor</w:t>
              </w:r>
              <w:r w:rsidRPr="25C8EDEB" w:rsidR="5EC820CF">
                <w:rPr>
                  <w:rFonts w:ascii="Aptos" w:hAnsi="Aptos" w:eastAsia="Aptos" w:cs="Aptos"/>
                  <w:i w:val="1"/>
                  <w:iCs w:val="1"/>
                  <w:noProof w:val="0"/>
                  <w:sz w:val="22"/>
                  <w:szCs w:val="22"/>
                  <w:lang w:val="en-US"/>
                </w:rPr>
                <w:t xml:space="preserve"> the number of false positive alerts generated by the system so that I can </w:t>
              </w:r>
              <w:r w:rsidRPr="25C8EDEB" w:rsidR="5EC820CF">
                <w:rPr>
                  <w:rFonts w:ascii="Aptos" w:hAnsi="Aptos" w:eastAsia="Aptos" w:cs="Aptos"/>
                  <w:i w:val="1"/>
                  <w:iCs w:val="1"/>
                  <w:noProof w:val="0"/>
                  <w:sz w:val="22"/>
                  <w:szCs w:val="22"/>
                  <w:lang w:val="en-US"/>
                </w:rPr>
                <w:t>identify</w:t>
              </w:r>
              <w:r w:rsidRPr="25C8EDEB" w:rsidR="5EC820CF">
                <w:rPr>
                  <w:rFonts w:ascii="Aptos" w:hAnsi="Aptos" w:eastAsia="Aptos" w:cs="Aptos"/>
                  <w:i w:val="1"/>
                  <w:iCs w:val="1"/>
                  <w:noProof w:val="0"/>
                  <w:sz w:val="22"/>
                  <w:szCs w:val="22"/>
                  <w:lang w:val="en-US"/>
                </w:rPr>
                <w:t xml:space="preserve"> overly aggressive rules or models and </w:t>
              </w:r>
              <w:r w:rsidRPr="25C8EDEB" w:rsidR="5EC820CF">
                <w:rPr>
                  <w:rFonts w:ascii="Aptos" w:hAnsi="Aptos" w:eastAsia="Aptos" w:cs="Aptos"/>
                  <w:i w:val="1"/>
                  <w:iCs w:val="1"/>
                  <w:noProof w:val="0"/>
                  <w:sz w:val="22"/>
                  <w:szCs w:val="22"/>
                  <w:lang w:val="en-US"/>
                </w:rPr>
                <w:t>optimize</w:t>
              </w:r>
              <w:r w:rsidRPr="25C8EDEB" w:rsidR="5EC820CF">
                <w:rPr>
                  <w:rFonts w:ascii="Aptos" w:hAnsi="Aptos" w:eastAsia="Aptos" w:cs="Aptos"/>
                  <w:i w:val="1"/>
                  <w:iCs w:val="1"/>
                  <w:noProof w:val="0"/>
                  <w:sz w:val="22"/>
                  <w:szCs w:val="22"/>
                  <w:lang w:val="en-US"/>
                </w:rPr>
                <w:t xml:space="preserve"> detection accuracy.</w:t>
              </w:r>
            </w:ins>
          </w:p>
          <w:p w:rsidR="5EC820CF" w:rsidP="25C8EDEB" w:rsidRDefault="5EC820CF" w14:paraId="0196916A" w14:textId="64201559">
            <w:pPr>
              <w:spacing w:before="240" w:beforeAutospacing="off" w:after="240" w:afterAutospacing="off"/>
              <w:jc w:val="left"/>
              <w:rPr>
                <w:ins w:author="Ume Sauda Ghanyani" w:date="2025-05-16T09:13:14.778Z" w16du:dateUtc="2025-05-16T09:13:14.778Z" w:id="86113239"/>
                <w:rFonts w:ascii="Aptos" w:hAnsi="Aptos" w:eastAsia="Aptos" w:cs="Aptos"/>
                <w:noProof w:val="0"/>
                <w:sz w:val="20"/>
                <w:szCs w:val="20"/>
                <w:lang w:val="en-US"/>
                <w:rPrChange w:author="Ume Sauda Ghanyani" w:date="2025-05-16T09:36:44.524Z" w:id="1861086942">
                  <w:rPr>
                    <w:ins w:author="Ume Sauda Ghanyani" w:date="2025-05-16T09:13:14.778Z" w16du:dateUtc="2025-05-16T09:13:14.778Z" w:id="1190674073"/>
                    <w:rFonts w:ascii="Aptos" w:hAnsi="Aptos" w:eastAsia="Aptos" w:cs="Aptos"/>
                    <w:noProof w:val="0"/>
                    <w:sz w:val="22"/>
                    <w:szCs w:val="22"/>
                    <w:lang w:val="en-US"/>
                  </w:rPr>
                </w:rPrChange>
              </w:rPr>
              <w:pPrChange w:author="Ume Sauda Ghanyani" w:date="2025-05-16T09:44:32.2Z">
                <w:pPr/>
              </w:pPrChange>
            </w:pPr>
            <w:ins w:author="Ume Sauda Ghanyani" w:date="2025-05-16T09:13:14.778Z" w:id="1416658530">
              <w:r w:rsidRPr="25C8EDEB" w:rsidR="5EC820CF">
                <w:rPr>
                  <w:rFonts w:ascii="Aptos" w:hAnsi="Aptos" w:eastAsia="Aptos" w:cs="Aptos"/>
                  <w:b w:val="1"/>
                  <w:bCs w:val="1"/>
                  <w:noProof w:val="0"/>
                  <w:sz w:val="22"/>
                  <w:szCs w:val="22"/>
                  <w:lang w:val="en-US"/>
                </w:rPr>
                <w:t>Key KPIs</w:t>
              </w:r>
              <w:r w:rsidRPr="25C8EDEB" w:rsidR="5EC820CF">
                <w:rPr>
                  <w:rFonts w:ascii="Aptos" w:hAnsi="Aptos" w:eastAsia="Aptos" w:cs="Aptos"/>
                  <w:noProof w:val="0"/>
                  <w:sz w:val="22"/>
                  <w:szCs w:val="22"/>
                  <w:lang w:val="en-US"/>
                </w:rPr>
                <w:t>:</w:t>
              </w:r>
            </w:ins>
          </w:p>
          <w:p w:rsidR="5EC820CF" w:rsidP="25C8EDEB" w:rsidRDefault="5EC820CF" w14:paraId="1573B7A2" w14:textId="67E98BA3">
            <w:pPr>
              <w:pStyle w:val="ListParagraph"/>
              <w:numPr>
                <w:ilvl w:val="0"/>
                <w:numId w:val="42"/>
              </w:numPr>
              <w:spacing w:before="240" w:beforeAutospacing="off" w:after="240" w:afterAutospacing="off"/>
              <w:jc w:val="left"/>
              <w:rPr>
                <w:ins w:author="Ume Sauda Ghanyani" w:date="2025-05-16T09:13:14.778Z" w16du:dateUtc="2025-05-16T09:13:14.778Z" w:id="504139772"/>
                <w:rFonts w:ascii="Aptos" w:hAnsi="Aptos" w:eastAsia="Aptos" w:cs="Aptos"/>
                <w:noProof w:val="0"/>
                <w:sz w:val="22"/>
                <w:szCs w:val="22"/>
                <w:lang w:val="en-US"/>
              </w:rPr>
              <w:pPrChange w:author="Ume Sauda Ghanyani" w:date="2025-05-16T09:44:32.201Z">
                <w:pPr>
                  <w:pStyle w:val="ListParagraph"/>
                  <w:numPr>
                    <w:ilvl w:val="0"/>
                    <w:numId w:val="42"/>
                  </w:numPr>
                </w:pPr>
              </w:pPrChange>
            </w:pPr>
            <w:ins w:author="Ume Sauda Ghanyani" w:date="2025-05-16T09:13:14.778Z" w:id="2144627562">
              <w:r w:rsidRPr="25C8EDEB" w:rsidR="5EC820CF">
                <w:rPr>
                  <w:rFonts w:ascii="Aptos" w:hAnsi="Aptos" w:eastAsia="Aptos" w:cs="Aptos"/>
                  <w:noProof w:val="0"/>
                  <w:sz w:val="22"/>
                  <w:szCs w:val="22"/>
                  <w:lang w:val="en-US"/>
                </w:rPr>
                <w:t>False Positive Rate (FPR)</w:t>
              </w:r>
            </w:ins>
          </w:p>
          <w:p w:rsidR="5EC820CF" w:rsidP="25C8EDEB" w:rsidRDefault="5EC820CF" w14:paraId="6D5B4CDD" w14:textId="14ECA724">
            <w:pPr>
              <w:pStyle w:val="ListParagraph"/>
              <w:numPr>
                <w:ilvl w:val="0"/>
                <w:numId w:val="42"/>
              </w:numPr>
              <w:spacing w:before="240" w:beforeAutospacing="off" w:after="240" w:afterAutospacing="off"/>
              <w:jc w:val="left"/>
              <w:rPr>
                <w:ins w:author="Ume Sauda Ghanyani" w:date="2025-05-16T09:13:14.778Z" w16du:dateUtc="2025-05-16T09:13:14.778Z" w:id="2072609444"/>
                <w:rFonts w:ascii="Aptos" w:hAnsi="Aptos" w:eastAsia="Aptos" w:cs="Aptos"/>
                <w:noProof w:val="0"/>
                <w:sz w:val="22"/>
                <w:szCs w:val="22"/>
                <w:lang w:val="en-US"/>
              </w:rPr>
              <w:pPrChange w:author="Ume Sauda Ghanyani" w:date="2025-05-16T09:44:32.201Z">
                <w:pPr>
                  <w:pStyle w:val="ListParagraph"/>
                  <w:numPr>
                    <w:ilvl w:val="0"/>
                    <w:numId w:val="42"/>
                  </w:numPr>
                </w:pPr>
              </w:pPrChange>
            </w:pPr>
            <w:ins w:author="Ume Sauda Ghanyani" w:date="2025-05-16T09:13:14.778Z" w:id="393535808">
              <w:r w:rsidRPr="25C8EDEB" w:rsidR="5EC820CF">
                <w:rPr>
                  <w:rFonts w:ascii="Aptos" w:hAnsi="Aptos" w:eastAsia="Aptos" w:cs="Aptos"/>
                  <w:noProof w:val="0"/>
                  <w:sz w:val="22"/>
                  <w:szCs w:val="22"/>
                  <w:lang w:val="en-US"/>
                </w:rPr>
                <w:t>Total Alerts vs. Confirmed Cases</w:t>
              </w:r>
            </w:ins>
          </w:p>
          <w:p w:rsidR="5EC820CF" w:rsidP="25C8EDEB" w:rsidRDefault="5EC820CF" w14:paraId="40CD4E6D" w14:textId="2E06E0C6">
            <w:pPr>
              <w:pStyle w:val="ListParagraph"/>
              <w:numPr>
                <w:ilvl w:val="0"/>
                <w:numId w:val="42"/>
              </w:numPr>
              <w:spacing w:before="240" w:beforeAutospacing="off" w:after="240" w:afterAutospacing="off"/>
              <w:jc w:val="left"/>
              <w:rPr>
                <w:ins w:author="Ume Sauda Ghanyani" w:date="2025-05-16T09:13:14.778Z" w16du:dateUtc="2025-05-16T09:13:14.778Z" w:id="1133813836"/>
                <w:rFonts w:ascii="Aptos" w:hAnsi="Aptos" w:eastAsia="Aptos" w:cs="Aptos"/>
                <w:noProof w:val="0"/>
                <w:sz w:val="22"/>
                <w:szCs w:val="22"/>
                <w:lang w:val="en-US"/>
              </w:rPr>
              <w:pPrChange w:author="Ume Sauda Ghanyani" w:date="2025-05-16T09:44:32.201Z">
                <w:pPr>
                  <w:pStyle w:val="ListParagraph"/>
                  <w:numPr>
                    <w:ilvl w:val="0"/>
                    <w:numId w:val="42"/>
                  </w:numPr>
                </w:pPr>
              </w:pPrChange>
            </w:pPr>
            <w:ins w:author="Ume Sauda Ghanyani" w:date="2025-05-16T09:13:14.778Z" w:id="2038497933">
              <w:r w:rsidRPr="25C8EDEB" w:rsidR="5EC820CF">
                <w:rPr>
                  <w:rFonts w:ascii="Aptos" w:hAnsi="Aptos" w:eastAsia="Aptos" w:cs="Aptos"/>
                  <w:noProof w:val="0"/>
                  <w:sz w:val="22"/>
                  <w:szCs w:val="22"/>
                  <w:lang w:val="en-US"/>
                </w:rPr>
                <w:t>Alerts per Typology/Rule/Model</w:t>
              </w:r>
            </w:ins>
          </w:p>
          <w:p w:rsidR="5EC820CF" w:rsidP="25C8EDEB" w:rsidRDefault="5EC820CF" w14:paraId="7208B385" w14:textId="619FF6C9">
            <w:pPr>
              <w:pStyle w:val="ListParagraph"/>
              <w:numPr>
                <w:ilvl w:val="0"/>
                <w:numId w:val="42"/>
              </w:numPr>
              <w:spacing w:before="240" w:beforeAutospacing="off" w:after="240" w:afterAutospacing="off"/>
              <w:jc w:val="left"/>
              <w:rPr>
                <w:ins w:author="Ume Sauda Ghanyani" w:date="2025-05-16T09:13:14.778Z" w16du:dateUtc="2025-05-16T09:13:14.778Z" w:id="691872786"/>
                <w:rFonts w:ascii="Aptos" w:hAnsi="Aptos" w:eastAsia="Aptos" w:cs="Aptos"/>
                <w:noProof w:val="0"/>
                <w:sz w:val="22"/>
                <w:szCs w:val="22"/>
                <w:lang w:val="en-US"/>
              </w:rPr>
              <w:pPrChange w:author="Ume Sauda Ghanyani" w:date="2025-05-16T09:44:32.201Z">
                <w:pPr>
                  <w:pStyle w:val="ListParagraph"/>
                  <w:numPr>
                    <w:ilvl w:val="0"/>
                    <w:numId w:val="42"/>
                  </w:numPr>
                </w:pPr>
              </w:pPrChange>
            </w:pPr>
            <w:ins w:author="Ume Sauda Ghanyani" w:date="2025-05-16T09:13:14.778Z" w:id="802638206">
              <w:r w:rsidRPr="25C8EDEB" w:rsidR="5EC820CF">
                <w:rPr>
                  <w:rFonts w:ascii="Aptos" w:hAnsi="Aptos" w:eastAsia="Aptos" w:cs="Aptos"/>
                  <w:noProof w:val="0"/>
                  <w:sz w:val="22"/>
                  <w:szCs w:val="22"/>
                  <w:lang w:val="en-US"/>
                </w:rPr>
                <w:t>Average Time Wasted on False Positives</w:t>
              </w:r>
            </w:ins>
          </w:p>
          <w:p w:rsidR="25C8EDEB" w:rsidP="25C8EDEB" w:rsidRDefault="25C8EDEB" w14:paraId="402A65B8" w14:textId="6F07889D">
            <w:pPr>
              <w:jc w:val="left"/>
              <w:rPr>
                <w:ins w:author="Ume Sauda Ghanyani" w:date="2025-05-16T09:13:14.78Z" w16du:dateUtc="2025-05-16T09:13:14.78Z" w:id="268105034"/>
              </w:rPr>
            </w:pPr>
          </w:p>
          <w:p w:rsidR="5EC820CF" w:rsidP="25C8EDEB" w:rsidRDefault="5EC820CF" w14:paraId="71324A74" w14:textId="6DBE4E11">
            <w:pPr>
              <w:pStyle w:val="Heading3"/>
              <w:numPr>
                <w:ilvl w:val="0"/>
                <w:numId w:val="48"/>
              </w:numPr>
              <w:spacing w:before="281" w:beforeAutospacing="off" w:after="281" w:afterAutospacing="off"/>
              <w:jc w:val="left"/>
              <w:rPr>
                <w:ins w:author="Ume Sauda Ghanyani" w:date="2025-05-16T09:13:14.78Z" w16du:dateUtc="2025-05-16T09:13:14.78Z" w:id="1320019459"/>
                <w:rFonts w:ascii="Aptos" w:hAnsi="Aptos" w:eastAsia="Aptos" w:cs="Aptos"/>
                <w:b w:val="1"/>
                <w:bCs w:val="1"/>
                <w:noProof w:val="0"/>
                <w:sz w:val="22"/>
                <w:szCs w:val="22"/>
                <w:lang w:val="en-US"/>
                <w:rPrChange w:author="Ume Sauda Ghanyani" w:date="2025-05-16T09:37:11.003Z" w:id="1376251349">
                  <w:rPr>
                    <w:ins w:author="Ume Sauda Ghanyani" w:date="2025-05-16T09:13:14.78Z" w16du:dateUtc="2025-05-16T09:13:14.78Z" w:id="341205981"/>
                    <w:rFonts w:ascii="Aptos" w:hAnsi="Aptos" w:eastAsia="Aptos" w:cs="Aptos"/>
                    <w:b w:val="1"/>
                    <w:bCs w:val="1"/>
                    <w:noProof w:val="0"/>
                    <w:sz w:val="28"/>
                    <w:szCs w:val="28"/>
                    <w:lang w:val="en-US"/>
                  </w:rPr>
                </w:rPrChange>
              </w:rPr>
              <w:pPrChange w:author="Ume Sauda Ghanyani" w:date="2025-05-16T09:44:32.202Z">
                <w:pPr/>
              </w:pPrChange>
            </w:pPr>
            <w:ins w:author="Ume Sauda Ghanyani" w:date="2025-05-16T09:13:14.78Z" w:id="1289707969">
              <w:r w:rsidRPr="25C8EDEB" w:rsidR="5EC820CF">
                <w:rPr>
                  <w:rFonts w:ascii="Aptos" w:hAnsi="Aptos" w:eastAsia="Aptos" w:cs="Aptos"/>
                  <w:b w:val="1"/>
                  <w:bCs w:val="1"/>
                  <w:noProof w:val="0"/>
                  <w:sz w:val="22"/>
                  <w:szCs w:val="22"/>
                  <w:lang w:val="en-US"/>
                  <w:rPrChange w:author="Ume Sauda Ghanyani" w:date="2025-05-16T09:37:11.003Z" w:id="1147590418">
                    <w:rPr>
                      <w:rFonts w:ascii="Aptos" w:hAnsi="Aptos" w:eastAsia="Aptos" w:cs="Aptos"/>
                      <w:b w:val="1"/>
                      <w:bCs w:val="1"/>
                      <w:noProof w:val="0"/>
                      <w:sz w:val="28"/>
                      <w:szCs w:val="28"/>
                      <w:lang w:val="en-US"/>
                    </w:rPr>
                  </w:rPrChange>
                </w:rPr>
                <w:t>False Negative Tracking Dashboard</w:t>
              </w:r>
            </w:ins>
          </w:p>
          <w:p w:rsidR="41B5F6EB" w:rsidP="25C8EDEB" w:rsidRDefault="41B5F6EB" w14:paraId="724791DB" w14:textId="30CED6B5">
            <w:pPr>
              <w:spacing w:before="240" w:beforeAutospacing="off" w:after="240" w:afterAutospacing="off"/>
              <w:jc w:val="left"/>
              <w:rPr>
                <w:ins w:author="Ume Sauda Ghanyani" w:date="2025-05-16T09:13:14.78Z" w16du:dateUtc="2025-05-16T09:13:14.78Z" w:id="2003468391"/>
                <w:rFonts w:ascii="Aptos" w:hAnsi="Aptos" w:eastAsia="Aptos" w:cs="Aptos"/>
                <w:i w:val="1"/>
                <w:iCs w:val="1"/>
                <w:noProof w:val="0"/>
                <w:sz w:val="22"/>
                <w:szCs w:val="22"/>
                <w:lang w:val="en-US"/>
              </w:rPr>
              <w:pPrChange w:author="Ume Sauda Ghanyani" w:date="2025-05-16T09:44:32.202Z">
                <w:pPr>
                  <w:spacing w:before="240" w:beforeAutospacing="off" w:after="240" w:afterAutospacing="off"/>
                  <w:jc w:val="both"/>
                </w:pPr>
              </w:pPrChange>
            </w:pPr>
            <w:ins w:author="Ume Sauda Ghanyani" w:date="2025-05-16T09:15:02.923Z" w:id="80073151">
              <w:r w:rsidRPr="25C8EDEB" w:rsidR="41B5F6EB">
                <w:rPr>
                  <w:rFonts w:ascii="Aptos" w:hAnsi="Aptos" w:eastAsia="Aptos" w:cs="Aptos"/>
                  <w:b w:val="1"/>
                  <w:bCs w:val="1"/>
                  <w:noProof w:val="0"/>
                  <w:sz w:val="22"/>
                  <w:szCs w:val="22"/>
                  <w:lang w:val="en-US"/>
                </w:rPr>
                <w:t>Functional Role Narrative</w:t>
              </w:r>
            </w:ins>
            <w:ins w:author="Ume Sauda Ghanyani" w:date="2025-05-16T09:13:14.78Z" w:id="161095646">
              <w:r w:rsidRPr="25C8EDEB" w:rsidR="5EC820CF">
                <w:rPr>
                  <w:rFonts w:ascii="Aptos" w:hAnsi="Aptos" w:eastAsia="Aptos" w:cs="Aptos"/>
                  <w:noProof w:val="0"/>
                  <w:sz w:val="22"/>
                  <w:szCs w:val="22"/>
                  <w:lang w:val="en-US"/>
                </w:rPr>
                <w:t>:</w:t>
              </w:r>
              <w:r>
                <w:br/>
              </w:r>
              <w:r w:rsidRPr="25C8EDEB" w:rsidR="5EC820CF">
                <w:rPr>
                  <w:rFonts w:ascii="Aptos" w:hAnsi="Aptos" w:eastAsia="Aptos" w:cs="Aptos"/>
                  <w:noProof w:val="0"/>
                  <w:sz w:val="22"/>
                  <w:szCs w:val="22"/>
                  <w:lang w:val="en-US"/>
                </w:rPr>
                <w:t xml:space="preserve"> </w:t>
              </w:r>
              <w:r w:rsidRPr="25C8EDEB" w:rsidR="5EC820CF">
                <w:rPr>
                  <w:rFonts w:ascii="Aptos" w:hAnsi="Aptos" w:eastAsia="Aptos" w:cs="Aptos"/>
                  <w:i w:val="1"/>
                  <w:iCs w:val="1"/>
                  <w:noProof w:val="0"/>
                  <w:sz w:val="22"/>
                  <w:szCs w:val="22"/>
                  <w:lang w:val="en-US"/>
                </w:rPr>
                <w:t>As a Risk Officer or Model Governance Lead, I want to track cases of fraud that were not detected by the system but later confirmed, so I can evaluate detection coverage gaps.</w:t>
              </w:r>
            </w:ins>
          </w:p>
          <w:p w:rsidR="5EC820CF" w:rsidP="25C8EDEB" w:rsidRDefault="5EC820CF" w14:paraId="4E496BE5" w14:textId="1A6EBBA4">
            <w:pPr>
              <w:spacing w:before="240" w:beforeAutospacing="off" w:after="240" w:afterAutospacing="off"/>
              <w:jc w:val="left"/>
              <w:rPr>
                <w:ins w:author="Ume Sauda Ghanyani" w:date="2025-05-16T09:13:14.78Z" w16du:dateUtc="2025-05-16T09:13:14.78Z" w:id="1279029939"/>
                <w:rFonts w:ascii="Aptos" w:hAnsi="Aptos" w:eastAsia="Aptos" w:cs="Aptos"/>
                <w:noProof w:val="0"/>
                <w:sz w:val="22"/>
                <w:szCs w:val="22"/>
                <w:lang w:val="en-US"/>
              </w:rPr>
              <w:pPrChange w:author="Ume Sauda Ghanyani" w:date="2025-05-16T09:44:32.202Z">
                <w:pPr/>
              </w:pPrChange>
            </w:pPr>
            <w:ins w:author="Ume Sauda Ghanyani" w:date="2025-05-16T09:13:14.78Z" w:id="1168333215">
              <w:r w:rsidRPr="25C8EDEB" w:rsidR="5EC820CF">
                <w:rPr>
                  <w:rFonts w:ascii="Aptos" w:hAnsi="Aptos" w:eastAsia="Aptos" w:cs="Aptos"/>
                  <w:b w:val="1"/>
                  <w:bCs w:val="1"/>
                  <w:noProof w:val="0"/>
                  <w:sz w:val="22"/>
                  <w:szCs w:val="22"/>
                  <w:lang w:val="en-US"/>
                </w:rPr>
                <w:t>Key KPIs</w:t>
              </w:r>
              <w:r w:rsidRPr="25C8EDEB" w:rsidR="5EC820CF">
                <w:rPr>
                  <w:rFonts w:ascii="Aptos" w:hAnsi="Aptos" w:eastAsia="Aptos" w:cs="Aptos"/>
                  <w:noProof w:val="0"/>
                  <w:sz w:val="22"/>
                  <w:szCs w:val="22"/>
                  <w:lang w:val="en-US"/>
                </w:rPr>
                <w:t>:</w:t>
              </w:r>
            </w:ins>
          </w:p>
          <w:p w:rsidR="5EC820CF" w:rsidP="25C8EDEB" w:rsidRDefault="5EC820CF" w14:paraId="727B0347" w14:textId="7705E86E">
            <w:pPr>
              <w:pStyle w:val="ListParagraph"/>
              <w:numPr>
                <w:ilvl w:val="0"/>
                <w:numId w:val="43"/>
              </w:numPr>
              <w:spacing w:before="240" w:beforeAutospacing="off" w:after="240" w:afterAutospacing="off"/>
              <w:jc w:val="left"/>
              <w:rPr>
                <w:ins w:author="Ume Sauda Ghanyani" w:date="2025-05-16T09:13:14.78Z" w16du:dateUtc="2025-05-16T09:13:14.78Z" w:id="626086983"/>
                <w:rFonts w:ascii="Aptos" w:hAnsi="Aptos" w:eastAsia="Aptos" w:cs="Aptos"/>
                <w:noProof w:val="0"/>
                <w:sz w:val="22"/>
                <w:szCs w:val="22"/>
                <w:lang w:val="en-US"/>
              </w:rPr>
              <w:pPrChange w:author="Ume Sauda Ghanyani" w:date="2025-05-16T09:44:32.202Z">
                <w:pPr>
                  <w:pStyle w:val="ListParagraph"/>
                  <w:numPr>
                    <w:ilvl w:val="0"/>
                    <w:numId w:val="43"/>
                  </w:numPr>
                </w:pPr>
              </w:pPrChange>
            </w:pPr>
            <w:ins w:author="Ume Sauda Ghanyani" w:date="2025-05-16T09:13:14.78Z" w:id="1519575065">
              <w:r w:rsidRPr="25C8EDEB" w:rsidR="5EC820CF">
                <w:rPr>
                  <w:rFonts w:ascii="Aptos" w:hAnsi="Aptos" w:eastAsia="Aptos" w:cs="Aptos"/>
                  <w:noProof w:val="0"/>
                  <w:sz w:val="22"/>
                  <w:szCs w:val="22"/>
                  <w:lang w:val="en-US"/>
                </w:rPr>
                <w:t>False Negative Rate (FNR)</w:t>
              </w:r>
            </w:ins>
          </w:p>
          <w:p w:rsidR="5EC820CF" w:rsidP="25C8EDEB" w:rsidRDefault="5EC820CF" w14:paraId="0D73E7AD" w14:textId="19F667AA">
            <w:pPr>
              <w:pStyle w:val="ListParagraph"/>
              <w:numPr>
                <w:ilvl w:val="0"/>
                <w:numId w:val="43"/>
              </w:numPr>
              <w:spacing w:before="240" w:beforeAutospacing="off" w:after="240" w:afterAutospacing="off"/>
              <w:jc w:val="left"/>
              <w:rPr>
                <w:ins w:author="Ume Sauda Ghanyani" w:date="2025-05-16T09:13:14.78Z" w16du:dateUtc="2025-05-16T09:13:14.78Z" w:id="155423666"/>
                <w:rFonts w:ascii="Aptos" w:hAnsi="Aptos" w:eastAsia="Aptos" w:cs="Aptos"/>
                <w:noProof w:val="0"/>
                <w:sz w:val="22"/>
                <w:szCs w:val="22"/>
                <w:lang w:val="en-US"/>
              </w:rPr>
              <w:pPrChange w:author="Ume Sauda Ghanyani" w:date="2025-05-16T09:44:32.202Z">
                <w:pPr>
                  <w:pStyle w:val="ListParagraph"/>
                  <w:numPr>
                    <w:ilvl w:val="0"/>
                    <w:numId w:val="43"/>
                  </w:numPr>
                </w:pPr>
              </w:pPrChange>
            </w:pPr>
            <w:ins w:author="Ume Sauda Ghanyani" w:date="2025-05-16T09:13:14.78Z" w:id="409257">
              <w:r w:rsidRPr="25C8EDEB" w:rsidR="5EC820CF">
                <w:rPr>
                  <w:rFonts w:ascii="Aptos" w:hAnsi="Aptos" w:eastAsia="Aptos" w:cs="Aptos"/>
                  <w:noProof w:val="0"/>
                  <w:sz w:val="22"/>
                  <w:szCs w:val="22"/>
                  <w:lang w:val="en-US"/>
                </w:rPr>
                <w:t>Missed Fraud Cases (absolute count)</w:t>
              </w:r>
            </w:ins>
          </w:p>
          <w:p w:rsidR="5EC820CF" w:rsidP="25C8EDEB" w:rsidRDefault="5EC820CF" w14:paraId="2FFEC8A7" w14:textId="651519F5">
            <w:pPr>
              <w:pStyle w:val="ListParagraph"/>
              <w:numPr>
                <w:ilvl w:val="0"/>
                <w:numId w:val="43"/>
              </w:numPr>
              <w:spacing w:before="240" w:beforeAutospacing="off" w:after="240" w:afterAutospacing="off"/>
              <w:jc w:val="left"/>
              <w:rPr>
                <w:ins w:author="Ume Sauda Ghanyani" w:date="2025-05-16T09:13:14.78Z" w16du:dateUtc="2025-05-16T09:13:14.78Z" w:id="1877320384"/>
                <w:rFonts w:ascii="Aptos" w:hAnsi="Aptos" w:eastAsia="Aptos" w:cs="Aptos"/>
                <w:noProof w:val="0"/>
                <w:sz w:val="22"/>
                <w:szCs w:val="22"/>
                <w:lang w:val="en-US"/>
              </w:rPr>
              <w:pPrChange w:author="Ume Sauda Ghanyani" w:date="2025-05-16T09:44:32.203Z">
                <w:pPr>
                  <w:pStyle w:val="ListParagraph"/>
                  <w:numPr>
                    <w:ilvl w:val="0"/>
                    <w:numId w:val="43"/>
                  </w:numPr>
                </w:pPr>
              </w:pPrChange>
            </w:pPr>
            <w:ins w:author="Ume Sauda Ghanyani" w:date="2025-05-16T09:13:14.78Z" w:id="941296280">
              <w:r w:rsidRPr="25C8EDEB" w:rsidR="5EC820CF">
                <w:rPr>
                  <w:rFonts w:ascii="Aptos" w:hAnsi="Aptos" w:eastAsia="Aptos" w:cs="Aptos"/>
                  <w:noProof w:val="0"/>
                  <w:sz w:val="22"/>
                  <w:szCs w:val="22"/>
                  <w:lang w:val="en-US"/>
                </w:rPr>
                <w:t>Detection Coverage Ratio</w:t>
              </w:r>
            </w:ins>
          </w:p>
          <w:p w:rsidR="5EC820CF" w:rsidP="25C8EDEB" w:rsidRDefault="5EC820CF" w14:paraId="08BD716E" w14:textId="088DA01B">
            <w:pPr>
              <w:pStyle w:val="ListParagraph"/>
              <w:numPr>
                <w:ilvl w:val="0"/>
                <w:numId w:val="43"/>
              </w:numPr>
              <w:spacing w:before="240" w:beforeAutospacing="off" w:after="240" w:afterAutospacing="off"/>
              <w:jc w:val="left"/>
              <w:rPr>
                <w:ins w:author="Ume Sauda Ghanyani" w:date="2025-05-16T09:13:14.78Z" w16du:dateUtc="2025-05-16T09:13:14.78Z" w:id="1554268084"/>
                <w:rFonts w:ascii="Aptos" w:hAnsi="Aptos" w:eastAsia="Aptos" w:cs="Aptos"/>
                <w:noProof w:val="0"/>
                <w:sz w:val="22"/>
                <w:szCs w:val="22"/>
                <w:lang w:val="en-US"/>
              </w:rPr>
              <w:pPrChange w:author="Ume Sauda Ghanyani" w:date="2025-05-16T09:44:32.203Z">
                <w:pPr>
                  <w:pStyle w:val="ListParagraph"/>
                  <w:numPr>
                    <w:ilvl w:val="0"/>
                    <w:numId w:val="43"/>
                  </w:numPr>
                </w:pPr>
              </w:pPrChange>
            </w:pPr>
            <w:ins w:author="Ume Sauda Ghanyani" w:date="2025-05-16T09:13:14.78Z" w:id="983584489">
              <w:r w:rsidRPr="25C8EDEB" w:rsidR="5EC820CF">
                <w:rPr>
                  <w:rFonts w:ascii="Aptos" w:hAnsi="Aptos" w:eastAsia="Aptos" w:cs="Aptos"/>
                  <w:noProof w:val="0"/>
                  <w:sz w:val="22"/>
                  <w:szCs w:val="22"/>
                  <w:lang w:val="en-US"/>
                </w:rPr>
                <w:t>Time from Transaction to Discovery</w:t>
              </w:r>
            </w:ins>
          </w:p>
          <w:p w:rsidR="1F5FF54F" w:rsidP="25C8EDEB" w:rsidRDefault="1F5FF54F" w14:paraId="03BCE64C" w14:textId="68A876D5">
            <w:pPr>
              <w:jc w:val="left"/>
              <w:rPr>
                <w:ins w:author="Ume Sauda Ghanyani" w:date="2025-05-16T09:13:14.78Z" w16du:dateUtc="2025-05-16T09:13:14.78Z" w:id="1064912269"/>
                <w:rFonts w:ascii="Aptos" w:hAnsi="Aptos" w:eastAsia="Aptos" w:cs="Aptos"/>
                <w:i w:val="1"/>
                <w:iCs w:val="1"/>
                <w:noProof w:val="0"/>
                <w:sz w:val="18"/>
                <w:szCs w:val="18"/>
                <w:lang w:val="en-US"/>
                <w:rPrChange w:author="Ume Sauda Ghanyani" w:date="2025-05-16T11:54:05.887Z" w:id="1841845279">
                  <w:rPr>
                    <w:ins w:author="Ume Sauda Ghanyani" w:date="2025-05-16T09:13:14.78Z" w16du:dateUtc="2025-05-16T09:13:14.78Z" w:id="1690222193"/>
                    <w:rFonts w:ascii="Aptos" w:hAnsi="Aptos" w:eastAsia="Aptos" w:cs="Aptos"/>
                    <w:noProof w:val="0"/>
                    <w:sz w:val="22"/>
                    <w:szCs w:val="22"/>
                    <w:lang w:val="en-US"/>
                  </w:rPr>
                </w:rPrChange>
              </w:rPr>
            </w:pPr>
            <w:ins w:author="Ume Sauda Ghanyani" w:date="2025-05-16T11:53:21.249Z" w:id="1083875009">
              <w:r w:rsidRPr="25C8EDEB" w:rsidR="1F5FF54F">
                <w:rPr>
                  <w:i w:val="1"/>
                  <w:iCs w:val="1"/>
                  <w:sz w:val="18"/>
                  <w:szCs w:val="18"/>
                  <w:rPrChange w:author="Ume Sauda Ghanyani" w:date="2025-05-16T11:54:05.885Z" w:id="924922189"/>
                </w:rPr>
                <w:t xml:space="preserve">Note: </w:t>
              </w:r>
              <w:r w:rsidRPr="25C8EDEB" w:rsidR="1F5FF54F">
                <w:rPr>
                  <w:rFonts w:ascii="Aptos" w:hAnsi="Aptos" w:eastAsia="Aptos" w:cs="Aptos"/>
                  <w:b w:val="0"/>
                  <w:bCs w:val="0"/>
                  <w:i w:val="1"/>
                  <w:iCs w:val="1"/>
                  <w:caps w:val="0"/>
                  <w:smallCaps w:val="0"/>
                  <w:noProof w:val="0"/>
                  <w:color w:val="1D1C1D"/>
                  <w:sz w:val="18"/>
                  <w:szCs w:val="18"/>
                  <w:lang w:val="en-US"/>
                  <w:rPrChange w:author="Ume Sauda Ghanyani" w:date="2025-05-16T11:54:02.517Z" w:id="1933091103">
                    <w:rPr>
                      <w:rFonts w:ascii="Aptos" w:hAnsi="Aptos" w:eastAsia="Aptos" w:cs="Aptos"/>
                      <w:b w:val="0"/>
                      <w:bCs w:val="0"/>
                      <w:i w:val="0"/>
                      <w:iCs w:val="0"/>
                      <w:caps w:val="0"/>
                      <w:smallCaps w:val="0"/>
                      <w:noProof w:val="0"/>
                      <w:color w:val="1D1C1D"/>
                      <w:sz w:val="22"/>
                      <w:szCs w:val="22"/>
                      <w:lang w:val="en-US"/>
                    </w:rPr>
                  </w:rPrChange>
                </w:rPr>
                <w:t xml:space="preserve">False negatives can only be tracked if the missed fraud cases are later discovered (e.g., through customer complaints, chargebacks, or manual review). The dashboard will report only </w:t>
              </w:r>
              <w:r w:rsidRPr="25C8EDEB" w:rsidR="1F5FF54F">
                <w:rPr>
                  <w:rFonts w:ascii="Aptos" w:hAnsi="Aptos" w:eastAsia="Aptos" w:cs="Aptos"/>
                  <w:b w:val="1"/>
                  <w:bCs w:val="1"/>
                  <w:i w:val="1"/>
                  <w:iCs w:val="1"/>
                  <w:caps w:val="0"/>
                  <w:smallCaps w:val="0"/>
                  <w:noProof w:val="0"/>
                  <w:color w:val="1D1C1D"/>
                  <w:sz w:val="18"/>
                  <w:szCs w:val="18"/>
                  <w:lang w:val="en-US"/>
                  <w:rPrChange w:author="Ume Sauda Ghanyani" w:date="2025-05-16T11:54:02.517Z" w:id="1954739971">
                    <w:rPr>
                      <w:rFonts w:ascii="Aptos" w:hAnsi="Aptos" w:eastAsia="Aptos" w:cs="Aptos"/>
                      <w:b w:val="1"/>
                      <w:bCs w:val="1"/>
                      <w:i w:val="0"/>
                      <w:iCs w:val="0"/>
                      <w:caps w:val="0"/>
                      <w:smallCaps w:val="0"/>
                      <w:noProof w:val="0"/>
                      <w:color w:val="1D1C1D"/>
                      <w:sz w:val="22"/>
                      <w:szCs w:val="22"/>
                      <w:lang w:val="en-US"/>
                    </w:rPr>
                  </w:rPrChange>
                </w:rPr>
                <w:t>known or confirmed missed fraud</w:t>
              </w:r>
              <w:r w:rsidRPr="25C8EDEB" w:rsidR="1F5FF54F">
                <w:rPr>
                  <w:rFonts w:ascii="Aptos" w:hAnsi="Aptos" w:eastAsia="Aptos" w:cs="Aptos"/>
                  <w:b w:val="0"/>
                  <w:bCs w:val="0"/>
                  <w:i w:val="1"/>
                  <w:iCs w:val="1"/>
                  <w:caps w:val="0"/>
                  <w:smallCaps w:val="0"/>
                  <w:noProof w:val="0"/>
                  <w:color w:val="1D1C1D"/>
                  <w:sz w:val="18"/>
                  <w:szCs w:val="18"/>
                  <w:lang w:val="en-US"/>
                  <w:rPrChange w:author="Ume Sauda Ghanyani" w:date="2025-05-16T11:54:02.518Z" w:id="1017904306">
                    <w:rPr>
                      <w:rFonts w:ascii="Aptos" w:hAnsi="Aptos" w:eastAsia="Aptos" w:cs="Aptos"/>
                      <w:b w:val="0"/>
                      <w:bCs w:val="0"/>
                      <w:i w:val="0"/>
                      <w:iCs w:val="0"/>
                      <w:caps w:val="0"/>
                      <w:smallCaps w:val="0"/>
                      <w:noProof w:val="0"/>
                      <w:color w:val="1D1C1D"/>
                      <w:sz w:val="22"/>
                      <w:szCs w:val="22"/>
                      <w:lang w:val="en-US"/>
                    </w:rPr>
                  </w:rPrChange>
                </w:rPr>
                <w:t>, not all undetected cases.If exact analyst review time is not tracked, this metric will be shown as an estimated average using standard review time assumptions or benchmarks.</w:t>
              </w:r>
            </w:ins>
          </w:p>
          <w:p w:rsidR="5EC820CF" w:rsidP="25C8EDEB" w:rsidRDefault="5EC820CF" w14:paraId="5098AC29" w14:textId="6DBE9DC4">
            <w:pPr>
              <w:pStyle w:val="Heading3"/>
              <w:numPr>
                <w:ilvl w:val="0"/>
                <w:numId w:val="48"/>
              </w:numPr>
              <w:spacing w:before="281" w:beforeAutospacing="off" w:after="281" w:afterAutospacing="off"/>
              <w:jc w:val="left"/>
              <w:rPr>
                <w:ins w:author="Ume Sauda Ghanyani" w:date="2025-05-16T09:13:14.781Z" w16du:dateUtc="2025-05-16T09:13:14.781Z" w:id="166563814"/>
                <w:rFonts w:ascii="Aptos" w:hAnsi="Aptos" w:eastAsia="Aptos" w:cs="Aptos"/>
                <w:b w:val="1"/>
                <w:bCs w:val="1"/>
                <w:noProof w:val="0"/>
                <w:sz w:val="22"/>
                <w:szCs w:val="22"/>
                <w:lang w:val="en-US"/>
                <w:rPrChange w:author="Ume Sauda Ghanyani" w:date="2025-05-16T09:37:21.362Z" w:id="1099981409">
                  <w:rPr>
                    <w:ins w:author="Ume Sauda Ghanyani" w:date="2025-05-16T09:13:14.781Z" w16du:dateUtc="2025-05-16T09:13:14.781Z" w:id="886508691"/>
                    <w:rFonts w:ascii="Aptos" w:hAnsi="Aptos" w:eastAsia="Aptos" w:cs="Aptos"/>
                    <w:b w:val="1"/>
                    <w:bCs w:val="1"/>
                    <w:noProof w:val="0"/>
                    <w:sz w:val="28"/>
                    <w:szCs w:val="28"/>
                    <w:lang w:val="en-US"/>
                  </w:rPr>
                </w:rPrChange>
              </w:rPr>
              <w:pPrChange w:author="Ume Sauda Ghanyani" w:date="2025-05-16T09:44:32.203Z">
                <w:pPr/>
              </w:pPrChange>
            </w:pPr>
            <w:ins w:author="Ume Sauda Ghanyani" w:date="2025-05-16T09:13:14.78Z" w:id="45598690">
              <w:r w:rsidRPr="25C8EDEB" w:rsidR="5EC820CF">
                <w:rPr>
                  <w:rFonts w:ascii="Aptos" w:hAnsi="Aptos" w:eastAsia="Aptos" w:cs="Aptos"/>
                  <w:b w:val="1"/>
                  <w:bCs w:val="1"/>
                  <w:noProof w:val="0"/>
                  <w:sz w:val="22"/>
                  <w:szCs w:val="22"/>
                  <w:lang w:val="en-US"/>
                  <w:rPrChange w:author="Ume Sauda Ghanyani" w:date="2025-05-16T09:37:21.362Z" w:id="256499508">
                    <w:rPr>
                      <w:rFonts w:ascii="Aptos" w:hAnsi="Aptos" w:eastAsia="Aptos" w:cs="Aptos"/>
                      <w:b w:val="1"/>
                      <w:bCs w:val="1"/>
                      <w:noProof w:val="0"/>
                      <w:sz w:val="28"/>
                      <w:szCs w:val="28"/>
                      <w:lang w:val="en-US"/>
                    </w:rPr>
                  </w:rPrChange>
                </w:rPr>
                <w:t>Precision &amp; Recall Performance Dashboard</w:t>
              </w:r>
            </w:ins>
          </w:p>
          <w:p w:rsidR="66679752" w:rsidP="25C8EDEB" w:rsidRDefault="66679752" w14:paraId="4F6FCCD6" w14:textId="397B249B">
            <w:pPr>
              <w:spacing w:before="240" w:beforeAutospacing="off" w:after="240" w:afterAutospacing="off"/>
              <w:jc w:val="left"/>
              <w:rPr>
                <w:ins w:author="Ume Sauda Ghanyani" w:date="2025-05-16T09:13:14.781Z" w16du:dateUtc="2025-05-16T09:13:14.781Z" w:id="217838162"/>
                <w:rFonts w:ascii="Aptos" w:hAnsi="Aptos" w:eastAsia="Aptos" w:cs="Aptos"/>
                <w:i w:val="1"/>
                <w:iCs w:val="1"/>
                <w:noProof w:val="0"/>
                <w:sz w:val="22"/>
                <w:szCs w:val="22"/>
                <w:lang w:val="en-US"/>
              </w:rPr>
              <w:pPrChange w:author="Ume Sauda Ghanyani" w:date="2025-05-16T09:44:32.203Z">
                <w:pPr>
                  <w:spacing w:before="240" w:beforeAutospacing="off" w:after="240" w:afterAutospacing="off"/>
                  <w:jc w:val="both"/>
                </w:pPr>
              </w:pPrChange>
            </w:pPr>
            <w:ins w:author="Ume Sauda Ghanyani" w:date="2025-05-16T09:15:07.941Z" w:id="2029082657">
              <w:r w:rsidRPr="25C8EDEB" w:rsidR="66679752">
                <w:rPr>
                  <w:rFonts w:ascii="Aptos" w:hAnsi="Aptos" w:eastAsia="Aptos" w:cs="Aptos"/>
                  <w:b w:val="1"/>
                  <w:bCs w:val="1"/>
                  <w:noProof w:val="0"/>
                  <w:sz w:val="22"/>
                  <w:szCs w:val="22"/>
                  <w:lang w:val="en-US"/>
                </w:rPr>
                <w:t>Functional Role Narrative</w:t>
              </w:r>
            </w:ins>
            <w:ins w:author="Ume Sauda Ghanyani" w:date="2025-05-16T09:13:14.781Z" w:id="1159089309">
              <w:r w:rsidRPr="25C8EDEB" w:rsidR="5EC820CF">
                <w:rPr>
                  <w:rFonts w:ascii="Aptos" w:hAnsi="Aptos" w:eastAsia="Aptos" w:cs="Aptos"/>
                  <w:noProof w:val="0"/>
                  <w:sz w:val="22"/>
                  <w:szCs w:val="22"/>
                  <w:lang w:val="en-US"/>
                </w:rPr>
                <w:t>:</w:t>
              </w:r>
              <w:r>
                <w:br/>
              </w:r>
              <w:r w:rsidRPr="25C8EDEB" w:rsidR="5EC820CF">
                <w:rPr>
                  <w:rFonts w:ascii="Aptos" w:hAnsi="Aptos" w:eastAsia="Aptos" w:cs="Aptos"/>
                  <w:noProof w:val="0"/>
                  <w:sz w:val="22"/>
                  <w:szCs w:val="22"/>
                  <w:lang w:val="en-US"/>
                </w:rPr>
                <w:t xml:space="preserve"> </w:t>
              </w:r>
              <w:r w:rsidRPr="25C8EDEB" w:rsidR="5EC820CF">
                <w:rPr>
                  <w:rFonts w:ascii="Aptos" w:hAnsi="Aptos" w:eastAsia="Aptos" w:cs="Aptos"/>
                  <w:i w:val="1"/>
                  <w:iCs w:val="1"/>
                  <w:noProof w:val="0"/>
                  <w:sz w:val="22"/>
                  <w:szCs w:val="22"/>
                  <w:lang w:val="en-US"/>
                </w:rPr>
                <w:t>As a Data Scientist or ML Engineer, I want to view precision, recall, and F1 scores for each rule and model so I can assess detection effectiveness and adjust model thresholds if needed.</w:t>
              </w:r>
            </w:ins>
          </w:p>
          <w:p w:rsidR="5EC820CF" w:rsidP="25C8EDEB" w:rsidRDefault="5EC820CF" w14:paraId="7B716AFE" w14:textId="29A79164">
            <w:pPr>
              <w:spacing w:before="240" w:beforeAutospacing="off" w:after="240" w:afterAutospacing="off"/>
              <w:jc w:val="left"/>
              <w:rPr>
                <w:ins w:author="Ume Sauda Ghanyani" w:date="2025-05-16T09:13:14.781Z" w16du:dateUtc="2025-05-16T09:13:14.781Z" w:id="1078737123"/>
                <w:rFonts w:ascii="Aptos" w:hAnsi="Aptos" w:eastAsia="Aptos" w:cs="Aptos"/>
                <w:noProof w:val="0"/>
                <w:sz w:val="22"/>
                <w:szCs w:val="22"/>
                <w:lang w:val="en-US"/>
              </w:rPr>
              <w:pPrChange w:author="Ume Sauda Ghanyani" w:date="2025-05-16T09:44:32.203Z">
                <w:pPr/>
              </w:pPrChange>
            </w:pPr>
            <w:ins w:author="Ume Sauda Ghanyani" w:date="2025-05-16T09:13:14.781Z" w:id="1354695997">
              <w:r w:rsidRPr="25C8EDEB" w:rsidR="5EC820CF">
                <w:rPr>
                  <w:rFonts w:ascii="Aptos" w:hAnsi="Aptos" w:eastAsia="Aptos" w:cs="Aptos"/>
                  <w:b w:val="1"/>
                  <w:bCs w:val="1"/>
                  <w:noProof w:val="0"/>
                  <w:sz w:val="22"/>
                  <w:szCs w:val="22"/>
                  <w:lang w:val="en-US"/>
                </w:rPr>
                <w:t>Key KPIs</w:t>
              </w:r>
              <w:r w:rsidRPr="25C8EDEB" w:rsidR="5EC820CF">
                <w:rPr>
                  <w:rFonts w:ascii="Aptos" w:hAnsi="Aptos" w:eastAsia="Aptos" w:cs="Aptos"/>
                  <w:noProof w:val="0"/>
                  <w:sz w:val="22"/>
                  <w:szCs w:val="22"/>
                  <w:lang w:val="en-US"/>
                </w:rPr>
                <w:t>:</w:t>
              </w:r>
            </w:ins>
          </w:p>
          <w:p w:rsidR="5EC820CF" w:rsidP="25C8EDEB" w:rsidRDefault="5EC820CF" w14:paraId="730C16CD" w14:textId="46B96C0D">
            <w:pPr>
              <w:pStyle w:val="ListParagraph"/>
              <w:numPr>
                <w:ilvl w:val="0"/>
                <w:numId w:val="44"/>
              </w:numPr>
              <w:spacing w:before="240" w:beforeAutospacing="off" w:after="240" w:afterAutospacing="off"/>
              <w:jc w:val="left"/>
              <w:rPr>
                <w:ins w:author="Ume Sauda Ghanyani" w:date="2025-05-16T09:13:14.781Z" w16du:dateUtc="2025-05-16T09:13:14.781Z" w:id="1416204578"/>
                <w:rFonts w:ascii="Aptos" w:hAnsi="Aptos" w:eastAsia="Aptos" w:cs="Aptos"/>
                <w:noProof w:val="0"/>
                <w:sz w:val="22"/>
                <w:szCs w:val="22"/>
                <w:lang w:val="en-US"/>
              </w:rPr>
              <w:pPrChange w:author="Ume Sauda Ghanyani" w:date="2025-05-16T09:44:32.203Z">
                <w:pPr>
                  <w:pStyle w:val="ListParagraph"/>
                  <w:numPr>
                    <w:ilvl w:val="0"/>
                    <w:numId w:val="44"/>
                  </w:numPr>
                </w:pPr>
              </w:pPrChange>
            </w:pPr>
            <w:ins w:author="Ume Sauda Ghanyani" w:date="2025-05-16T09:13:14.781Z" w:id="1997792827">
              <w:r w:rsidRPr="25C8EDEB" w:rsidR="5EC820CF">
                <w:rPr>
                  <w:rFonts w:ascii="Aptos" w:hAnsi="Aptos" w:eastAsia="Aptos" w:cs="Aptos"/>
                  <w:noProof w:val="0"/>
                  <w:sz w:val="22"/>
                  <w:szCs w:val="22"/>
                  <w:lang w:val="en-US"/>
                </w:rPr>
                <w:t>Precision (% of alerts that were actual fraud)</w:t>
              </w:r>
            </w:ins>
          </w:p>
          <w:p w:rsidR="5EC820CF" w:rsidP="25C8EDEB" w:rsidRDefault="5EC820CF" w14:paraId="11DFB28C" w14:textId="26BAEC98">
            <w:pPr>
              <w:pStyle w:val="ListParagraph"/>
              <w:numPr>
                <w:ilvl w:val="0"/>
                <w:numId w:val="44"/>
              </w:numPr>
              <w:spacing w:before="240" w:beforeAutospacing="off" w:after="240" w:afterAutospacing="off"/>
              <w:jc w:val="left"/>
              <w:rPr>
                <w:ins w:author="Ume Sauda Ghanyani" w:date="2025-05-16T09:13:14.781Z" w16du:dateUtc="2025-05-16T09:13:14.781Z" w:id="640779291"/>
                <w:rFonts w:ascii="Aptos" w:hAnsi="Aptos" w:eastAsia="Aptos" w:cs="Aptos"/>
                <w:noProof w:val="0"/>
                <w:sz w:val="22"/>
                <w:szCs w:val="22"/>
                <w:lang w:val="en-US"/>
              </w:rPr>
              <w:pPrChange w:author="Ume Sauda Ghanyani" w:date="2025-05-16T09:44:32.204Z">
                <w:pPr>
                  <w:pStyle w:val="ListParagraph"/>
                  <w:numPr>
                    <w:ilvl w:val="0"/>
                    <w:numId w:val="44"/>
                  </w:numPr>
                </w:pPr>
              </w:pPrChange>
            </w:pPr>
            <w:ins w:author="Ume Sauda Ghanyani" w:date="2025-05-16T09:13:14.781Z" w:id="857759339">
              <w:r w:rsidRPr="25C8EDEB" w:rsidR="5EC820CF">
                <w:rPr>
                  <w:rFonts w:ascii="Aptos" w:hAnsi="Aptos" w:eastAsia="Aptos" w:cs="Aptos"/>
                  <w:noProof w:val="0"/>
                  <w:sz w:val="22"/>
                  <w:szCs w:val="22"/>
                  <w:lang w:val="en-US"/>
                </w:rPr>
                <w:t>Recall (% of actual fraud that was detected)</w:t>
              </w:r>
            </w:ins>
          </w:p>
          <w:p w:rsidR="5EC820CF" w:rsidP="25C8EDEB" w:rsidRDefault="5EC820CF" w14:paraId="0CDCB563" w14:textId="3836F5D0">
            <w:pPr>
              <w:pStyle w:val="ListParagraph"/>
              <w:numPr>
                <w:ilvl w:val="0"/>
                <w:numId w:val="44"/>
              </w:numPr>
              <w:spacing w:before="240" w:beforeAutospacing="off" w:after="240" w:afterAutospacing="off"/>
              <w:jc w:val="left"/>
              <w:rPr>
                <w:ins w:author="Ume Sauda Ghanyani" w:date="2025-05-16T09:13:14.781Z" w16du:dateUtc="2025-05-16T09:13:14.781Z" w:id="981608044"/>
                <w:rFonts w:ascii="Aptos" w:hAnsi="Aptos" w:eastAsia="Aptos" w:cs="Aptos"/>
                <w:noProof w:val="0"/>
                <w:sz w:val="22"/>
                <w:szCs w:val="22"/>
                <w:lang w:val="en-US"/>
              </w:rPr>
              <w:pPrChange w:author="Ume Sauda Ghanyani" w:date="2025-05-16T09:44:32.204Z">
                <w:pPr>
                  <w:pStyle w:val="ListParagraph"/>
                  <w:numPr>
                    <w:ilvl w:val="0"/>
                    <w:numId w:val="44"/>
                  </w:numPr>
                </w:pPr>
              </w:pPrChange>
            </w:pPr>
            <w:ins w:author="Ume Sauda Ghanyani" w:date="2025-05-16T09:13:14.781Z" w:id="285938330">
              <w:r w:rsidRPr="25C8EDEB" w:rsidR="5EC820CF">
                <w:rPr>
                  <w:rFonts w:ascii="Aptos" w:hAnsi="Aptos" w:eastAsia="Aptos" w:cs="Aptos"/>
                  <w:noProof w:val="0"/>
                  <w:sz w:val="22"/>
                  <w:szCs w:val="22"/>
                  <w:lang w:val="en-US"/>
                </w:rPr>
                <w:t>F1 Score (harmonic mean of precision and recall)</w:t>
              </w:r>
            </w:ins>
          </w:p>
          <w:p w:rsidR="5EC820CF" w:rsidP="25C8EDEB" w:rsidRDefault="5EC820CF" w14:paraId="08F171E5" w14:textId="330E925C">
            <w:pPr>
              <w:pStyle w:val="ListParagraph"/>
              <w:numPr>
                <w:ilvl w:val="0"/>
                <w:numId w:val="44"/>
              </w:numPr>
              <w:spacing w:before="240" w:beforeAutospacing="off" w:after="240" w:afterAutospacing="off"/>
              <w:jc w:val="left"/>
              <w:rPr>
                <w:ins w:author="Ume Sauda Ghanyani" w:date="2025-05-16T09:13:14.781Z" w16du:dateUtc="2025-05-16T09:13:14.781Z" w:id="503385567"/>
                <w:rFonts w:ascii="Aptos" w:hAnsi="Aptos" w:eastAsia="Aptos" w:cs="Aptos"/>
                <w:noProof w:val="0"/>
                <w:sz w:val="22"/>
                <w:szCs w:val="22"/>
                <w:lang w:val="en-US"/>
              </w:rPr>
              <w:pPrChange w:author="Ume Sauda Ghanyani" w:date="2025-05-16T09:44:32.204Z">
                <w:pPr>
                  <w:pStyle w:val="ListParagraph"/>
                  <w:numPr>
                    <w:ilvl w:val="0"/>
                    <w:numId w:val="44"/>
                  </w:numPr>
                </w:pPr>
              </w:pPrChange>
            </w:pPr>
            <w:ins w:author="Ume Sauda Ghanyani" w:date="2025-05-16T09:13:14.781Z" w:id="1655474976">
              <w:r w:rsidRPr="25C8EDEB" w:rsidR="5EC820CF">
                <w:rPr>
                  <w:rFonts w:ascii="Aptos" w:hAnsi="Aptos" w:eastAsia="Aptos" w:cs="Aptos"/>
                  <w:noProof w:val="0"/>
                  <w:sz w:val="22"/>
                  <w:szCs w:val="22"/>
                  <w:lang w:val="en-US"/>
                </w:rPr>
                <w:t>Typology-wise model performance</w:t>
              </w:r>
            </w:ins>
          </w:p>
          <w:p w:rsidR="25C8EDEB" w:rsidP="25C8EDEB" w:rsidRDefault="25C8EDEB" w14:paraId="74A5E42E" w14:textId="44B44006">
            <w:pPr>
              <w:jc w:val="left"/>
              <w:rPr>
                <w:ins w:author="Ume Sauda Ghanyani" w:date="2025-05-16T09:13:14.781Z" w16du:dateUtc="2025-05-16T09:13:14.781Z" w:id="462666524"/>
              </w:rPr>
            </w:pPr>
          </w:p>
          <w:p w:rsidR="5EC820CF" w:rsidP="25C8EDEB" w:rsidRDefault="5EC820CF" w14:paraId="2DF9C3CC" w14:textId="1284C7F0">
            <w:pPr>
              <w:pStyle w:val="Heading3"/>
              <w:numPr>
                <w:ilvl w:val="0"/>
                <w:numId w:val="48"/>
              </w:numPr>
              <w:spacing w:before="281" w:beforeAutospacing="off" w:after="281" w:afterAutospacing="off"/>
              <w:jc w:val="left"/>
              <w:rPr>
                <w:ins w:author="Ume Sauda Ghanyani" w:date="2025-05-16T09:13:14.781Z" w16du:dateUtc="2025-05-16T09:13:14.781Z" w:id="1032435628"/>
                <w:rFonts w:ascii="Aptos" w:hAnsi="Aptos" w:eastAsia="Aptos" w:cs="Aptos"/>
                <w:b w:val="1"/>
                <w:bCs w:val="1"/>
                <w:noProof w:val="0"/>
                <w:sz w:val="22"/>
                <w:szCs w:val="22"/>
                <w:lang w:val="en-US"/>
                <w:rPrChange w:author="Ume Sauda Ghanyani" w:date="2025-05-16T09:37:32.494Z" w:id="1318652601">
                  <w:rPr>
                    <w:ins w:author="Ume Sauda Ghanyani" w:date="2025-05-16T09:13:14.781Z" w16du:dateUtc="2025-05-16T09:13:14.781Z" w:id="503008212"/>
                    <w:rFonts w:ascii="Aptos" w:hAnsi="Aptos" w:eastAsia="Aptos" w:cs="Aptos"/>
                    <w:b w:val="1"/>
                    <w:bCs w:val="1"/>
                    <w:noProof w:val="0"/>
                    <w:sz w:val="28"/>
                    <w:szCs w:val="28"/>
                    <w:lang w:val="en-US"/>
                  </w:rPr>
                </w:rPrChange>
              </w:rPr>
              <w:pPrChange w:author="Ume Sauda Ghanyani" w:date="2025-05-16T09:44:32.204Z">
                <w:pPr/>
              </w:pPrChange>
            </w:pPr>
            <w:ins w:author="Ume Sauda Ghanyani" w:date="2025-05-16T09:13:14.781Z" w:id="1435021612">
              <w:r w:rsidRPr="25C8EDEB" w:rsidR="5EC820CF">
                <w:rPr>
                  <w:rFonts w:ascii="Aptos" w:hAnsi="Aptos" w:eastAsia="Aptos" w:cs="Aptos"/>
                  <w:b w:val="1"/>
                  <w:bCs w:val="1"/>
                  <w:noProof w:val="0"/>
                  <w:sz w:val="22"/>
                  <w:szCs w:val="22"/>
                  <w:lang w:val="en-US"/>
                  <w:rPrChange w:author="Ume Sauda Ghanyani" w:date="2025-05-16T09:37:32.493Z" w:id="1004670572">
                    <w:rPr>
                      <w:rFonts w:ascii="Aptos" w:hAnsi="Aptos" w:eastAsia="Aptos" w:cs="Aptos"/>
                      <w:b w:val="1"/>
                      <w:bCs w:val="1"/>
                      <w:noProof w:val="0"/>
                      <w:sz w:val="28"/>
                      <w:szCs w:val="28"/>
                      <w:lang w:val="en-US"/>
                    </w:rPr>
                  </w:rPrChange>
                </w:rPr>
                <w:t>Rule/Model Effectiveness Dashboard</w:t>
              </w:r>
            </w:ins>
          </w:p>
          <w:p w:rsidR="783150CC" w:rsidP="25C8EDEB" w:rsidRDefault="783150CC" w14:paraId="7A0782EC" w14:textId="7DD5DFA5">
            <w:pPr>
              <w:spacing w:before="240" w:beforeAutospacing="off" w:after="240" w:afterAutospacing="off"/>
              <w:jc w:val="left"/>
              <w:rPr>
                <w:ins w:author="Ume Sauda Ghanyani" w:date="2025-05-16T09:13:14.781Z" w16du:dateUtc="2025-05-16T09:13:14.781Z" w:id="1708863872"/>
                <w:rFonts w:ascii="Aptos" w:hAnsi="Aptos" w:eastAsia="Aptos" w:cs="Aptos"/>
                <w:i w:val="1"/>
                <w:iCs w:val="1"/>
                <w:noProof w:val="0"/>
                <w:sz w:val="22"/>
                <w:szCs w:val="22"/>
                <w:lang w:val="en-US"/>
              </w:rPr>
              <w:pPrChange w:author="Ume Sauda Ghanyani" w:date="2025-05-16T09:44:32.204Z">
                <w:pPr>
                  <w:spacing w:before="240" w:beforeAutospacing="off" w:after="240" w:afterAutospacing="off"/>
                  <w:jc w:val="both"/>
                </w:pPr>
              </w:pPrChange>
            </w:pPr>
            <w:ins w:author="Ume Sauda Ghanyani" w:date="2025-05-16T09:15:13.113Z" w:id="1642869240">
              <w:r w:rsidRPr="25C8EDEB" w:rsidR="783150CC">
                <w:rPr>
                  <w:rFonts w:ascii="Aptos" w:hAnsi="Aptos" w:eastAsia="Aptos" w:cs="Aptos"/>
                  <w:b w:val="1"/>
                  <w:bCs w:val="1"/>
                  <w:noProof w:val="0"/>
                  <w:sz w:val="22"/>
                  <w:szCs w:val="22"/>
                  <w:lang w:val="en-US"/>
                </w:rPr>
                <w:t>Functional Role Narrative</w:t>
              </w:r>
            </w:ins>
            <w:ins w:author="Ume Sauda Ghanyani" w:date="2025-05-16T09:13:14.781Z" w:id="1404070192">
              <w:r w:rsidRPr="25C8EDEB" w:rsidR="5EC820CF">
                <w:rPr>
                  <w:rFonts w:ascii="Aptos" w:hAnsi="Aptos" w:eastAsia="Aptos" w:cs="Aptos"/>
                  <w:noProof w:val="0"/>
                  <w:sz w:val="22"/>
                  <w:szCs w:val="22"/>
                  <w:lang w:val="en-US"/>
                </w:rPr>
                <w:t>:</w:t>
              </w:r>
              <w:r>
                <w:br/>
              </w:r>
              <w:r w:rsidRPr="25C8EDEB" w:rsidR="5EC820CF">
                <w:rPr>
                  <w:rFonts w:ascii="Aptos" w:hAnsi="Aptos" w:eastAsia="Aptos" w:cs="Aptos"/>
                  <w:noProof w:val="0"/>
                  <w:sz w:val="22"/>
                  <w:szCs w:val="22"/>
                  <w:lang w:val="en-US"/>
                </w:rPr>
                <w:t xml:space="preserve"> </w:t>
              </w:r>
              <w:r w:rsidRPr="25C8EDEB" w:rsidR="5EC820CF">
                <w:rPr>
                  <w:rFonts w:ascii="Aptos" w:hAnsi="Aptos" w:eastAsia="Aptos" w:cs="Aptos"/>
                  <w:i w:val="1"/>
                  <w:iCs w:val="1"/>
                  <w:noProof w:val="0"/>
                  <w:sz w:val="22"/>
                  <w:szCs w:val="22"/>
                  <w:lang w:val="en-US"/>
                </w:rPr>
                <w:t>As a Detection Strategy Analyst, I want to evaluate how individual detection rules or ML models are performing, so I can deactivate underperforming rules and prioritize those with higher effectiveness.</w:t>
              </w:r>
            </w:ins>
          </w:p>
          <w:p w:rsidR="5EC820CF" w:rsidP="25C8EDEB" w:rsidRDefault="5EC820CF" w14:paraId="43C42011" w14:textId="74569E69">
            <w:pPr>
              <w:spacing w:before="240" w:beforeAutospacing="off" w:after="240" w:afterAutospacing="off"/>
              <w:jc w:val="left"/>
              <w:rPr>
                <w:ins w:author="Ume Sauda Ghanyani" w:date="2025-05-16T09:13:14.781Z" w16du:dateUtc="2025-05-16T09:13:14.781Z" w:id="531722145"/>
                <w:rFonts w:ascii="Aptos" w:hAnsi="Aptos" w:eastAsia="Aptos" w:cs="Aptos"/>
                <w:noProof w:val="0"/>
                <w:sz w:val="22"/>
                <w:szCs w:val="22"/>
                <w:lang w:val="en-US"/>
              </w:rPr>
              <w:pPrChange w:author="Ume Sauda Ghanyani" w:date="2025-05-16T09:44:32.204Z">
                <w:pPr/>
              </w:pPrChange>
            </w:pPr>
            <w:ins w:author="Ume Sauda Ghanyani" w:date="2025-05-16T09:13:14.781Z" w:id="743129107">
              <w:r w:rsidRPr="25C8EDEB" w:rsidR="5EC820CF">
                <w:rPr>
                  <w:rFonts w:ascii="Aptos" w:hAnsi="Aptos" w:eastAsia="Aptos" w:cs="Aptos"/>
                  <w:b w:val="1"/>
                  <w:bCs w:val="1"/>
                  <w:noProof w:val="0"/>
                  <w:sz w:val="22"/>
                  <w:szCs w:val="22"/>
                  <w:lang w:val="en-US"/>
                </w:rPr>
                <w:t>Key KPIs</w:t>
              </w:r>
              <w:r w:rsidRPr="25C8EDEB" w:rsidR="5EC820CF">
                <w:rPr>
                  <w:rFonts w:ascii="Aptos" w:hAnsi="Aptos" w:eastAsia="Aptos" w:cs="Aptos"/>
                  <w:noProof w:val="0"/>
                  <w:sz w:val="22"/>
                  <w:szCs w:val="22"/>
                  <w:lang w:val="en-US"/>
                </w:rPr>
                <w:t>:</w:t>
              </w:r>
            </w:ins>
          </w:p>
          <w:p w:rsidR="5EC820CF" w:rsidP="25C8EDEB" w:rsidRDefault="5EC820CF" w14:paraId="77E0BC79" w14:textId="54515872">
            <w:pPr>
              <w:pStyle w:val="ListParagraph"/>
              <w:numPr>
                <w:ilvl w:val="0"/>
                <w:numId w:val="45"/>
              </w:numPr>
              <w:spacing w:before="240" w:beforeAutospacing="off" w:after="240" w:afterAutospacing="off"/>
              <w:jc w:val="left"/>
              <w:rPr>
                <w:ins w:author="Ume Sauda Ghanyani" w:date="2025-05-16T09:13:14.781Z" w16du:dateUtc="2025-05-16T09:13:14.781Z" w:id="883796711"/>
                <w:rFonts w:ascii="Aptos" w:hAnsi="Aptos" w:eastAsia="Aptos" w:cs="Aptos"/>
                <w:noProof w:val="0"/>
                <w:sz w:val="22"/>
                <w:szCs w:val="22"/>
                <w:lang w:val="en-US"/>
              </w:rPr>
              <w:pPrChange w:author="Ume Sauda Ghanyani" w:date="2025-05-16T09:44:32.205Z">
                <w:pPr>
                  <w:pStyle w:val="ListParagraph"/>
                  <w:numPr>
                    <w:ilvl w:val="0"/>
                    <w:numId w:val="45"/>
                  </w:numPr>
                </w:pPr>
              </w:pPrChange>
            </w:pPr>
            <w:ins w:author="Ume Sauda Ghanyani" w:date="2025-05-16T09:13:14.781Z" w:id="1901199942">
              <w:r w:rsidRPr="25C8EDEB" w:rsidR="5EC820CF">
                <w:rPr>
                  <w:rFonts w:ascii="Aptos" w:hAnsi="Aptos" w:eastAsia="Aptos" w:cs="Aptos"/>
                  <w:noProof w:val="0"/>
                  <w:sz w:val="22"/>
                  <w:szCs w:val="22"/>
                  <w:lang w:val="en-US"/>
                </w:rPr>
                <w:t>Detection Accuracy per Rule/Model</w:t>
              </w:r>
            </w:ins>
          </w:p>
          <w:p w:rsidR="5EC820CF" w:rsidP="25C8EDEB" w:rsidRDefault="5EC820CF" w14:paraId="07EDAD61" w14:textId="38CF76E1">
            <w:pPr>
              <w:pStyle w:val="ListParagraph"/>
              <w:numPr>
                <w:ilvl w:val="0"/>
                <w:numId w:val="45"/>
              </w:numPr>
              <w:spacing w:before="240" w:beforeAutospacing="off" w:after="240" w:afterAutospacing="off"/>
              <w:jc w:val="left"/>
              <w:rPr>
                <w:ins w:author="Ume Sauda Ghanyani" w:date="2025-05-16T09:13:14.781Z" w16du:dateUtc="2025-05-16T09:13:14.781Z" w:id="1540840365"/>
                <w:rFonts w:ascii="Aptos" w:hAnsi="Aptos" w:eastAsia="Aptos" w:cs="Aptos"/>
                <w:noProof w:val="0"/>
                <w:sz w:val="22"/>
                <w:szCs w:val="22"/>
                <w:lang w:val="en-US"/>
              </w:rPr>
              <w:pPrChange w:author="Ume Sauda Ghanyani" w:date="2025-05-16T09:44:32.205Z">
                <w:pPr>
                  <w:pStyle w:val="ListParagraph"/>
                  <w:numPr>
                    <w:ilvl w:val="0"/>
                    <w:numId w:val="45"/>
                  </w:numPr>
                </w:pPr>
              </w:pPrChange>
            </w:pPr>
            <w:ins w:author="Ume Sauda Ghanyani" w:date="2025-05-16T09:13:14.781Z" w:id="1784291321">
              <w:r w:rsidRPr="25C8EDEB" w:rsidR="5EC820CF">
                <w:rPr>
                  <w:rFonts w:ascii="Aptos" w:hAnsi="Aptos" w:eastAsia="Aptos" w:cs="Aptos"/>
                  <w:noProof w:val="0"/>
                  <w:sz w:val="22"/>
                  <w:szCs w:val="22"/>
                  <w:lang w:val="en-US"/>
                </w:rPr>
                <w:t>Alert-to-Case Conversion Rate</w:t>
              </w:r>
            </w:ins>
          </w:p>
          <w:p w:rsidR="5EC820CF" w:rsidP="25C8EDEB" w:rsidRDefault="5EC820CF" w14:paraId="09AE6BD7" w14:textId="55B4712B">
            <w:pPr>
              <w:pStyle w:val="ListParagraph"/>
              <w:numPr>
                <w:ilvl w:val="0"/>
                <w:numId w:val="45"/>
              </w:numPr>
              <w:spacing w:before="240" w:beforeAutospacing="off" w:after="240" w:afterAutospacing="off"/>
              <w:jc w:val="left"/>
              <w:rPr>
                <w:ins w:author="Ume Sauda Ghanyani" w:date="2025-05-16T09:13:14.782Z" w16du:dateUtc="2025-05-16T09:13:14.782Z" w:id="917372444"/>
                <w:rFonts w:ascii="Aptos" w:hAnsi="Aptos" w:eastAsia="Aptos" w:cs="Aptos"/>
                <w:noProof w:val="0"/>
                <w:sz w:val="22"/>
                <w:szCs w:val="22"/>
                <w:lang w:val="en-US"/>
              </w:rPr>
              <w:pPrChange w:author="Ume Sauda Ghanyani" w:date="2025-05-16T09:44:32.205Z">
                <w:pPr>
                  <w:pStyle w:val="ListParagraph"/>
                  <w:numPr>
                    <w:ilvl w:val="0"/>
                    <w:numId w:val="45"/>
                  </w:numPr>
                </w:pPr>
              </w:pPrChange>
            </w:pPr>
            <w:ins w:author="Ume Sauda Ghanyani" w:date="2025-05-16T09:13:14.781Z" w:id="61373144">
              <w:r w:rsidRPr="25C8EDEB" w:rsidR="5EC820CF">
                <w:rPr>
                  <w:rFonts w:ascii="Aptos" w:hAnsi="Aptos" w:eastAsia="Aptos" w:cs="Aptos"/>
                  <w:noProof w:val="0"/>
                  <w:sz w:val="22"/>
                  <w:szCs w:val="22"/>
                  <w:lang w:val="en-US"/>
                </w:rPr>
                <w:t>Rule/Model Contribution to Fraud Detections</w:t>
              </w:r>
            </w:ins>
          </w:p>
          <w:p w:rsidR="5EC820CF" w:rsidP="25C8EDEB" w:rsidRDefault="5EC820CF" w14:paraId="1FD99919" w14:textId="562284D8">
            <w:pPr>
              <w:pStyle w:val="ListParagraph"/>
              <w:numPr>
                <w:ilvl w:val="0"/>
                <w:numId w:val="45"/>
              </w:numPr>
              <w:spacing w:before="240" w:beforeAutospacing="off" w:after="240" w:afterAutospacing="off"/>
              <w:jc w:val="left"/>
              <w:rPr>
                <w:rFonts w:ascii="Aptos" w:hAnsi="Aptos" w:eastAsia="Aptos" w:cs="Aptos"/>
                <w:noProof w:val="0"/>
                <w:sz w:val="22"/>
                <w:szCs w:val="22"/>
                <w:lang w:val="en-US"/>
              </w:rPr>
              <w:pPrChange w:author="Ume Sauda Ghanyani" w:date="2025-05-16T09:44:32.205Z">
                <w:pPr>
                  <w:pStyle w:val="ListParagraph"/>
                  <w:numPr>
                    <w:ilvl w:val="0"/>
                    <w:numId w:val="45"/>
                  </w:numPr>
                </w:pPr>
              </w:pPrChange>
            </w:pPr>
            <w:ins w:author="Ume Sauda Ghanyani" w:date="2025-05-16T09:13:14.782Z" w:id="119875613">
              <w:r w:rsidRPr="25C8EDEB" w:rsidR="5EC820CF">
                <w:rPr>
                  <w:rFonts w:ascii="Aptos" w:hAnsi="Aptos" w:eastAsia="Aptos" w:cs="Aptos"/>
                  <w:noProof w:val="0"/>
                  <w:sz w:val="22"/>
                  <w:szCs w:val="22"/>
                  <w:lang w:val="en-US"/>
                </w:rPr>
                <w:t>Volume of Alerts Triggered per Rule/Model</w:t>
              </w:r>
            </w:ins>
          </w:p>
        </w:tc>
      </w:tr>
      <w:tr w:rsidRPr="000F4604" w:rsidR="00577873" w:rsidTr="0B91E0D8" w14:paraId="444E549E" w14:textId="77777777">
        <w:trPr>
          <w:trHeight w:val="306"/>
        </w:trPr>
        <w:tc>
          <w:tcPr>
            <w:tcW w:w="9067" w:type="dxa"/>
            <w:gridSpan w:val="3"/>
            <w:shd w:val="clear" w:color="auto" w:fill="D9F2D0" w:themeFill="accent6" w:themeFillTint="33"/>
            <w:tcMar/>
            <w:vAlign w:val="center"/>
          </w:tcPr>
          <w:p w:rsidR="00577873" w:rsidP="00577873" w:rsidRDefault="00577873" w14:paraId="518DB465" w14:textId="32ADDC7C">
            <w:pPr>
              <w:jc w:val="both"/>
              <w:rPr>
                <w:b/>
                <w:bCs/>
              </w:rPr>
            </w:pPr>
            <w:r>
              <w:rPr>
                <w:b/>
                <w:bCs/>
              </w:rPr>
              <w:lastRenderedPageBreak/>
              <w:t>(</w:t>
            </w:r>
            <w:r>
              <w:rPr>
                <w:b/>
                <w:bCs/>
              </w:rPr>
              <w:t>E</w:t>
            </w:r>
            <w:r>
              <w:rPr>
                <w:b/>
                <w:bCs/>
              </w:rPr>
              <w:t xml:space="preserve">)   </w:t>
            </w:r>
            <w:r w:rsidR="00232BBD">
              <w:rPr>
                <w:b/>
                <w:bCs/>
              </w:rPr>
              <w:t xml:space="preserve">Artificial Intelligence with </w:t>
            </w:r>
            <w:r w:rsidR="008C31E2">
              <w:rPr>
                <w:b/>
                <w:bCs/>
              </w:rPr>
              <w:t>Rules and Typologies</w:t>
            </w:r>
          </w:p>
        </w:tc>
      </w:tr>
      <w:tr w:rsidRPr="000F4604" w:rsidR="008C31E2" w:rsidTr="0B91E0D8" w14:paraId="478EC842" w14:textId="77777777">
        <w:trPr>
          <w:trHeight w:val="6225"/>
          <w:trPrChange w:author="Ume Sauda Ghanyani" w:date="2025-05-16T05:43:28.483Z" w16du:dateUtc="2025-05-16T05:43:28.483Z" w:id="761587335">
            <w:trPr>
              <w:trHeight w:val="300"/>
            </w:trPr>
          </w:trPrChange>
        </w:trPr>
        <w:tc>
          <w:tcPr>
            <w:tcW w:w="1140" w:type="dxa"/>
            <w:gridSpan w:val="2"/>
            <w:shd w:val="clear" w:color="auto" w:fill="auto"/>
            <w:tcMar/>
            <w:vAlign w:val="center"/>
            <w:tcPrChange w:author="Ume Sauda Ghanyani" w:date="2025-05-16T05:43:23.624Z" w:id="1863232421">
              <w:tcPr>
                <w:tcW w:w="1140" w:type="dxa"/>
                <w:gridSpan w:val="2"/>
                <w:shd w:val="clear" w:color="auto" w:fill="auto"/>
                <w:tcMar/>
                <w:vAlign w:val="center"/>
              </w:tcPr>
            </w:tcPrChange>
          </w:tcPr>
          <w:p w:rsidR="008C31E2" w:rsidP="00577873" w:rsidRDefault="008C31E2" w14:paraId="01CF03FB" w14:textId="163F16BA">
            <w:pPr>
              <w:jc w:val="both"/>
              <w:rPr>
                <w:b/>
                <w:bCs/>
              </w:rPr>
            </w:pPr>
            <w:r>
              <w:rPr>
                <w:b/>
                <w:bCs/>
              </w:rPr>
              <w:t>E.1</w:t>
            </w:r>
          </w:p>
        </w:tc>
        <w:tc>
          <w:tcPr>
            <w:tcW w:w="7927" w:type="dxa"/>
            <w:shd w:val="clear" w:color="auto" w:fill="auto"/>
            <w:tcMar/>
            <w:vAlign w:val="center"/>
            <w:tcPrChange w:author="Ume Sauda Ghanyani" w:date="2025-05-16T05:43:23.624Z" w:id="181559946">
              <w:tcPr>
                <w:tcW w:w="7927" w:type="dxa"/>
                <w:shd w:val="clear" w:color="auto" w:fill="auto"/>
                <w:tcMar/>
                <w:vAlign w:val="center"/>
              </w:tcPr>
            </w:tcPrChange>
          </w:tcPr>
          <w:p w:rsidRPr="005D6107" w:rsidR="008C31E2" w:rsidP="00577873" w:rsidRDefault="005D6107" w14:paraId="22FE1B13" w14:textId="58CF4711">
            <w:pPr>
              <w:jc w:val="both"/>
              <w:rPr>
                <w:ins w:author="Ume Sauda Ghanyani" w:date="2025-05-16T05:42:54.514Z" w16du:dateUtc="2025-05-16T05:42:54.514Z" w:id="1763988967"/>
              </w:rPr>
            </w:pPr>
            <w:del w:author="Ume Sauda Ghanyani" w:date="2025-05-16T05:42:52.413Z" w:id="1263780394">
              <w:r w:rsidDel="656338A7">
                <w:delText xml:space="preserve">The system shall implement </w:delText>
              </w:r>
            </w:del>
            <w:commentRangeStart w:id="535782161"/>
            <w:commentRangeStart w:id="103493803"/>
            <w:del w:author="Ume Sauda Ghanyani" w:date="2025-05-16T05:42:52.413Z" w:id="2002089252">
              <w:r w:rsidDel="0E2531A3">
                <w:delText>Large Language Models</w:delText>
              </w:r>
            </w:del>
            <w:commentRangeEnd w:id="535782161"/>
            <w:r>
              <w:rPr>
                <w:rStyle w:val="CommentReference"/>
              </w:rPr>
              <w:commentReference w:id="535782161"/>
            </w:r>
            <w:commentRangeEnd w:id="103493803"/>
            <w:r>
              <w:rPr>
                <w:rStyle w:val="CommentReference"/>
              </w:rPr>
              <w:commentReference w:id="103493803"/>
            </w:r>
            <w:del w:author="Ume Sauda Ghanyani" w:date="2025-05-16T05:42:52.413Z" w:id="1168042376">
              <w:r w:rsidDel="0E2531A3">
                <w:delText xml:space="preserve"> (LLMs)</w:delText>
              </w:r>
              <w:r w:rsidDel="656338A7">
                <w:delText xml:space="preserve"> in </w:delText>
              </w:r>
              <w:r w:rsidDel="656338A7">
                <w:delText>JupyterLab</w:delText>
              </w:r>
              <w:r w:rsidDel="656338A7">
                <w:delText xml:space="preserve"> to </w:delText>
              </w:r>
              <w:r w:rsidDel="656338A7">
                <w:delText>identify</w:delText>
              </w:r>
              <w:r w:rsidDel="656338A7">
                <w:delText xml:space="preserve"> emerging fraud patterns and suspicious anomalies in the available data. This will help detect fraudulent activities by analyzing historical data and </w:delText>
              </w:r>
              <w:r w:rsidDel="656338A7">
                <w:delText>identifying</w:delText>
              </w:r>
              <w:r w:rsidDel="656338A7">
                <w:delText xml:space="preserve"> previously unseen patterns that may </w:delText>
              </w:r>
              <w:r w:rsidDel="656338A7">
                <w:delText>indicate</w:delText>
              </w:r>
              <w:r w:rsidDel="656338A7">
                <w:delText xml:space="preserve"> fraud.</w:delText>
              </w:r>
            </w:del>
          </w:p>
          <w:p w:rsidRPr="005D6107" w:rsidR="008C31E2" w:rsidP="25C8EDEB" w:rsidRDefault="005D6107" w14:paraId="1E728283" w14:textId="248109E0">
            <w:pPr>
              <w:spacing w:before="240" w:beforeAutospacing="off" w:after="240" w:afterAutospacing="off"/>
              <w:jc w:val="both"/>
              <w:rPr>
                <w:ins w:author="Ume Sauda Ghanyani" w:date="2025-05-16T05:42:55.372Z" w16du:dateUtc="2025-05-16T05:42:55.372Z" w:id="2006536005"/>
                <w:rFonts w:ascii="Aptos" w:hAnsi="Aptos" w:eastAsia="Aptos" w:cs="Aptos"/>
                <w:noProof w:val="0"/>
                <w:sz w:val="22"/>
                <w:szCs w:val="22"/>
                <w:lang w:val="en-US"/>
              </w:rPr>
              <w:pPrChange w:author="Ume Sauda Ghanyani" w:date="2025-05-16T05:42:55.332Z">
                <w:pPr/>
              </w:pPrChange>
            </w:pPr>
            <w:ins w:author="Ume Sauda Ghanyani" w:date="2025-05-16T05:42:55.372Z" w:id="1263766261">
              <w:r w:rsidRPr="25C8EDEB" w:rsidR="1B22A0D5">
                <w:rPr>
                  <w:rFonts w:ascii="Aptos" w:hAnsi="Aptos" w:eastAsia="Aptos" w:cs="Aptos"/>
                  <w:noProof w:val="0"/>
                  <w:sz w:val="22"/>
                  <w:szCs w:val="22"/>
                  <w:lang w:val="en-US"/>
                </w:rPr>
                <w:t xml:space="preserve">The system shall provide an integrated AI/ML-assisted capability within the </w:t>
              </w:r>
              <w:r w:rsidRPr="25C8EDEB" w:rsidR="1B22A0D5">
                <w:rPr>
                  <w:rFonts w:ascii="Aptos" w:hAnsi="Aptos" w:eastAsia="Aptos" w:cs="Aptos"/>
                  <w:b w:val="0"/>
                  <w:bCs w:val="0"/>
                  <w:noProof w:val="0"/>
                  <w:sz w:val="22"/>
                  <w:szCs w:val="22"/>
                  <w:lang w:val="en-US"/>
                  <w:rPrChange w:author="Ume Sauda Ghanyani" w:date="2025-05-16T05:43:01.61Z" w:id="93819307">
                    <w:rPr>
                      <w:rFonts w:ascii="Aptos" w:hAnsi="Aptos" w:eastAsia="Aptos" w:cs="Aptos"/>
                      <w:b w:val="1"/>
                      <w:bCs w:val="1"/>
                      <w:noProof w:val="0"/>
                      <w:sz w:val="22"/>
                      <w:szCs w:val="22"/>
                      <w:lang w:val="en-US"/>
                    </w:rPr>
                  </w:rPrChange>
                </w:rPr>
                <w:t>JupyterLab</w:t>
              </w:r>
              <w:r w:rsidRPr="25C8EDEB" w:rsidR="1B22A0D5">
                <w:rPr>
                  <w:rFonts w:ascii="Aptos" w:hAnsi="Aptos" w:eastAsia="Aptos" w:cs="Aptos"/>
                  <w:b w:val="0"/>
                  <w:bCs w:val="0"/>
                  <w:noProof w:val="0"/>
                  <w:sz w:val="22"/>
                  <w:szCs w:val="22"/>
                  <w:lang w:val="en-US"/>
                  <w:rPrChange w:author="Ume Sauda Ghanyani" w:date="2025-05-16T05:43:01.61Z" w:id="451331445">
                    <w:rPr>
                      <w:rFonts w:ascii="Aptos" w:hAnsi="Aptos" w:eastAsia="Aptos" w:cs="Aptos"/>
                      <w:b w:val="1"/>
                      <w:bCs w:val="1"/>
                      <w:noProof w:val="0"/>
                      <w:sz w:val="22"/>
                      <w:szCs w:val="22"/>
                      <w:lang w:val="en-US"/>
                    </w:rPr>
                  </w:rPrChange>
                </w:rPr>
                <w:t xml:space="preserve"> environment</w:t>
              </w:r>
              <w:r w:rsidRPr="25C8EDEB" w:rsidR="1B22A0D5">
                <w:rPr>
                  <w:rFonts w:ascii="Aptos" w:hAnsi="Aptos" w:eastAsia="Aptos" w:cs="Aptos"/>
                  <w:b w:val="0"/>
                  <w:bCs w:val="0"/>
                  <w:noProof w:val="0"/>
                  <w:sz w:val="22"/>
                  <w:szCs w:val="22"/>
                  <w:lang w:val="en-US"/>
                </w:rPr>
                <w:t xml:space="preserve"> to support fraud detection and anomaly identification workflows. This functionality shall enable users to apply machine learning techniques over historical </w:t>
              </w:r>
              <w:r w:rsidRPr="25C8EDEB" w:rsidR="1B22A0D5">
                <w:rPr>
                  <w:rFonts w:ascii="Aptos" w:hAnsi="Aptos" w:eastAsia="Aptos" w:cs="Aptos"/>
                  <w:b w:val="0"/>
                  <w:bCs w:val="0"/>
                  <w:noProof w:val="0"/>
                  <w:sz w:val="22"/>
                  <w:szCs w:val="22"/>
                  <w:lang w:val="en-US"/>
                </w:rPr>
                <w:t>datasets in a user-friendly and guided manner.</w:t>
              </w:r>
            </w:ins>
          </w:p>
          <w:p w:rsidRPr="005D6107" w:rsidR="008C31E2" w:rsidP="25C8EDEB" w:rsidRDefault="005D6107" w14:paraId="3C178745" w14:textId="10C2BB93">
            <w:pPr>
              <w:pStyle w:val="ListParagraph"/>
              <w:spacing w:before="240" w:beforeAutospacing="off" w:after="240" w:afterAutospacing="off"/>
              <w:ind w:left="0"/>
              <w:jc w:val="both"/>
              <w:rPr>
                <w:ins w:author="Ume Sauda Ghanyani" w:date="2025-05-16T07:03:31.25Z" w16du:dateUtc="2025-05-16T07:03:31.25Z" w:id="581325666"/>
                <w:rFonts w:ascii="Aptos" w:hAnsi="Aptos" w:eastAsia="Aptos" w:cs="Aptos"/>
                <w:noProof w:val="0"/>
                <w:sz w:val="22"/>
                <w:szCs w:val="22"/>
                <w:lang w:val="en-US"/>
              </w:rPr>
              <w:pPrChange w:author="Ume Sauda Ghanyani" w:date="2025-05-16T07:03:08.465Z">
                <w:pPr/>
              </w:pPrChange>
            </w:pPr>
            <w:ins w:author="Ume Sauda Ghanyani" w:date="2025-05-16T05:42:55.372Z" w:id="1831468562">
              <w:r w:rsidRPr="25C8EDEB" w:rsidR="1B22A0D5">
                <w:rPr>
                  <w:rFonts w:ascii="Aptos" w:hAnsi="Aptos" w:eastAsia="Aptos" w:cs="Aptos"/>
                  <w:noProof w:val="0"/>
                  <w:sz w:val="22"/>
                  <w:szCs w:val="22"/>
                  <w:lang w:val="en-US"/>
                </w:rPr>
                <w:t>While the final implementation approach is subject to further exploration and collaboration</w:t>
              </w:r>
            </w:ins>
            <w:ins w:author="Ume Sauda Ghanyani" w:date="2025-05-16T07:03:29.993Z" w:id="819826009">
              <w:r w:rsidRPr="25C8EDEB" w:rsidR="31CE5CD0">
                <w:rPr>
                  <w:rFonts w:ascii="Aptos" w:hAnsi="Aptos" w:eastAsia="Aptos" w:cs="Aptos"/>
                  <w:noProof w:val="0"/>
                  <w:sz w:val="22"/>
                  <w:szCs w:val="22"/>
                  <w:lang w:val="en-US"/>
                </w:rPr>
                <w:t>.</w:t>
              </w:r>
            </w:ins>
          </w:p>
          <w:p w:rsidRPr="005D6107" w:rsidR="008C31E2" w:rsidP="25C8EDEB" w:rsidRDefault="005D6107" w14:paraId="696E4D0D" w14:textId="65B639E4">
            <w:pPr>
              <w:pStyle w:val="ListParagraph"/>
              <w:spacing w:before="240" w:beforeAutospacing="off" w:after="240" w:afterAutospacing="off"/>
              <w:ind w:left="0"/>
              <w:jc w:val="both"/>
              <w:rPr>
                <w:rFonts w:ascii="Aptos" w:hAnsi="Aptos" w:eastAsia="Aptos" w:cs="Aptos"/>
                <w:noProof w:val="0"/>
                <w:sz w:val="22"/>
                <w:szCs w:val="22"/>
                <w:lang w:val="en-US"/>
              </w:rPr>
            </w:pPr>
          </w:p>
        </w:tc>
      </w:tr>
      <w:tr w:rsidRPr="000F4604" w:rsidR="008C31E2" w:rsidTr="0B91E0D8" w14:paraId="48B20C6E" w14:textId="77777777">
        <w:trPr>
          <w:trHeight w:val="306"/>
        </w:trPr>
        <w:tc>
          <w:tcPr>
            <w:tcW w:w="1140" w:type="dxa"/>
            <w:gridSpan w:val="2"/>
            <w:shd w:val="clear" w:color="auto" w:fill="auto"/>
            <w:tcMar/>
            <w:vAlign w:val="center"/>
          </w:tcPr>
          <w:p w:rsidR="008C31E2" w:rsidP="00577873" w:rsidRDefault="00892E73" w14:paraId="55B312B3" w14:textId="4E13A68B">
            <w:pPr>
              <w:jc w:val="both"/>
              <w:rPr>
                <w:b/>
                <w:bCs/>
              </w:rPr>
            </w:pPr>
            <w:r>
              <w:rPr>
                <w:b/>
                <w:bCs/>
              </w:rPr>
              <w:t>E.2</w:t>
            </w:r>
          </w:p>
        </w:tc>
        <w:tc>
          <w:tcPr>
            <w:tcW w:w="7927" w:type="dxa"/>
            <w:shd w:val="clear" w:color="auto" w:fill="auto"/>
            <w:tcMar/>
            <w:vAlign w:val="center"/>
          </w:tcPr>
          <w:p w:rsidRPr="00677C9A" w:rsidR="008C31E2" w:rsidP="00577873" w:rsidRDefault="00677C9A" w14:paraId="51E13B70" w14:textId="61D78A4E">
            <w:pPr>
              <w:jc w:val="both"/>
            </w:pPr>
            <w:r w:rsidRPr="00677C9A">
              <w:t>The system shall provide the capability to identify and define new fraud detection rules</w:t>
            </w:r>
            <w:r w:rsidR="00B931F2">
              <w:t xml:space="preserve"> and typologies</w:t>
            </w:r>
            <w:r w:rsidRPr="00677C9A">
              <w:t xml:space="preserve"> that can be added to the Tazama fraud management system to enhance its detection capabilities. These rules</w:t>
            </w:r>
            <w:r w:rsidR="00B931F2">
              <w:t xml:space="preserve"> and typologies</w:t>
            </w:r>
            <w:r w:rsidRPr="00677C9A">
              <w:t xml:space="preserve"> will help capture new fraudulent activities as they emerge.</w:t>
            </w:r>
          </w:p>
        </w:tc>
      </w:tr>
      <w:tr w:rsidRPr="000F4604" w:rsidR="008C31E2" w:rsidTr="0B91E0D8" w14:paraId="52F3F73D" w14:textId="77777777">
        <w:trPr>
          <w:trHeight w:val="306"/>
        </w:trPr>
        <w:tc>
          <w:tcPr>
            <w:tcW w:w="1140" w:type="dxa"/>
            <w:gridSpan w:val="2"/>
            <w:shd w:val="clear" w:color="auto" w:fill="auto"/>
            <w:tcMar/>
            <w:vAlign w:val="center"/>
          </w:tcPr>
          <w:p w:rsidRPr="00892E73" w:rsidR="008C31E2" w:rsidP="00577873" w:rsidRDefault="00892E73" w14:paraId="4558BD86" w14:textId="30007CFB">
            <w:pPr>
              <w:jc w:val="both"/>
              <w:rPr>
                <w:b/>
                <w:bCs/>
              </w:rPr>
            </w:pPr>
            <w:r w:rsidRPr="00892E73">
              <w:rPr>
                <w:b/>
                <w:bCs/>
              </w:rPr>
              <w:t>E.3</w:t>
            </w:r>
          </w:p>
        </w:tc>
        <w:tc>
          <w:tcPr>
            <w:tcW w:w="7927" w:type="dxa"/>
            <w:shd w:val="clear" w:color="auto" w:fill="auto"/>
            <w:tcMar/>
            <w:vAlign w:val="center"/>
          </w:tcPr>
          <w:p w:rsidRPr="00892E73" w:rsidR="008C31E2" w:rsidP="25C8EDEB" w:rsidRDefault="00892E73" w14:paraId="786B99B0" w14:textId="123B27DA">
            <w:pPr>
              <w:jc w:val="both"/>
              <w:rPr>
                <w:rFonts w:ascii="Aptos" w:hAnsi="Aptos" w:eastAsia="Aptos" w:cs="Aptos"/>
                <w:noProof w:val="0"/>
                <w:sz w:val="22"/>
                <w:szCs w:val="22"/>
                <w:lang w:val="en-US"/>
              </w:rPr>
            </w:pPr>
            <w:r w:rsidRPr="25C8EDEB" w:rsidR="19D7FC9A">
              <w:rPr>
                <w:rFonts w:ascii="Aptos" w:hAnsi="Aptos" w:eastAsia="Aptos" w:cs="Aptos"/>
                <w:noProof w:val="0"/>
                <w:sz w:val="22"/>
                <w:szCs w:val="22"/>
                <w:lang w:val="en-US"/>
              </w:rPr>
              <w:t xml:space="preserve">The system will </w:t>
            </w:r>
            <w:r w:rsidRPr="25C8EDEB" w:rsidR="19D7FC9A">
              <w:rPr>
                <w:rFonts w:ascii="Aptos" w:hAnsi="Aptos" w:eastAsia="Aptos" w:cs="Aptos"/>
                <w:noProof w:val="0"/>
                <w:sz w:val="22"/>
                <w:szCs w:val="22"/>
                <w:lang w:val="en-US"/>
              </w:rPr>
              <w:t>utilize</w:t>
            </w:r>
            <w:r w:rsidRPr="25C8EDEB" w:rsidR="19D7FC9A">
              <w:rPr>
                <w:rFonts w:ascii="Aptos" w:hAnsi="Aptos" w:eastAsia="Aptos" w:cs="Aptos"/>
                <w:noProof w:val="0"/>
                <w:sz w:val="22"/>
                <w:szCs w:val="22"/>
                <w:lang w:val="en-US"/>
              </w:rPr>
              <w:t xml:space="preserve"> </w:t>
            </w:r>
            <w:commentRangeStart w:id="881067062"/>
            <w:r w:rsidRPr="25C8EDEB" w:rsidR="19D7FC9A">
              <w:rPr>
                <w:rFonts w:ascii="Aptos" w:hAnsi="Aptos" w:eastAsia="Aptos" w:cs="Aptos"/>
                <w:noProof w:val="0"/>
                <w:sz w:val="22"/>
                <w:szCs w:val="22"/>
                <w:lang w:val="en-US"/>
              </w:rPr>
              <w:t>an AI agent-based approach</w:t>
            </w:r>
            <w:commentRangeEnd w:id="881067062"/>
            <w:r>
              <w:rPr>
                <w:rStyle w:val="CommentReference"/>
              </w:rPr>
              <w:commentReference w:id="881067062"/>
            </w:r>
            <w:r w:rsidRPr="25C8EDEB" w:rsidR="19D7FC9A">
              <w:rPr>
                <w:rFonts w:ascii="Aptos" w:hAnsi="Aptos" w:eastAsia="Aptos" w:cs="Aptos"/>
                <w:noProof w:val="0"/>
                <w:sz w:val="22"/>
                <w:szCs w:val="22"/>
                <w:lang w:val="en-US"/>
              </w:rPr>
              <w:t xml:space="preserve"> to discover and evaluate the performance of newly identified rules and typologies by continuously assessing their effectiveness in detecting fraudulent transactions. Rule discovery will be achieved through a combination of AI/ML-driven anomaly detection, </w:t>
            </w:r>
            <w:r w:rsidRPr="25C8EDEB" w:rsidR="19D7FC9A">
              <w:rPr>
                <w:rFonts w:ascii="Aptos" w:hAnsi="Aptos" w:eastAsia="Aptos" w:cs="Aptos"/>
                <w:noProof w:val="0"/>
                <w:sz w:val="22"/>
                <w:szCs w:val="22"/>
                <w:lang w:val="en-US"/>
              </w:rPr>
              <w:t>leveraging</w:t>
            </w:r>
            <w:r w:rsidRPr="25C8EDEB" w:rsidR="19D7FC9A">
              <w:rPr>
                <w:rFonts w:ascii="Aptos" w:hAnsi="Aptos" w:eastAsia="Aptos" w:cs="Aptos"/>
                <w:noProof w:val="0"/>
                <w:sz w:val="22"/>
                <w:szCs w:val="22"/>
                <w:lang w:val="en-US"/>
              </w:rPr>
              <w:t xml:space="preserve"> historical tagged data (such as alert investigation outcomes and customer reports) to </w:t>
            </w:r>
            <w:r w:rsidRPr="25C8EDEB" w:rsidR="19D7FC9A">
              <w:rPr>
                <w:rFonts w:ascii="Aptos" w:hAnsi="Aptos" w:eastAsia="Aptos" w:cs="Aptos"/>
                <w:noProof w:val="0"/>
                <w:sz w:val="22"/>
                <w:szCs w:val="22"/>
                <w:lang w:val="en-US"/>
              </w:rPr>
              <w:t>identify</w:t>
            </w:r>
            <w:r w:rsidRPr="25C8EDEB" w:rsidR="19D7FC9A">
              <w:rPr>
                <w:rFonts w:ascii="Aptos" w:hAnsi="Aptos" w:eastAsia="Aptos" w:cs="Aptos"/>
                <w:noProof w:val="0"/>
                <w:sz w:val="22"/>
                <w:szCs w:val="22"/>
                <w:lang w:val="en-US"/>
              </w:rPr>
              <w:t xml:space="preserve"> emerging fraud patterns. These patterns will be used to engineer new rules and typologies. The evaluation of these newly implemented rules will involve </w:t>
            </w:r>
            <w:r w:rsidRPr="25C8EDEB" w:rsidR="19D7FC9A">
              <w:rPr>
                <w:rFonts w:ascii="Aptos" w:hAnsi="Aptos" w:eastAsia="Aptos" w:cs="Aptos"/>
                <w:noProof w:val="0"/>
                <w:sz w:val="22"/>
                <w:szCs w:val="22"/>
                <w:lang w:val="en-US"/>
              </w:rPr>
              <w:t>validating</w:t>
            </w:r>
            <w:r w:rsidRPr="25C8EDEB" w:rsidR="19D7FC9A">
              <w:rPr>
                <w:rFonts w:ascii="Aptos" w:hAnsi="Aptos" w:eastAsia="Aptos" w:cs="Aptos"/>
                <w:noProof w:val="0"/>
                <w:sz w:val="22"/>
                <w:szCs w:val="22"/>
                <w:lang w:val="en-US"/>
              </w:rPr>
              <w:t xml:space="preserve"> their performance against a baseline dataset, ensuring that the rules improve the detection accuracy by reducing False Positives and False Negatives while </w:t>
            </w:r>
            <w:r w:rsidRPr="25C8EDEB" w:rsidR="19D7FC9A">
              <w:rPr>
                <w:rFonts w:ascii="Aptos" w:hAnsi="Aptos" w:eastAsia="Aptos" w:cs="Aptos"/>
                <w:noProof w:val="0"/>
                <w:sz w:val="22"/>
                <w:szCs w:val="22"/>
                <w:lang w:val="en-US"/>
              </w:rPr>
              <w:t>maintaining</w:t>
            </w:r>
            <w:r w:rsidRPr="25C8EDEB" w:rsidR="19D7FC9A">
              <w:rPr>
                <w:rFonts w:ascii="Aptos" w:hAnsi="Aptos" w:eastAsia="Aptos" w:cs="Aptos"/>
                <w:noProof w:val="0"/>
                <w:sz w:val="22"/>
                <w:szCs w:val="22"/>
                <w:lang w:val="en-US"/>
              </w:rPr>
              <w:t xml:space="preserve"> high True Positive and True Negative rates. As part of the ongoing process, the system will adapt to evolving fraud patterns by updating both the data and model baselines, ensuring the rules </w:t>
            </w:r>
            <w:r w:rsidRPr="25C8EDEB" w:rsidR="19D7FC9A">
              <w:rPr>
                <w:rFonts w:ascii="Aptos" w:hAnsi="Aptos" w:eastAsia="Aptos" w:cs="Aptos"/>
                <w:noProof w:val="0"/>
                <w:sz w:val="22"/>
                <w:szCs w:val="22"/>
                <w:lang w:val="en-US"/>
              </w:rPr>
              <w:t>remain</w:t>
            </w:r>
            <w:r w:rsidRPr="25C8EDEB" w:rsidR="19D7FC9A">
              <w:rPr>
                <w:rFonts w:ascii="Aptos" w:hAnsi="Aptos" w:eastAsia="Aptos" w:cs="Aptos"/>
                <w:noProof w:val="0"/>
                <w:sz w:val="22"/>
                <w:szCs w:val="22"/>
                <w:lang w:val="en-US"/>
              </w:rPr>
              <w:t xml:space="preserve"> effective over time. The evaluation will also test the new model against both the updated data and the </w:t>
            </w:r>
            <w:r w:rsidRPr="25C8EDEB" w:rsidR="19D7FC9A">
              <w:rPr>
                <w:rFonts w:ascii="Aptos" w:hAnsi="Aptos" w:eastAsia="Aptos" w:cs="Aptos"/>
                <w:noProof w:val="0"/>
                <w:sz w:val="22"/>
                <w:szCs w:val="22"/>
                <w:lang w:val="en-US"/>
              </w:rPr>
              <w:t>previous</w:t>
            </w:r>
            <w:r w:rsidRPr="25C8EDEB" w:rsidR="19D7FC9A">
              <w:rPr>
                <w:rFonts w:ascii="Aptos" w:hAnsi="Aptos" w:eastAsia="Aptos" w:cs="Aptos"/>
                <w:noProof w:val="0"/>
                <w:sz w:val="22"/>
                <w:szCs w:val="22"/>
                <w:lang w:val="en-US"/>
              </w:rPr>
              <w:t xml:space="preserve"> data baseline to ensure that the new model performs well for both new and existing fraud patterns</w:t>
            </w:r>
            <w:r w:rsidRPr="25C8EDEB" w:rsidR="19D7FC9A">
              <w:rPr>
                <w:rFonts w:ascii="Aptos" w:hAnsi="Aptos" w:eastAsia="Aptos" w:cs="Aptos"/>
                <w:noProof w:val="0"/>
                <w:sz w:val="22"/>
                <w:szCs w:val="22"/>
                <w:lang w:val="en-US"/>
              </w:rPr>
              <w:t>.</w:t>
            </w:r>
          </w:p>
        </w:tc>
      </w:tr>
      <w:tr w:rsidRPr="000F4604" w:rsidR="008C31E2" w:rsidTr="0B91E0D8" w14:paraId="621153DD" w14:textId="77777777">
        <w:trPr>
          <w:trHeight w:val="306"/>
        </w:trPr>
        <w:tc>
          <w:tcPr>
            <w:tcW w:w="1140" w:type="dxa"/>
            <w:gridSpan w:val="2"/>
            <w:shd w:val="clear" w:color="auto" w:fill="auto"/>
            <w:tcMar/>
            <w:vAlign w:val="center"/>
          </w:tcPr>
          <w:p w:rsidR="008C31E2" w:rsidP="00577873" w:rsidRDefault="00892E73" w14:paraId="13C05506" w14:textId="4123926E">
            <w:pPr>
              <w:jc w:val="both"/>
              <w:rPr>
                <w:b/>
                <w:bCs/>
              </w:rPr>
            </w:pPr>
            <w:r>
              <w:rPr>
                <w:b/>
                <w:bCs/>
              </w:rPr>
              <w:t>E.4</w:t>
            </w:r>
          </w:p>
        </w:tc>
        <w:tc>
          <w:tcPr>
            <w:tcW w:w="7927" w:type="dxa"/>
            <w:shd w:val="clear" w:color="auto" w:fill="auto"/>
            <w:tcMar/>
            <w:vAlign w:val="center"/>
          </w:tcPr>
          <w:p w:rsidRPr="00892E73" w:rsidR="008C31E2" w:rsidP="25C8EDEB" w:rsidRDefault="00892E73" w14:paraId="548A8B5D" w14:textId="7A37683D">
            <w:pPr>
              <w:jc w:val="both"/>
              <w:rPr>
                <w:rFonts w:ascii="Aptos" w:hAnsi="Aptos" w:eastAsia="Aptos" w:cs="Aptos"/>
                <w:noProof w:val="0"/>
                <w:sz w:val="22"/>
                <w:szCs w:val="22"/>
                <w:lang w:val="en-US"/>
              </w:rPr>
            </w:pPr>
            <w:commentRangeStart w:id="1834745157"/>
            <w:ins w:author="jortlepp@contractor.linuxfoundation.org" w:date="2025-05-06T12:57:36.349Z" w:id="537132767">
              <w:r w:rsidRPr="25C8EDEB" w:rsidR="42FE0D2C">
                <w:rPr>
                  <w:b w:val="1"/>
                  <w:bCs w:val="1"/>
                  <w:rPrChange w:author="jortlepp@contractor.linuxfoundation.org" w:date="2025-05-06T12:57:39.415Z" w:id="481659087"/>
                </w:rPr>
                <w:t>Assumption</w:t>
              </w:r>
            </w:ins>
            <w:commentRangeEnd w:id="1834745157"/>
            <w:r>
              <w:rPr>
                <w:rStyle w:val="CommentReference"/>
              </w:rPr>
              <w:commentReference w:id="1834745157"/>
            </w:r>
            <w:ins w:author="jortlepp@contractor.linuxfoundation.org" w:date="2025-05-06T12:57:36.349Z" w:id="1446663590">
              <w:r w:rsidR="42FE0D2C">
                <w:t xml:space="preserve">: </w:t>
              </w:r>
            </w:ins>
            <w:r w:rsidR="44C43F6D">
              <w:rPr/>
              <w:t>Machine</w:t>
            </w:r>
            <w:r w:rsidR="53F00A5A">
              <w:rPr/>
              <w:t xml:space="preserve"> </w:t>
            </w:r>
            <w:r w:rsidR="798E7A8C">
              <w:rPr/>
              <w:t>learning,</w:t>
            </w:r>
            <w:r w:rsidR="53F00A5A">
              <w:rPr/>
              <w:t xml:space="preserve"> </w:t>
            </w:r>
            <w:r w:rsidR="6CF6CA81">
              <w:rPr/>
              <w:t xml:space="preserve">model training </w:t>
            </w:r>
            <w:r w:rsidR="0369E79F">
              <w:rPr/>
              <w:t xml:space="preserve">and fine </w:t>
            </w:r>
            <w:r w:rsidR="6D1CD84D">
              <w:rPr/>
              <w:t xml:space="preserve">tuning </w:t>
            </w:r>
            <w:r w:rsidR="0369E79F">
              <w:rPr/>
              <w:t xml:space="preserve">will be done on the data </w:t>
            </w:r>
            <w:r w:rsidR="0369E79F">
              <w:rPr/>
              <w:t>present</w:t>
            </w:r>
            <w:r w:rsidR="0369E79F">
              <w:rPr/>
              <w:t xml:space="preserve"> in the data warehouse. </w:t>
            </w:r>
            <w:ins w:author="Ume Sauda Ghanyani" w:date="2025-05-16T05:45:47.546Z" w:id="754113514">
              <w:r w:rsidRPr="25C8EDEB" w:rsidR="12B38D42">
                <w:rPr>
                  <w:rFonts w:ascii="Aptos" w:hAnsi="Aptos" w:eastAsia="Aptos" w:cs="Aptos"/>
                  <w:noProof w:val="0"/>
                  <w:sz w:val="22"/>
                  <w:szCs w:val="22"/>
                  <w:lang w:val="en-US"/>
                </w:rPr>
                <w:t xml:space="preserve">This assumption will be </w:t>
              </w:r>
              <w:r w:rsidRPr="25C8EDEB" w:rsidR="12B38D42">
                <w:rPr>
                  <w:rFonts w:ascii="Aptos" w:hAnsi="Aptos" w:eastAsia="Aptos" w:cs="Aptos"/>
                  <w:noProof w:val="0"/>
                  <w:sz w:val="22"/>
                  <w:szCs w:val="22"/>
                  <w:lang w:val="en-US"/>
                </w:rPr>
                <w:t>validated</w:t>
              </w:r>
              <w:r w:rsidRPr="25C8EDEB" w:rsidR="12B38D42">
                <w:rPr>
                  <w:rFonts w:ascii="Aptos" w:hAnsi="Aptos" w:eastAsia="Aptos" w:cs="Aptos"/>
                  <w:noProof w:val="0"/>
                  <w:sz w:val="22"/>
                  <w:szCs w:val="22"/>
                  <w:lang w:val="en-US"/>
                </w:rPr>
                <w:t xml:space="preserve"> during the design phase</w:t>
              </w:r>
            </w:ins>
          </w:p>
        </w:tc>
      </w:tr>
    </w:tbl>
    <w:p w:rsidRPr="000F4604" w:rsidR="393928C0" w:rsidP="008C7B36" w:rsidRDefault="393928C0" w14:paraId="3CE45C6C" w14:textId="618E4EB1" w14:noSpellErr="1">
      <w:pPr>
        <w:jc w:val="both"/>
        <w:rPr>
          <w:ins w:author="Ume Sauda Ghanyani" w:date="2025-05-16T08:56:34.095Z" w16du:dateUtc="2025-05-16T08:56:34.095Z" w:id="836025374"/>
        </w:rPr>
      </w:pPr>
    </w:p>
    <w:p w:rsidRPr="000F4604" w:rsidR="00520645" w:rsidP="25C8EDEB" w:rsidRDefault="00520645" w14:paraId="60744B40" w14:textId="1F52A071">
      <w:pPr>
        <w:ind/>
        <w:jc w:val="both"/>
        <w:rPr>
          <w:ins w:author="Ume Sauda Ghanyani" w:date="2025-05-16T08:56:34.431Z" w16du:dateUtc="2025-05-16T08:56:34.431Z" w:id="2103147236"/>
        </w:rPr>
      </w:pPr>
    </w:p>
    <w:p w:rsidRPr="000F4604" w:rsidR="00520645" w:rsidP="25C8EDEB" w:rsidRDefault="00520645" w14:paraId="6B5D0FDF" w14:textId="2BF0F24E">
      <w:pPr>
        <w:ind/>
        <w:jc w:val="both"/>
        <w:rPr>
          <w:ins w:author="Ume Sauda Ghanyani" w:date="2025-05-16T08:56:34.761Z" w16du:dateUtc="2025-05-16T08:56:34.761Z" w:id="298577804"/>
        </w:rPr>
      </w:pPr>
    </w:p>
    <w:p w:rsidRPr="000F4604" w:rsidR="00520645" w:rsidP="25C8EDEB" w:rsidRDefault="00520645" w14:paraId="1F090DD7" w14:textId="2879DFBF">
      <w:pPr>
        <w:ind/>
        <w:jc w:val="both"/>
        <w:rPr>
          <w:ins w:author="Ume Sauda Ghanyani" w:date="2025-05-16T08:56:35.034Z" w16du:dateUtc="2025-05-16T08:56:35.034Z" w:id="163611777"/>
        </w:rPr>
      </w:pPr>
    </w:p>
    <w:p w:rsidRPr="000F4604" w:rsidR="00520645" w:rsidP="25C8EDEB" w:rsidRDefault="00520645" w14:paraId="608B94DC" w14:textId="26F19846">
      <w:pPr>
        <w:ind/>
        <w:jc w:val="both"/>
        <w:rPr>
          <w:ins w:author="Ume Sauda Ghanyani" w:date="2025-05-16T08:56:35.29Z" w16du:dateUtc="2025-05-16T08:56:35.29Z" w:id="1757119973"/>
        </w:rPr>
      </w:pPr>
    </w:p>
    <w:p w:rsidRPr="000F4604" w:rsidR="00520645" w:rsidP="25C8EDEB" w:rsidRDefault="00520645" w14:paraId="4EBE9274" w14:textId="5E980F4B">
      <w:pPr>
        <w:ind/>
        <w:jc w:val="both"/>
        <w:rPr>
          <w:b w:val="1"/>
          <w:bCs w:val="1"/>
          <w:rPrChange w:author="Ume Sauda Ghanyani" w:date="2025-05-16T08:56:53.064Z" w:id="2120815730"/>
        </w:rPr>
      </w:pPr>
      <w:ins w:author="Ume Sauda Ghanyani" w:date="2025-05-16T08:56:48.226Z" w:id="713874392">
        <w:r w:rsidRPr="25C8EDEB" w:rsidR="7601F20E">
          <w:rPr>
            <w:b w:val="1"/>
            <w:bCs w:val="1"/>
            <w:rPrChange w:author="Ume Sauda Ghanyani" w:date="2025-05-16T08:56:53.063Z" w:id="1080171185"/>
          </w:rPr>
          <w:t>A.2: Tazama Analytics Architecture:</w:t>
        </w:r>
      </w:ins>
    </w:p>
    <w:p w:rsidRPr="000F4604" w:rsidR="00520645" w:rsidP="25C8EDEB" w:rsidRDefault="00520645" w14:paraId="613EB298" w14:textId="72C58790">
      <w:pPr>
        <w:ind/>
        <w:rPr>
          <w:ins w:author="Ume Sauda Ghanyani" w:date="2025-05-16T08:41:45.362Z" w16du:dateUtc="2025-05-16T08:41:45.362Z" w:id="616906951"/>
        </w:rPr>
      </w:pPr>
      <w:ins w:author="Ume Sauda Ghanyani" w:date="2025-05-16T08:54:10.46Z" w:id="1055107022">
        <w:r w:rsidR="4950D108">
          <w:drawing>
            <wp:inline wp14:editId="340D4E0D" wp14:anchorId="1E1F8921">
              <wp:extent cx="5724524" cy="3314700"/>
              <wp:effectExtent l="0" t="0" r="0" b="0"/>
              <wp:docPr id="2126026251" name="" title=""/>
              <wp:cNvGraphicFramePr>
                <a:graphicFrameLocks noChangeAspect="1"/>
              </wp:cNvGraphicFramePr>
              <a:graphic>
                <a:graphicData uri="http://schemas.openxmlformats.org/drawingml/2006/picture">
                  <pic:pic>
                    <pic:nvPicPr>
                      <pic:cNvPr id="0" name=""/>
                      <pic:cNvPicPr/>
                    </pic:nvPicPr>
                    <pic:blipFill>
                      <a:blip r:embed="R0508989e3ecd43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314700"/>
                      </a:xfrm>
                      <a:prstGeom prst="rect">
                        <a:avLst/>
                      </a:prstGeom>
                    </pic:spPr>
                  </pic:pic>
                </a:graphicData>
              </a:graphic>
            </wp:inline>
          </w:drawing>
        </w:r>
      </w:ins>
      <w:commentRangeStart w:id="1293043329"/>
      <w:commentRangeStart w:id="2070648169"/>
      <w:commentRangeStart w:id="1035407674"/>
      <w:commentRangeEnd w:id="1293043329"/>
      <w:r>
        <w:rPr>
          <w:rStyle w:val="CommentReference"/>
        </w:rPr>
        <w:commentReference w:id="1293043329"/>
      </w:r>
      <w:commentRangeEnd w:id="2070648169"/>
      <w:r>
        <w:rPr>
          <w:rStyle w:val="CommentReference"/>
        </w:rPr>
        <w:commentReference w:id="2070648169"/>
      </w:r>
      <w:commentRangeEnd w:id="1035407674"/>
      <w:r>
        <w:rPr>
          <w:rStyle w:val="CommentReference"/>
        </w:rPr>
        <w:commentReference w:id="1035407674"/>
      </w:r>
    </w:p>
    <w:p w:rsidRPr="000F4604" w:rsidR="00520645" w:rsidP="25C8EDEB" w:rsidRDefault="00520645" w14:paraId="6FAB6766" w14:textId="5C2C78CD">
      <w:pPr>
        <w:spacing w:before="240" w:beforeAutospacing="off" w:after="240" w:afterAutospacing="off"/>
        <w:ind/>
        <w:jc w:val="left"/>
        <w:rPr>
          <w:ins w:author="Ume Sauda Ghanyani" w:date="2025-05-16T08:54:59.424Z" w16du:dateUtc="2025-05-16T08:54:59.424Z" w:id="676445510"/>
          <w:rFonts w:ascii="Aptos" w:hAnsi="Aptos" w:eastAsia="Aptos" w:cs="Aptos"/>
          <w:b w:val="0"/>
          <w:bCs w:val="0"/>
          <w:noProof w:val="0"/>
          <w:sz w:val="22"/>
          <w:szCs w:val="22"/>
          <w:lang w:val="en-US"/>
        </w:rPr>
        <w:pPrChange w:author="Ume Sauda Ghanyani" w:date="2025-05-16T09:57:13.964Z">
          <w:pPr/>
        </w:pPrChange>
      </w:pPr>
      <w:ins w:author="Ume Sauda Ghanyani" w:date="2025-05-16T08:54:59.424Z" w:id="230830751">
        <w:r w:rsidRPr="25C8EDEB" w:rsidR="4950D108">
          <w:rPr>
            <w:rFonts w:ascii="Aptos" w:hAnsi="Aptos" w:eastAsia="Aptos" w:cs="Aptos"/>
            <w:b w:val="0"/>
            <w:bCs w:val="0"/>
            <w:noProof w:val="0"/>
            <w:sz w:val="22"/>
            <w:szCs w:val="22"/>
            <w:lang w:val="en-US"/>
            <w:rPrChange w:author="Ume Sauda Ghanyani" w:date="2025-05-16T08:55:05.885Z" w:id="713192984">
              <w:rPr>
                <w:rFonts w:ascii="Aptos" w:hAnsi="Aptos" w:eastAsia="Aptos" w:cs="Aptos"/>
                <w:noProof w:val="0"/>
                <w:sz w:val="22"/>
                <w:szCs w:val="22"/>
                <w:lang w:val="en-US"/>
              </w:rPr>
            </w:rPrChange>
          </w:rPr>
          <w:t xml:space="preserve">This diagram </w:t>
        </w:r>
        <w:r w:rsidRPr="25C8EDEB" w:rsidR="4950D108">
          <w:rPr>
            <w:rFonts w:ascii="Aptos" w:hAnsi="Aptos" w:eastAsia="Aptos" w:cs="Aptos"/>
            <w:b w:val="0"/>
            <w:bCs w:val="0"/>
            <w:noProof w:val="0"/>
            <w:sz w:val="22"/>
            <w:szCs w:val="22"/>
            <w:lang w:val="en-US"/>
          </w:rPr>
          <w:t>provides</w:t>
        </w:r>
        <w:r w:rsidRPr="25C8EDEB" w:rsidR="4950D108">
          <w:rPr>
            <w:rFonts w:ascii="Aptos" w:hAnsi="Aptos" w:eastAsia="Aptos" w:cs="Aptos"/>
            <w:b w:val="0"/>
            <w:bCs w:val="0"/>
            <w:noProof w:val="0"/>
            <w:sz w:val="22"/>
            <w:szCs w:val="22"/>
            <w:lang w:val="en-US"/>
            <w:rPrChange w:author="Ume Sauda Ghanyani" w:date="2025-05-16T08:55:05.885Z" w:id="26522687">
              <w:rPr>
                <w:rFonts w:ascii="Aptos" w:hAnsi="Aptos" w:eastAsia="Aptos" w:cs="Aptos"/>
                <w:noProof w:val="0"/>
                <w:sz w:val="22"/>
                <w:szCs w:val="22"/>
                <w:lang w:val="en-US"/>
              </w:rPr>
            </w:rPrChange>
          </w:rPr>
          <w:t xml:space="preserve"> a high-level architectural view of how </w:t>
        </w:r>
        <w:r w:rsidRPr="25C8EDEB" w:rsidR="4950D108">
          <w:rPr>
            <w:rFonts w:ascii="Aptos" w:hAnsi="Aptos" w:eastAsia="Aptos" w:cs="Aptos"/>
            <w:b w:val="0"/>
            <w:bCs w:val="0"/>
            <w:noProof w:val="0"/>
            <w:sz w:val="22"/>
            <w:szCs w:val="22"/>
            <w:lang w:val="en-US"/>
          </w:rPr>
          <w:t>reporting, case management, and analytics components</w:t>
        </w:r>
        <w:r w:rsidRPr="25C8EDEB" w:rsidR="4950D108">
          <w:rPr>
            <w:rFonts w:ascii="Aptos" w:hAnsi="Aptos" w:eastAsia="Aptos" w:cs="Aptos"/>
            <w:b w:val="0"/>
            <w:bCs w:val="0"/>
            <w:noProof w:val="0"/>
            <w:sz w:val="22"/>
            <w:szCs w:val="22"/>
            <w:lang w:val="en-US"/>
            <w:rPrChange w:author="Ume Sauda Ghanyani" w:date="2025-05-16T08:55:05.886Z" w:id="1798980659">
              <w:rPr>
                <w:rFonts w:ascii="Aptos" w:hAnsi="Aptos" w:eastAsia="Aptos" w:cs="Aptos"/>
                <w:noProof w:val="0"/>
                <w:sz w:val="22"/>
                <w:szCs w:val="22"/>
                <w:lang w:val="en-US"/>
              </w:rPr>
            </w:rPrChange>
          </w:rPr>
          <w:t xml:space="preserve"> are organized within the </w:t>
        </w:r>
        <w:r w:rsidRPr="25C8EDEB" w:rsidR="4950D108">
          <w:rPr>
            <w:rFonts w:ascii="Aptos" w:hAnsi="Aptos" w:eastAsia="Aptos" w:cs="Aptos"/>
            <w:b w:val="0"/>
            <w:bCs w:val="0"/>
            <w:noProof w:val="0"/>
            <w:sz w:val="22"/>
            <w:szCs w:val="22"/>
            <w:lang w:val="en-US"/>
          </w:rPr>
          <w:t>Tazama ecosystem</w:t>
        </w:r>
        <w:r w:rsidRPr="25C8EDEB" w:rsidR="4950D108">
          <w:rPr>
            <w:rFonts w:ascii="Aptos" w:hAnsi="Aptos" w:eastAsia="Aptos" w:cs="Aptos"/>
            <w:b w:val="0"/>
            <w:bCs w:val="0"/>
            <w:noProof w:val="0"/>
            <w:sz w:val="22"/>
            <w:szCs w:val="22"/>
            <w:lang w:val="en-US"/>
          </w:rPr>
          <w:t>, and how different user roles interact with these components.</w:t>
        </w:r>
      </w:ins>
    </w:p>
    <w:p w:rsidRPr="000F4604" w:rsidR="00520645" w:rsidP="25C8EDEB" w:rsidRDefault="00520645" w14:paraId="5F256B42" w14:textId="6E0C63A3">
      <w:pPr>
        <w:pStyle w:val="Heading4"/>
        <w:spacing w:before="319" w:beforeAutospacing="off" w:after="319" w:afterAutospacing="off"/>
        <w:ind/>
        <w:jc w:val="left"/>
        <w:rPr>
          <w:ins w:author="Ume Sauda Ghanyani" w:date="2025-05-16T08:54:59.424Z" w16du:dateUtc="2025-05-16T08:54:59.424Z" w:id="2109913482"/>
          <w:rFonts w:ascii="Aptos" w:hAnsi="Aptos" w:eastAsia="Aptos" w:cs="Aptos"/>
          <w:b w:val="0"/>
          <w:bCs w:val="0"/>
          <w:noProof w:val="0"/>
          <w:sz w:val="24"/>
          <w:szCs w:val="24"/>
          <w:lang w:val="en-US"/>
          <w:rPrChange w:author="Ume Sauda Ghanyani" w:date="2025-05-16T08:55:06.56Z" w:id="143794772">
            <w:rPr>
              <w:ins w:author="Ume Sauda Ghanyani" w:date="2025-05-16T08:54:59.424Z" w16du:dateUtc="2025-05-16T08:54:59.424Z" w:id="1843139871"/>
              <w:rFonts w:ascii="Aptos" w:hAnsi="Aptos" w:eastAsia="Aptos" w:cs="Aptos"/>
              <w:b w:val="1"/>
              <w:bCs w:val="1"/>
              <w:noProof w:val="0"/>
              <w:sz w:val="24"/>
              <w:szCs w:val="24"/>
              <w:lang w:val="en-US"/>
            </w:rPr>
          </w:rPrChange>
        </w:rPr>
        <w:pPrChange w:author="Ume Sauda Ghanyani" w:date="2025-05-16T09:57:13.964Z">
          <w:pPr/>
        </w:pPrChange>
      </w:pPr>
      <w:ins w:author="Ume Sauda Ghanyani" w:date="2025-05-16T08:54:59.424Z" w:id="830431274">
        <w:r w:rsidRPr="25C8EDEB" w:rsidR="4950D108">
          <w:rPr>
            <w:rFonts w:ascii="Aptos" w:hAnsi="Aptos" w:eastAsia="Aptos" w:cs="Aptos"/>
            <w:b w:val="0"/>
            <w:bCs w:val="0"/>
            <w:noProof w:val="0"/>
            <w:sz w:val="24"/>
            <w:szCs w:val="24"/>
            <w:lang w:val="en-US"/>
            <w:rPrChange w:author="Ume Sauda Ghanyani" w:date="2025-05-16T08:55:06.559Z" w:id="1915452676">
              <w:rPr>
                <w:rFonts w:ascii="Aptos" w:hAnsi="Aptos" w:eastAsia="Aptos" w:cs="Aptos"/>
                <w:b w:val="1"/>
                <w:bCs w:val="1"/>
                <w:noProof w:val="0"/>
                <w:sz w:val="24"/>
                <w:szCs w:val="24"/>
                <w:lang w:val="en-US"/>
              </w:rPr>
            </w:rPrChange>
          </w:rPr>
          <w:t>Key Components:</w:t>
        </w:r>
      </w:ins>
    </w:p>
    <w:p w:rsidRPr="000F4604" w:rsidR="00520645" w:rsidP="25C8EDEB" w:rsidRDefault="00520645" w14:paraId="17055251" w14:textId="5AB80041">
      <w:pPr>
        <w:pStyle w:val="ListParagraph"/>
        <w:numPr>
          <w:ilvl w:val="0"/>
          <w:numId w:val="41"/>
        </w:numPr>
        <w:spacing w:before="240" w:beforeAutospacing="off" w:after="240" w:afterAutospacing="off"/>
        <w:ind/>
        <w:jc w:val="left"/>
        <w:rPr>
          <w:ins w:author="Ume Sauda Ghanyani" w:date="2025-05-16T08:54:59.424Z" w16du:dateUtc="2025-05-16T08:54:59.424Z" w:id="1097100577"/>
          <w:rFonts w:ascii="Aptos" w:hAnsi="Aptos" w:eastAsia="Aptos" w:cs="Aptos"/>
          <w:b w:val="0"/>
          <w:bCs w:val="0"/>
          <w:noProof w:val="0"/>
          <w:sz w:val="22"/>
          <w:szCs w:val="22"/>
          <w:lang w:val="en-US"/>
        </w:rPr>
        <w:pPrChange w:author="Ume Sauda Ghanyani" w:date="2025-05-16T09:57:13.965Z">
          <w:pPr>
            <w:pStyle w:val="ListParagraph"/>
            <w:numPr>
              <w:ilvl w:val="0"/>
              <w:numId w:val="41"/>
            </w:numPr>
          </w:pPr>
        </w:pPrChange>
      </w:pPr>
      <w:ins w:author="Ume Sauda Ghanyani" w:date="2025-05-16T08:54:59.424Z" w:id="11129371">
        <w:r w:rsidRPr="25C8EDEB" w:rsidR="4950D108">
          <w:rPr>
            <w:rFonts w:ascii="Aptos" w:hAnsi="Aptos" w:eastAsia="Aptos" w:cs="Aptos"/>
            <w:b w:val="0"/>
            <w:bCs w:val="0"/>
            <w:noProof w:val="0"/>
            <w:sz w:val="22"/>
            <w:szCs w:val="22"/>
            <w:lang w:val="en-US"/>
          </w:rPr>
          <w:t>Transaction Monitoring System (TMS)</w:t>
        </w:r>
        <w:r w:rsidRPr="25C8EDEB" w:rsidR="4950D108">
          <w:rPr>
            <w:rFonts w:ascii="Aptos" w:hAnsi="Aptos" w:eastAsia="Aptos" w:cs="Aptos"/>
            <w:b w:val="0"/>
            <w:bCs w:val="0"/>
            <w:noProof w:val="0"/>
            <w:sz w:val="22"/>
            <w:szCs w:val="22"/>
            <w:lang w:val="en-US"/>
          </w:rPr>
          <w:t>:</w:t>
        </w:r>
        <w:r>
          <w:br/>
        </w:r>
        <w:r w:rsidRPr="25C8EDEB" w:rsidR="4950D108">
          <w:rPr>
            <w:rFonts w:ascii="Aptos" w:hAnsi="Aptos" w:eastAsia="Aptos" w:cs="Aptos"/>
            <w:b w:val="0"/>
            <w:bCs w:val="0"/>
            <w:noProof w:val="0"/>
            <w:sz w:val="22"/>
            <w:szCs w:val="22"/>
            <w:lang w:val="en-US"/>
            <w:rPrChange w:author="Ume Sauda Ghanyani" w:date="2025-05-16T08:55:05.89Z" w:id="1478514144">
              <w:rPr>
                <w:rFonts w:ascii="Aptos" w:hAnsi="Aptos" w:eastAsia="Aptos" w:cs="Aptos"/>
                <w:noProof w:val="0"/>
                <w:sz w:val="22"/>
                <w:szCs w:val="22"/>
                <w:lang w:val="en-US"/>
              </w:rPr>
            </w:rPrChange>
          </w:rPr>
          <w:t xml:space="preserve"> The core engine responsible for ingesting and evaluating transactional data in real time. It feeds evaluated data and detection results into the </w:t>
        </w:r>
        <w:r w:rsidRPr="25C8EDEB" w:rsidR="4950D108">
          <w:rPr>
            <w:rFonts w:ascii="Aptos" w:hAnsi="Aptos" w:eastAsia="Aptos" w:cs="Aptos"/>
            <w:b w:val="0"/>
            <w:bCs w:val="0"/>
            <w:noProof w:val="0"/>
            <w:sz w:val="22"/>
            <w:szCs w:val="22"/>
            <w:lang w:val="en-US"/>
          </w:rPr>
          <w:t>Data Warehouse</w:t>
        </w:r>
        <w:r w:rsidRPr="25C8EDEB" w:rsidR="4950D108">
          <w:rPr>
            <w:rFonts w:ascii="Aptos" w:hAnsi="Aptos" w:eastAsia="Aptos" w:cs="Aptos"/>
            <w:b w:val="0"/>
            <w:bCs w:val="0"/>
            <w:noProof w:val="0"/>
            <w:sz w:val="22"/>
            <w:szCs w:val="22"/>
            <w:lang w:val="en-US"/>
          </w:rPr>
          <w:t>.</w:t>
        </w:r>
      </w:ins>
    </w:p>
    <w:p w:rsidRPr="000F4604" w:rsidR="00520645" w:rsidP="25C8EDEB" w:rsidRDefault="00520645" w14:paraId="1731F10A" w14:textId="144B5700">
      <w:pPr>
        <w:pStyle w:val="ListParagraph"/>
        <w:numPr>
          <w:ilvl w:val="0"/>
          <w:numId w:val="41"/>
        </w:numPr>
        <w:spacing w:before="240" w:beforeAutospacing="off" w:after="240" w:afterAutospacing="off"/>
        <w:ind/>
        <w:jc w:val="left"/>
        <w:rPr>
          <w:ins w:author="Ume Sauda Ghanyani" w:date="2025-05-16T08:54:59.424Z" w16du:dateUtc="2025-05-16T08:54:59.424Z" w:id="70559190"/>
          <w:rFonts w:ascii="Aptos" w:hAnsi="Aptos" w:eastAsia="Aptos" w:cs="Aptos"/>
          <w:b w:val="0"/>
          <w:bCs w:val="0"/>
          <w:noProof w:val="0"/>
          <w:sz w:val="22"/>
          <w:szCs w:val="22"/>
          <w:lang w:val="en-US"/>
        </w:rPr>
        <w:pPrChange w:author="Ume Sauda Ghanyani" w:date="2025-05-16T09:57:13.965Z">
          <w:pPr>
            <w:pStyle w:val="ListParagraph"/>
            <w:numPr>
              <w:ilvl w:val="0"/>
              <w:numId w:val="41"/>
            </w:numPr>
          </w:pPr>
        </w:pPrChange>
      </w:pPr>
      <w:ins w:author="Ume Sauda Ghanyani" w:date="2025-05-16T08:54:59.424Z" w:id="202014293">
        <w:r w:rsidRPr="25C8EDEB" w:rsidR="4950D108">
          <w:rPr>
            <w:rFonts w:ascii="Aptos" w:hAnsi="Aptos" w:eastAsia="Aptos" w:cs="Aptos"/>
            <w:b w:val="0"/>
            <w:bCs w:val="0"/>
            <w:noProof w:val="0"/>
            <w:sz w:val="22"/>
            <w:szCs w:val="22"/>
            <w:lang w:val="en-US"/>
          </w:rPr>
          <w:t>Case Investigation Management System (CIMS)</w:t>
        </w:r>
        <w:r w:rsidRPr="25C8EDEB" w:rsidR="4950D108">
          <w:rPr>
            <w:rFonts w:ascii="Aptos" w:hAnsi="Aptos" w:eastAsia="Aptos" w:cs="Aptos"/>
            <w:b w:val="0"/>
            <w:bCs w:val="0"/>
            <w:noProof w:val="0"/>
            <w:sz w:val="22"/>
            <w:szCs w:val="22"/>
            <w:lang w:val="en-US"/>
          </w:rPr>
          <w:t>:</w:t>
        </w:r>
        <w:r>
          <w:br/>
        </w:r>
        <w:r w:rsidRPr="25C8EDEB" w:rsidR="4950D108">
          <w:rPr>
            <w:rFonts w:ascii="Aptos" w:hAnsi="Aptos" w:eastAsia="Aptos" w:cs="Aptos"/>
            <w:b w:val="0"/>
            <w:bCs w:val="0"/>
            <w:noProof w:val="0"/>
            <w:sz w:val="22"/>
            <w:szCs w:val="22"/>
            <w:lang w:val="en-US"/>
          </w:rPr>
          <w:t xml:space="preserve"> Manages the end-to-end investigation of flagged transactions. It stores case metadata and interacts with both native CMS interfaces and external analytics tools.</w:t>
        </w:r>
      </w:ins>
    </w:p>
    <w:p w:rsidRPr="000F4604" w:rsidR="00520645" w:rsidP="25C8EDEB" w:rsidRDefault="00520645" w14:paraId="1A197AEA" w14:textId="3A6FD0E4">
      <w:pPr>
        <w:pStyle w:val="ListParagraph"/>
        <w:numPr>
          <w:ilvl w:val="0"/>
          <w:numId w:val="41"/>
        </w:numPr>
        <w:spacing w:before="240" w:beforeAutospacing="off" w:after="240" w:afterAutospacing="off"/>
        <w:ind/>
        <w:jc w:val="left"/>
        <w:rPr>
          <w:ins w:author="Ume Sauda Ghanyani" w:date="2025-05-16T08:54:59.425Z" w16du:dateUtc="2025-05-16T08:54:59.425Z" w:id="415166331"/>
          <w:rFonts w:ascii="Aptos" w:hAnsi="Aptos" w:eastAsia="Aptos" w:cs="Aptos"/>
          <w:b w:val="0"/>
          <w:bCs w:val="0"/>
          <w:noProof w:val="0"/>
          <w:sz w:val="22"/>
          <w:szCs w:val="22"/>
          <w:lang w:val="en-US"/>
        </w:rPr>
        <w:pPrChange w:author="Ume Sauda Ghanyani" w:date="2025-05-16T09:57:13.965Z">
          <w:pPr>
            <w:pStyle w:val="ListParagraph"/>
            <w:numPr>
              <w:ilvl w:val="0"/>
              <w:numId w:val="41"/>
            </w:numPr>
          </w:pPr>
        </w:pPrChange>
      </w:pPr>
      <w:ins w:author="Ume Sauda Ghanyani" w:date="2025-05-16T08:54:59.424Z" w:id="248656619">
        <w:r w:rsidRPr="25C8EDEB" w:rsidR="4950D108">
          <w:rPr>
            <w:rFonts w:ascii="Aptos" w:hAnsi="Aptos" w:eastAsia="Aptos" w:cs="Aptos"/>
            <w:b w:val="0"/>
            <w:bCs w:val="0"/>
            <w:noProof w:val="0"/>
            <w:sz w:val="22"/>
            <w:szCs w:val="22"/>
            <w:lang w:val="en-US"/>
          </w:rPr>
          <w:t>Data Warehouse</w:t>
        </w:r>
        <w:r w:rsidRPr="25C8EDEB" w:rsidR="4950D108">
          <w:rPr>
            <w:rFonts w:ascii="Aptos" w:hAnsi="Aptos" w:eastAsia="Aptos" w:cs="Aptos"/>
            <w:b w:val="0"/>
            <w:bCs w:val="0"/>
            <w:noProof w:val="0"/>
            <w:sz w:val="22"/>
            <w:szCs w:val="22"/>
            <w:lang w:val="en-US"/>
          </w:rPr>
          <w:t>:</w:t>
        </w:r>
        <w:r>
          <w:br/>
        </w:r>
        <w:r w:rsidRPr="25C8EDEB" w:rsidR="4950D108">
          <w:rPr>
            <w:rFonts w:ascii="Aptos" w:hAnsi="Aptos" w:eastAsia="Aptos" w:cs="Aptos"/>
            <w:b w:val="0"/>
            <w:bCs w:val="0"/>
            <w:noProof w:val="0"/>
            <w:sz w:val="22"/>
            <w:szCs w:val="22"/>
            <w:lang w:val="en-US"/>
          </w:rPr>
          <w:t xml:space="preserve"> Acts as the central data repository for storing historical and real-time transaction data, case outcomes, and fraud detection metadata. It serves as the primary data source for reporting and analytics.</w:t>
        </w:r>
      </w:ins>
    </w:p>
    <w:p w:rsidRPr="000F4604" w:rsidR="00520645" w:rsidP="25C8EDEB" w:rsidRDefault="00520645" w14:paraId="3D73DBCA" w14:textId="1842473D">
      <w:pPr>
        <w:pStyle w:val="ListParagraph"/>
        <w:numPr>
          <w:ilvl w:val="0"/>
          <w:numId w:val="41"/>
        </w:numPr>
        <w:spacing w:before="240" w:beforeAutospacing="off" w:after="240" w:afterAutospacing="off"/>
        <w:ind/>
        <w:jc w:val="left"/>
        <w:rPr>
          <w:ins w:author="Ume Sauda Ghanyani" w:date="2025-05-16T08:54:59.425Z" w16du:dateUtc="2025-05-16T08:54:59.425Z" w:id="329543185"/>
          <w:rFonts w:ascii="Aptos" w:hAnsi="Aptos" w:eastAsia="Aptos" w:cs="Aptos"/>
          <w:b w:val="0"/>
          <w:bCs w:val="0"/>
          <w:noProof w:val="0"/>
          <w:sz w:val="22"/>
          <w:szCs w:val="22"/>
          <w:lang w:val="en-US"/>
        </w:rPr>
        <w:pPrChange w:author="Ume Sauda Ghanyani" w:date="2025-05-16T09:57:13.965Z">
          <w:pPr>
            <w:pStyle w:val="ListParagraph"/>
            <w:numPr>
              <w:ilvl w:val="0"/>
              <w:numId w:val="41"/>
            </w:numPr>
          </w:pPr>
        </w:pPrChange>
      </w:pPr>
      <w:ins w:author="Ume Sauda Ghanyani" w:date="2025-05-16T08:54:59.425Z" w:id="1734783297">
        <w:r w:rsidRPr="25C8EDEB" w:rsidR="4950D108">
          <w:rPr>
            <w:rFonts w:ascii="Aptos" w:hAnsi="Aptos" w:eastAsia="Aptos" w:cs="Aptos"/>
            <w:b w:val="0"/>
            <w:bCs w:val="0"/>
            <w:noProof w:val="0"/>
            <w:sz w:val="22"/>
            <w:szCs w:val="22"/>
            <w:lang w:val="en-US"/>
          </w:rPr>
          <w:t xml:space="preserve">CMS </w:t>
        </w:r>
        <w:r w:rsidRPr="25C8EDEB" w:rsidR="4950D108">
          <w:rPr>
            <w:rFonts w:ascii="Aptos" w:hAnsi="Aptos" w:eastAsia="Aptos" w:cs="Aptos"/>
            <w:b w:val="0"/>
            <w:bCs w:val="0"/>
            <w:noProof w:val="0"/>
            <w:sz w:val="22"/>
            <w:szCs w:val="22"/>
            <w:lang w:val="en-US"/>
          </w:rPr>
          <w:t>:</w:t>
        </w:r>
        <w:r>
          <w:br/>
        </w:r>
        <w:r w:rsidRPr="25C8EDEB" w:rsidR="4950D108">
          <w:rPr>
            <w:rFonts w:ascii="Aptos" w:hAnsi="Aptos" w:eastAsia="Aptos" w:cs="Aptos"/>
            <w:b w:val="0"/>
            <w:bCs w:val="0"/>
            <w:noProof w:val="0"/>
            <w:sz w:val="22"/>
            <w:szCs w:val="22"/>
            <w:lang w:val="en-US"/>
          </w:rPr>
          <w:t xml:space="preserve"> </w:t>
        </w:r>
        <w:r w:rsidRPr="25C8EDEB" w:rsidR="4950D108">
          <w:rPr>
            <w:rFonts w:ascii="Aptos" w:hAnsi="Aptos" w:eastAsia="Aptos" w:cs="Aptos"/>
            <w:b w:val="0"/>
            <w:bCs w:val="0"/>
            <w:noProof w:val="0"/>
            <w:sz w:val="22"/>
            <w:szCs w:val="22"/>
            <w:lang w:val="en-US"/>
          </w:rPr>
          <w:t xml:space="preserve">A </w:t>
        </w:r>
        <w:r w:rsidRPr="25C8EDEB" w:rsidR="4950D108">
          <w:rPr>
            <w:rFonts w:ascii="Aptos" w:hAnsi="Aptos" w:eastAsia="Aptos" w:cs="Aptos"/>
            <w:b w:val="0"/>
            <w:bCs w:val="0"/>
            <w:noProof w:val="0"/>
            <w:sz w:val="22"/>
            <w:szCs w:val="22"/>
            <w:lang w:val="en-US"/>
          </w:rPr>
          <w:t xml:space="preserve"> platform</w:t>
        </w:r>
        <w:r w:rsidRPr="25C8EDEB" w:rsidR="4950D108">
          <w:rPr>
            <w:rFonts w:ascii="Aptos" w:hAnsi="Aptos" w:eastAsia="Aptos" w:cs="Aptos"/>
            <w:b w:val="0"/>
            <w:bCs w:val="0"/>
            <w:noProof w:val="0"/>
            <w:sz w:val="22"/>
            <w:szCs w:val="22"/>
            <w:lang w:val="en-US"/>
          </w:rPr>
          <w:t xml:space="preserve"> used to manage case progression, investigator assignments, and generate operational reports.</w:t>
        </w:r>
      </w:ins>
    </w:p>
    <w:p w:rsidRPr="000F4604" w:rsidR="00520645" w:rsidP="25C8EDEB" w:rsidRDefault="00520645" w14:paraId="52BA05AF" w14:textId="4FF2E3A5">
      <w:pPr>
        <w:pStyle w:val="ListParagraph"/>
        <w:numPr>
          <w:ilvl w:val="1"/>
          <w:numId w:val="41"/>
        </w:numPr>
        <w:spacing w:before="240" w:beforeAutospacing="off" w:after="240" w:afterAutospacing="off"/>
        <w:ind/>
        <w:jc w:val="left"/>
        <w:rPr>
          <w:ins w:author="Ume Sauda Ghanyani" w:date="2025-05-16T08:54:59.425Z" w16du:dateUtc="2025-05-16T08:54:59.425Z" w:id="754340147"/>
          <w:rFonts w:ascii="Aptos" w:hAnsi="Aptos" w:eastAsia="Aptos" w:cs="Aptos"/>
          <w:b w:val="0"/>
          <w:bCs w:val="0"/>
          <w:noProof w:val="0"/>
          <w:sz w:val="22"/>
          <w:szCs w:val="22"/>
          <w:lang w:val="en-US"/>
        </w:rPr>
        <w:pPrChange w:author="Ume Sauda Ghanyani" w:date="2025-05-16T09:57:13.965Z">
          <w:pPr>
            <w:pStyle w:val="ListParagraph"/>
            <w:numPr>
              <w:ilvl w:val="1"/>
              <w:numId w:val="41"/>
            </w:numPr>
          </w:pPr>
        </w:pPrChange>
      </w:pPr>
      <w:ins w:author="Ume Sauda Ghanyani" w:date="2025-05-16T08:54:59.425Z" w:id="1681159371">
        <w:r w:rsidRPr="25C8EDEB" w:rsidR="4950D108">
          <w:rPr>
            <w:rFonts w:ascii="Aptos" w:hAnsi="Aptos" w:eastAsia="Aptos" w:cs="Aptos"/>
            <w:b w:val="0"/>
            <w:bCs w:val="0"/>
            <w:noProof w:val="0"/>
            <w:sz w:val="22"/>
            <w:szCs w:val="22"/>
            <w:lang w:val="en-US"/>
            <w:rPrChange w:author="Ume Sauda Ghanyani" w:date="2025-05-16T08:55:05.893Z" w:id="1455614078">
              <w:rPr>
                <w:rFonts w:ascii="Aptos" w:hAnsi="Aptos" w:eastAsia="Aptos" w:cs="Aptos"/>
                <w:noProof w:val="0"/>
                <w:sz w:val="22"/>
                <w:szCs w:val="22"/>
                <w:lang w:val="en-US"/>
              </w:rPr>
            </w:rPrChange>
          </w:rPr>
          <w:t xml:space="preserve">Includes the </w:t>
        </w:r>
        <w:r w:rsidRPr="25C8EDEB" w:rsidR="4950D108">
          <w:rPr>
            <w:rFonts w:ascii="Aptos" w:hAnsi="Aptos" w:eastAsia="Aptos" w:cs="Aptos"/>
            <w:b w:val="0"/>
            <w:bCs w:val="0"/>
            <w:noProof w:val="0"/>
            <w:sz w:val="22"/>
            <w:szCs w:val="22"/>
            <w:lang w:val="en-US"/>
          </w:rPr>
          <w:t>Case Workflow UI</w:t>
        </w:r>
        <w:r w:rsidRPr="25C8EDEB" w:rsidR="4950D108">
          <w:rPr>
            <w:rFonts w:ascii="Aptos" w:hAnsi="Aptos" w:eastAsia="Aptos" w:cs="Aptos"/>
            <w:b w:val="0"/>
            <w:bCs w:val="0"/>
            <w:noProof w:val="0"/>
            <w:sz w:val="22"/>
            <w:szCs w:val="22"/>
            <w:lang w:val="en-US"/>
          </w:rPr>
          <w:t xml:space="preserve"> for interactive investigation.</w:t>
        </w:r>
      </w:ins>
    </w:p>
    <w:p w:rsidRPr="000F4604" w:rsidR="00520645" w:rsidP="25C8EDEB" w:rsidRDefault="00520645" w14:paraId="4AAE6E2E" w14:textId="608D9EF2">
      <w:pPr>
        <w:pStyle w:val="ListParagraph"/>
        <w:numPr>
          <w:ilvl w:val="1"/>
          <w:numId w:val="41"/>
        </w:numPr>
        <w:spacing w:before="240" w:beforeAutospacing="off" w:after="240" w:afterAutospacing="off"/>
        <w:ind/>
        <w:jc w:val="left"/>
        <w:rPr>
          <w:ins w:author="Ume Sauda Ghanyani" w:date="2025-05-16T08:54:59.425Z" w16du:dateUtc="2025-05-16T08:54:59.425Z" w:id="413238819"/>
          <w:rFonts w:ascii="Aptos" w:hAnsi="Aptos" w:eastAsia="Aptos" w:cs="Aptos"/>
          <w:b w:val="0"/>
          <w:bCs w:val="0"/>
          <w:noProof w:val="0"/>
          <w:sz w:val="22"/>
          <w:szCs w:val="22"/>
          <w:lang w:val="en-US"/>
        </w:rPr>
        <w:pPrChange w:author="Ume Sauda Ghanyani" w:date="2025-05-16T09:57:13.965Z">
          <w:pPr>
            <w:pStyle w:val="ListParagraph"/>
            <w:numPr>
              <w:ilvl w:val="1"/>
              <w:numId w:val="41"/>
            </w:numPr>
          </w:pPr>
        </w:pPrChange>
      </w:pPr>
      <w:ins w:author="Ume Sauda Ghanyani" w:date="2025-05-16T08:54:59.425Z" w:id="77549693">
        <w:r w:rsidRPr="25C8EDEB" w:rsidR="4950D108">
          <w:rPr>
            <w:rFonts w:ascii="Aptos" w:hAnsi="Aptos" w:eastAsia="Aptos" w:cs="Aptos"/>
            <w:b w:val="0"/>
            <w:bCs w:val="0"/>
            <w:noProof w:val="0"/>
            <w:sz w:val="22"/>
            <w:szCs w:val="22"/>
            <w:lang w:val="en-US"/>
            <w:rPrChange w:author="Ume Sauda Ghanyani" w:date="2025-05-16T08:55:05.893Z" w:id="442944035">
              <w:rPr>
                <w:rFonts w:ascii="Aptos" w:hAnsi="Aptos" w:eastAsia="Aptos" w:cs="Aptos"/>
                <w:noProof w:val="0"/>
                <w:sz w:val="22"/>
                <w:szCs w:val="22"/>
                <w:lang w:val="en-US"/>
              </w:rPr>
            </w:rPrChange>
          </w:rPr>
          <w:t xml:space="preserve">Supports </w:t>
        </w:r>
        <w:r w:rsidRPr="25C8EDEB" w:rsidR="4950D108">
          <w:rPr>
            <w:rFonts w:ascii="Aptos" w:hAnsi="Aptos" w:eastAsia="Aptos" w:cs="Aptos"/>
            <w:b w:val="0"/>
            <w:bCs w:val="0"/>
            <w:noProof w:val="0"/>
            <w:sz w:val="22"/>
            <w:szCs w:val="22"/>
            <w:lang w:val="en-US"/>
          </w:rPr>
          <w:t>CMS Native Reports</w:t>
        </w:r>
        <w:r w:rsidRPr="25C8EDEB" w:rsidR="4950D108">
          <w:rPr>
            <w:rFonts w:ascii="Aptos" w:hAnsi="Aptos" w:eastAsia="Aptos" w:cs="Aptos"/>
            <w:b w:val="0"/>
            <w:bCs w:val="0"/>
            <w:noProof w:val="0"/>
            <w:sz w:val="22"/>
            <w:szCs w:val="22"/>
            <w:lang w:val="en-US"/>
          </w:rPr>
          <w:t xml:space="preserve"> for basic case tracking and metrics.</w:t>
        </w:r>
      </w:ins>
    </w:p>
    <w:p w:rsidRPr="000F4604" w:rsidR="00520645" w:rsidP="25C8EDEB" w:rsidRDefault="00520645" w14:paraId="66D8F118" w14:textId="29C7244F">
      <w:pPr>
        <w:pStyle w:val="ListParagraph"/>
        <w:numPr>
          <w:ilvl w:val="0"/>
          <w:numId w:val="41"/>
        </w:numPr>
        <w:spacing w:before="240" w:beforeAutospacing="off" w:after="240" w:afterAutospacing="off"/>
        <w:ind/>
        <w:jc w:val="left"/>
        <w:rPr>
          <w:ins w:author="Ume Sauda Ghanyani" w:date="2025-05-16T08:54:59.425Z" w16du:dateUtc="2025-05-16T08:54:59.425Z" w:id="1527580882"/>
          <w:rFonts w:ascii="Aptos" w:hAnsi="Aptos" w:eastAsia="Aptos" w:cs="Aptos"/>
          <w:b w:val="0"/>
          <w:bCs w:val="0"/>
          <w:noProof w:val="0"/>
          <w:sz w:val="22"/>
          <w:szCs w:val="22"/>
          <w:lang w:val="en-US"/>
        </w:rPr>
        <w:pPrChange w:author="Ume Sauda Ghanyani" w:date="2025-05-16T09:57:13.965Z">
          <w:pPr>
            <w:pStyle w:val="ListParagraph"/>
            <w:numPr>
              <w:ilvl w:val="0"/>
              <w:numId w:val="41"/>
            </w:numPr>
          </w:pPr>
        </w:pPrChange>
      </w:pPr>
      <w:ins w:author="Ume Sauda Ghanyani" w:date="2025-05-16T08:54:59.425Z" w:id="275501685">
        <w:r w:rsidRPr="25C8EDEB" w:rsidR="4950D108">
          <w:rPr>
            <w:rFonts w:ascii="Aptos" w:hAnsi="Aptos" w:eastAsia="Aptos" w:cs="Aptos"/>
            <w:b w:val="0"/>
            <w:bCs w:val="0"/>
            <w:noProof w:val="0"/>
            <w:sz w:val="22"/>
            <w:szCs w:val="22"/>
            <w:lang w:val="en-US"/>
            <w:rPrChange w:author="Ume Sauda Ghanyani" w:date="2025-05-16T08:55:06.564Z" w:id="1906215428">
              <w:rPr>
                <w:rFonts w:ascii="Aptos" w:hAnsi="Aptos" w:eastAsia="Aptos" w:cs="Aptos"/>
                <w:b w:val="1"/>
                <w:bCs w:val="1"/>
                <w:noProof w:val="0"/>
                <w:sz w:val="22"/>
                <w:szCs w:val="22"/>
                <w:lang w:val="en-US"/>
              </w:rPr>
            </w:rPrChange>
          </w:rPr>
          <w:t>JupyterLab</w:t>
        </w:r>
        <w:r w:rsidRPr="25C8EDEB" w:rsidR="4950D108">
          <w:rPr>
            <w:rFonts w:ascii="Aptos" w:hAnsi="Aptos" w:eastAsia="Aptos" w:cs="Aptos"/>
            <w:b w:val="0"/>
            <w:bCs w:val="0"/>
            <w:noProof w:val="0"/>
            <w:sz w:val="22"/>
            <w:szCs w:val="22"/>
            <w:lang w:val="en-US"/>
          </w:rPr>
          <w:t xml:space="preserve"> Reporting Engine</w:t>
        </w:r>
        <w:r w:rsidRPr="25C8EDEB" w:rsidR="4950D108">
          <w:rPr>
            <w:rFonts w:ascii="Aptos" w:hAnsi="Aptos" w:eastAsia="Aptos" w:cs="Aptos"/>
            <w:b w:val="0"/>
            <w:bCs w:val="0"/>
            <w:noProof w:val="0"/>
            <w:sz w:val="22"/>
            <w:szCs w:val="22"/>
            <w:lang w:val="en-US"/>
          </w:rPr>
          <w:t>:</w:t>
        </w:r>
        <w:r>
          <w:br/>
        </w:r>
        <w:r w:rsidRPr="25C8EDEB" w:rsidR="4950D108">
          <w:rPr>
            <w:rFonts w:ascii="Aptos" w:hAnsi="Aptos" w:eastAsia="Aptos" w:cs="Aptos"/>
            <w:b w:val="0"/>
            <w:bCs w:val="0"/>
            <w:noProof w:val="0"/>
            <w:sz w:val="22"/>
            <w:szCs w:val="22"/>
            <w:lang w:val="en-US"/>
          </w:rPr>
          <w:t xml:space="preserve"> An embedded or integrated analytics layer that allows analysts and system stakeholders to perform advanced analytics and generate interactive dashboards. It supports:</w:t>
        </w:r>
      </w:ins>
    </w:p>
    <w:p w:rsidRPr="000F4604" w:rsidR="00520645" w:rsidP="25C8EDEB" w:rsidRDefault="00520645" w14:paraId="2EB0A617" w14:textId="25856EBC">
      <w:pPr>
        <w:pStyle w:val="ListParagraph"/>
        <w:numPr>
          <w:ilvl w:val="1"/>
          <w:numId w:val="41"/>
        </w:numPr>
        <w:spacing w:before="240" w:beforeAutospacing="off" w:after="240" w:afterAutospacing="off"/>
        <w:ind/>
        <w:jc w:val="left"/>
        <w:rPr>
          <w:ins w:author="Ume Sauda Ghanyani" w:date="2025-05-16T08:54:59.425Z" w16du:dateUtc="2025-05-16T08:54:59.425Z" w:id="1816295955"/>
          <w:rFonts w:ascii="Aptos" w:hAnsi="Aptos" w:eastAsia="Aptos" w:cs="Aptos"/>
          <w:b w:val="0"/>
          <w:bCs w:val="0"/>
          <w:noProof w:val="0"/>
          <w:sz w:val="22"/>
          <w:szCs w:val="22"/>
          <w:lang w:val="en-US"/>
        </w:rPr>
        <w:pPrChange w:author="Ume Sauda Ghanyani" w:date="2025-05-16T09:57:13.966Z">
          <w:pPr>
            <w:pStyle w:val="ListParagraph"/>
            <w:numPr>
              <w:ilvl w:val="1"/>
              <w:numId w:val="41"/>
            </w:numPr>
          </w:pPr>
        </w:pPrChange>
      </w:pPr>
      <w:ins w:author="Ume Sauda Ghanyani" w:date="2025-05-16T08:54:59.425Z" w:id="823076842">
        <w:r w:rsidRPr="25C8EDEB" w:rsidR="4950D108">
          <w:rPr>
            <w:rFonts w:ascii="Aptos" w:hAnsi="Aptos" w:eastAsia="Aptos" w:cs="Aptos"/>
            <w:b w:val="0"/>
            <w:bCs w:val="0"/>
            <w:noProof w:val="0"/>
            <w:sz w:val="22"/>
            <w:szCs w:val="22"/>
            <w:lang w:val="en-US"/>
          </w:rPr>
          <w:t>Querying of historical</w:t>
        </w:r>
        <w:r w:rsidRPr="25C8EDEB" w:rsidR="4950D108">
          <w:rPr>
            <w:rFonts w:ascii="Aptos" w:hAnsi="Aptos" w:eastAsia="Aptos" w:cs="Aptos"/>
            <w:b w:val="0"/>
            <w:bCs w:val="0"/>
            <w:noProof w:val="0"/>
            <w:sz w:val="22"/>
            <w:szCs w:val="22"/>
            <w:lang w:val="en-US"/>
          </w:rPr>
          <w:t xml:space="preserve"> data</w:t>
        </w:r>
      </w:ins>
    </w:p>
    <w:p w:rsidRPr="000F4604" w:rsidR="00520645" w:rsidP="25C8EDEB" w:rsidRDefault="00520645" w14:paraId="79EB7FA6" w14:textId="6F671757">
      <w:pPr>
        <w:pStyle w:val="ListParagraph"/>
        <w:numPr>
          <w:ilvl w:val="1"/>
          <w:numId w:val="41"/>
        </w:numPr>
        <w:spacing w:before="240" w:beforeAutospacing="off" w:after="240" w:afterAutospacing="off"/>
        <w:ind/>
        <w:jc w:val="left"/>
        <w:rPr>
          <w:ins w:author="Ume Sauda Ghanyani" w:date="2025-05-16T08:54:59.425Z" w16du:dateUtc="2025-05-16T08:54:59.425Z" w:id="1664810608"/>
          <w:rFonts w:ascii="Aptos" w:hAnsi="Aptos" w:eastAsia="Aptos" w:cs="Aptos"/>
          <w:b w:val="0"/>
          <w:bCs w:val="0"/>
          <w:noProof w:val="0"/>
          <w:sz w:val="22"/>
          <w:szCs w:val="22"/>
          <w:lang w:val="en-US"/>
        </w:rPr>
        <w:pPrChange w:author="Ume Sauda Ghanyani" w:date="2025-05-16T09:57:13.966Z">
          <w:pPr>
            <w:pStyle w:val="ListParagraph"/>
            <w:numPr>
              <w:ilvl w:val="1"/>
              <w:numId w:val="41"/>
            </w:numPr>
          </w:pPr>
        </w:pPrChange>
      </w:pPr>
      <w:ins w:author="Ume Sauda Ghanyani" w:date="2025-05-16T08:54:59.425Z" w:id="843962853">
        <w:r w:rsidRPr="25C8EDEB" w:rsidR="4950D108">
          <w:rPr>
            <w:rFonts w:ascii="Aptos" w:hAnsi="Aptos" w:eastAsia="Aptos" w:cs="Aptos"/>
            <w:b w:val="0"/>
            <w:bCs w:val="0"/>
            <w:noProof w:val="0"/>
            <w:sz w:val="22"/>
            <w:szCs w:val="22"/>
            <w:lang w:val="en-US"/>
          </w:rPr>
          <w:t>Access to enriched case metadata</w:t>
        </w:r>
      </w:ins>
    </w:p>
    <w:p w:rsidRPr="000F4604" w:rsidR="00520645" w:rsidP="25C8EDEB" w:rsidRDefault="00520645" w14:paraId="2DDAD9B0" w14:textId="55AF190E">
      <w:pPr>
        <w:pStyle w:val="ListParagraph"/>
        <w:numPr>
          <w:ilvl w:val="1"/>
          <w:numId w:val="41"/>
        </w:numPr>
        <w:spacing w:before="240" w:beforeAutospacing="off" w:after="240" w:afterAutospacing="off"/>
        <w:ind/>
        <w:jc w:val="left"/>
        <w:rPr>
          <w:ins w:author="Ume Sauda Ghanyani" w:date="2025-05-16T08:54:59.425Z" w16du:dateUtc="2025-05-16T08:54:59.425Z" w:id="1365236635"/>
          <w:rFonts w:ascii="Aptos" w:hAnsi="Aptos" w:eastAsia="Aptos" w:cs="Aptos"/>
          <w:b w:val="0"/>
          <w:bCs w:val="0"/>
          <w:noProof w:val="0"/>
          <w:sz w:val="22"/>
          <w:szCs w:val="22"/>
          <w:lang w:val="en-US"/>
          <w:rPrChange w:author="Ume Sauda Ghanyani" w:date="2025-05-16T08:55:06.566Z" w:id="491735285">
            <w:rPr>
              <w:ins w:author="Ume Sauda Ghanyani" w:date="2025-05-16T08:54:59.425Z" w16du:dateUtc="2025-05-16T08:54:59.425Z" w:id="1545231535"/>
              <w:rFonts w:ascii="Aptos" w:hAnsi="Aptos" w:eastAsia="Aptos" w:cs="Aptos"/>
              <w:b w:val="1"/>
              <w:bCs w:val="1"/>
              <w:noProof w:val="0"/>
              <w:sz w:val="22"/>
              <w:szCs w:val="22"/>
              <w:lang w:val="en-US"/>
            </w:rPr>
          </w:rPrChange>
        </w:rPr>
        <w:pPrChange w:author="Ume Sauda Ghanyani" w:date="2025-05-16T09:57:13.966Z">
          <w:pPr>
            <w:pStyle w:val="ListParagraph"/>
            <w:numPr>
              <w:ilvl w:val="1"/>
              <w:numId w:val="41"/>
            </w:numPr>
          </w:pPr>
        </w:pPrChange>
      </w:pPr>
      <w:ins w:author="Ume Sauda Ghanyani" w:date="2025-05-16T08:54:59.425Z" w:id="1790242581">
        <w:r w:rsidRPr="25C8EDEB" w:rsidR="4950D108">
          <w:rPr>
            <w:rFonts w:ascii="Aptos" w:hAnsi="Aptos" w:eastAsia="Aptos" w:cs="Aptos"/>
            <w:b w:val="0"/>
            <w:bCs w:val="0"/>
            <w:noProof w:val="0"/>
            <w:sz w:val="22"/>
            <w:szCs w:val="22"/>
            <w:lang w:val="en-US"/>
            <w:rPrChange w:author="Ume Sauda Ghanyani" w:date="2025-05-16T08:55:05.896Z" w:id="1021655830">
              <w:rPr>
                <w:rFonts w:ascii="Aptos" w:hAnsi="Aptos" w:eastAsia="Aptos" w:cs="Aptos"/>
                <w:noProof w:val="0"/>
                <w:sz w:val="22"/>
                <w:szCs w:val="22"/>
                <w:lang w:val="en-US"/>
              </w:rPr>
            </w:rPrChange>
          </w:rPr>
          <w:t xml:space="preserve">Development of custom </w:t>
        </w:r>
        <w:r w:rsidRPr="25C8EDEB" w:rsidR="4950D108">
          <w:rPr>
            <w:rFonts w:ascii="Aptos" w:hAnsi="Aptos" w:eastAsia="Aptos" w:cs="Aptos"/>
            <w:b w:val="0"/>
            <w:bCs w:val="0"/>
            <w:noProof w:val="0"/>
            <w:sz w:val="22"/>
            <w:szCs w:val="22"/>
            <w:lang w:val="en-US"/>
            <w:rPrChange w:author="Ume Sauda Ghanyani" w:date="2025-05-16T08:55:06.566Z" w:id="1199457200">
              <w:rPr>
                <w:rFonts w:ascii="Aptos" w:hAnsi="Aptos" w:eastAsia="Aptos" w:cs="Aptos"/>
                <w:b w:val="1"/>
                <w:bCs w:val="1"/>
                <w:noProof w:val="0"/>
                <w:sz w:val="22"/>
                <w:szCs w:val="22"/>
                <w:lang w:val="en-US"/>
              </w:rPr>
            </w:rPrChange>
          </w:rPr>
          <w:t>Jupyter Notebook</w:t>
        </w:r>
      </w:ins>
      <w:ins w:author="Ume Sauda Ghanyani" w:date="2025-05-16T08:56:11.541Z" w:id="1711908899">
        <w:r w:rsidRPr="25C8EDEB" w:rsidR="19E27775">
          <w:rPr>
            <w:rFonts w:ascii="Aptos" w:hAnsi="Aptos" w:eastAsia="Aptos" w:cs="Aptos"/>
            <w:b w:val="0"/>
            <w:bCs w:val="0"/>
            <w:noProof w:val="0"/>
            <w:sz w:val="22"/>
            <w:szCs w:val="22"/>
            <w:lang w:val="en-US"/>
          </w:rPr>
          <w:t xml:space="preserve"> </w:t>
        </w:r>
      </w:ins>
      <w:ins w:author="Ume Sauda Ghanyani" w:date="2025-05-16T08:54:59.425Z" w:id="1260038219">
        <w:r w:rsidRPr="25C8EDEB" w:rsidR="4950D108">
          <w:rPr>
            <w:rFonts w:ascii="Aptos" w:hAnsi="Aptos" w:eastAsia="Aptos" w:cs="Aptos"/>
            <w:b w:val="0"/>
            <w:bCs w:val="0"/>
            <w:noProof w:val="0"/>
            <w:sz w:val="22"/>
            <w:szCs w:val="22"/>
            <w:lang w:val="en-US"/>
            <w:rPrChange w:author="Ume Sauda Ghanyani" w:date="2025-05-16T08:55:06.566Z" w:id="1102929526">
              <w:rPr>
                <w:rFonts w:ascii="Aptos" w:hAnsi="Aptos" w:eastAsia="Aptos" w:cs="Aptos"/>
                <w:b w:val="1"/>
                <w:bCs w:val="1"/>
                <w:noProof w:val="0"/>
                <w:sz w:val="22"/>
                <w:szCs w:val="22"/>
                <w:lang w:val="en-US"/>
              </w:rPr>
            </w:rPrChange>
          </w:rPr>
          <w:t>Dashboards</w:t>
        </w:r>
      </w:ins>
    </w:p>
    <w:p w:rsidRPr="000F4604" w:rsidR="00520645" w:rsidP="008C7B36" w:rsidRDefault="00520645" w14:paraId="5F093314" w14:textId="51491023">
      <w:pPr>
        <w:ind w:left="720"/>
        <w:jc w:val="both"/>
        <w:rPr>
          <w:b w:val="0"/>
          <w:bCs w:val="0"/>
        </w:rPr>
      </w:pPr>
    </w:p>
    <w:sectPr w:rsidRPr="000F4604" w:rsidR="00520645" w:rsidSect="002447C7">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sa" w:author="sandy@labuschagnehome.com" w:date="2025-05-04T16:28:49" w:id="1977590608">
    <w:p xmlns:w14="http://schemas.microsoft.com/office/word/2010/wordml" xmlns:w="http://schemas.openxmlformats.org/wordprocessingml/2006/main" w:rsidR="2FB3B060" w:rsidRDefault="01DE15F6" w14:paraId="330BB2AE" w14:textId="1C95FB66">
      <w:pPr>
        <w:pStyle w:val="CommentText"/>
      </w:pPr>
      <w:r>
        <w:rPr>
          <w:rStyle w:val="CommentReference"/>
        </w:rPr>
        <w:annotationRef/>
      </w:r>
      <w:r w:rsidRPr="7AE117DD" w:rsidR="01DEE724">
        <w:t>JupyterLabs preferred</w:t>
      </w:r>
    </w:p>
  </w:comment>
  <w:comment xmlns:w="http://schemas.openxmlformats.org/wordprocessingml/2006/main" w:initials="jo" w:author="jortlepp@contractor.linuxfoundation.org" w:date="2025-05-06T12:43:41" w:id="1999359491">
    <w:p xmlns:w14="http://schemas.microsoft.com/office/word/2010/wordml" xmlns:w="http://schemas.openxmlformats.org/wordprocessingml/2006/main" w:rsidR="2089657A" w:rsidRDefault="062BFC97" w14:paraId="1D08FD79" w14:textId="0D47FC58">
      <w:pPr>
        <w:pStyle w:val="CommentText"/>
      </w:pPr>
      <w:r>
        <w:rPr>
          <w:rStyle w:val="CommentReference"/>
        </w:rPr>
        <w:annotationRef/>
      </w:r>
      <w:r w:rsidRPr="5767BA38" w:rsidR="1A71ECA1">
        <w:t>The presentation of the requirements would benefit from a context diagram to clarify the architecture and the anticipated message flows.</w:t>
      </w:r>
    </w:p>
  </w:comment>
  <w:comment xmlns:w="http://schemas.openxmlformats.org/wordprocessingml/2006/main" w:initials="jo" w:author="jortlepp@contractor.linuxfoundation.org" w:date="2025-05-06T12:46:14" w:id="683754701">
    <w:p xmlns:w14="http://schemas.microsoft.com/office/word/2010/wordml" xmlns:w="http://schemas.openxmlformats.org/wordprocessingml/2006/main" w:rsidR="02FBF0F5" w:rsidRDefault="206DECC8" w14:paraId="43B8DA66" w14:textId="3754A22C">
      <w:pPr>
        <w:pStyle w:val="CommentText"/>
      </w:pPr>
      <w:r>
        <w:rPr>
          <w:rStyle w:val="CommentReference"/>
        </w:rPr>
        <w:annotationRef/>
      </w:r>
      <w:r w:rsidRPr="1B222202" w:rsidR="58856800">
        <w:t>This is probably fine for now, but this also means that any data that is not in the data warehouse cannot be included in the reporting, so it is then important for data that we are accumulating in a number of Tazama databases (config UI, sandbox, DISDK, case management, etc.) are then also replicated to the data warehouse. Alternatively, we need to ensure that the analytics space is able to integrate with these other components directly.</w:t>
      </w:r>
    </w:p>
  </w:comment>
  <w:comment xmlns:w="http://schemas.openxmlformats.org/wordprocessingml/2006/main" w:initials="jo" w:author="jortlepp@contractor.linuxfoundation.org" w:date="2025-05-06T12:56:06" w:id="935566053">
    <w:p xmlns:w14="http://schemas.microsoft.com/office/word/2010/wordml" xmlns:w="http://schemas.openxmlformats.org/wordprocessingml/2006/main" w:rsidR="2859E7B0" w:rsidRDefault="541919EC" w14:paraId="7801D032" w14:textId="1C7011C1">
      <w:pPr>
        <w:pStyle w:val="CommentText"/>
      </w:pPr>
      <w:r>
        <w:rPr>
          <w:rStyle w:val="CommentReference"/>
        </w:rPr>
        <w:annotationRef/>
      </w:r>
      <w:r w:rsidRPr="065FDE52" w:rsidR="24439AB4">
        <w:t>The data will largely be structured. I'm curious here about the assignment of JSON documents to semi-structured, but I guess that may just be because we tend to treat JSON documents as structured data in Tazama by default. ArangoDB is designed to index and traffic JSON data, and all Tazama's interfaces and data-flows are in JSON format. If JSON data is indeed considered more semi-structured, we have to be careful to ensure that our expectations for analytics is met as easily as with structured data.</w:t>
      </w:r>
    </w:p>
  </w:comment>
  <w:comment xmlns:w="http://schemas.openxmlformats.org/wordprocessingml/2006/main" w:initials="jo" w:author="jortlepp@contractor.linuxfoundation.org" w:date="2025-05-06T13:05:25" w:id="858311055">
    <w:p xmlns:w14="http://schemas.microsoft.com/office/word/2010/wordml" xmlns:w="http://schemas.openxmlformats.org/wordprocessingml/2006/main" w:rsidR="7AD07B43" w:rsidRDefault="5EB3E565" w14:paraId="3D98C442" w14:textId="33086F2F">
      <w:pPr>
        <w:pStyle w:val="CommentText"/>
      </w:pPr>
      <w:r>
        <w:rPr>
          <w:rStyle w:val="CommentReference"/>
        </w:rPr>
        <w:annotationRef/>
      </w:r>
      <w:r w:rsidRPr="69A14EF7" w:rsidR="05AC85A4">
        <w:t>There may be a third category as well here: a "performance" dashboard class that monitors the system's detection/transaction monitoring performance against configured benchmarks, i.e. how much reported fraud are we missing (false negatives), how much detected fraud are we misidentifying (false positives), etc.</w:t>
      </w:r>
    </w:p>
  </w:comment>
  <w:comment xmlns:w="http://schemas.openxmlformats.org/wordprocessingml/2006/main" w:initials="jo" w:author="jortlepp@contractor.linuxfoundation.org" w:date="2025-05-06T13:28:12" w:id="1617281600">
    <w:p xmlns:w14="http://schemas.microsoft.com/office/word/2010/wordml" xmlns:w="http://schemas.openxmlformats.org/wordprocessingml/2006/main" w:rsidR="5ABD6D51" w:rsidRDefault="6A4F1BFA" w14:paraId="1A9712C0" w14:textId="5E98BFDD">
      <w:pPr>
        <w:pStyle w:val="CommentText"/>
      </w:pPr>
      <w:r>
        <w:rPr>
          <w:rStyle w:val="CommentReference"/>
        </w:rPr>
        <w:annotationRef/>
      </w:r>
      <w:r w:rsidRPr="0FD5D261" w:rsidR="188EA21C">
        <w:t>Something else to consider here is whether the CMS system (i.e. Flowable) offers native reporting capabilities, or if the CIMS will benefit from an embedded JupyterLabs implementation to provide the required internal operational and management reporting functionality.</w:t>
      </w:r>
    </w:p>
  </w:comment>
  <w:comment xmlns:w="http://schemas.openxmlformats.org/wordprocessingml/2006/main" w:initials="sa" w:author="sandy@labuschagnehome.com" w:date="2025-05-06T13:32:29" w:id="453858716">
    <w:p xmlns:w14="http://schemas.microsoft.com/office/word/2010/wordml" xmlns:w="http://schemas.openxmlformats.org/wordprocessingml/2006/main" w:rsidR="66DB50C0" w:rsidRDefault="3EB535DA" w14:paraId="2CF50205" w14:textId="1579BA9B">
      <w:pPr>
        <w:pStyle w:val="CommentText"/>
      </w:pPr>
      <w:r>
        <w:rPr>
          <w:rStyle w:val="CommentReference"/>
        </w:rPr>
        <w:annotationRef/>
      </w:r>
      <w:r w:rsidRPr="6A252EE7" w:rsidR="387EAEFD">
        <w:t>There is a requirement for the datawarehouse to be able to store data from third-party data sources, so the assumption in this requirement that the all data is already stored and available for reporting or analytics is probably fine</w:t>
      </w:r>
    </w:p>
  </w:comment>
  <w:comment xmlns:w="http://schemas.openxmlformats.org/wordprocessingml/2006/main" w:initials="sa" w:author="sandy@labuschagnehome.com" w:date="2025-05-06T13:40:40" w:id="1878466460">
    <w:p xmlns:w14="http://schemas.microsoft.com/office/word/2010/wordml" xmlns:w="http://schemas.openxmlformats.org/wordprocessingml/2006/main" w:rsidR="744AB604" w:rsidRDefault="76B318A0" w14:paraId="56F21083" w14:textId="02791E01">
      <w:pPr>
        <w:pStyle w:val="CommentText"/>
      </w:pPr>
      <w:r>
        <w:rPr>
          <w:rStyle w:val="CommentReference"/>
        </w:rPr>
        <w:annotationRef/>
      </w:r>
      <w:r w:rsidRPr="267EE811" w:rsidR="00AB41E1">
        <w:t>I would expect status updates and escalation to happen in the CMS and only the reporting on it to happen here</w:t>
      </w:r>
    </w:p>
  </w:comment>
  <w:comment xmlns:w="http://schemas.openxmlformats.org/wordprocessingml/2006/main" w:initials="sa" w:author="sandy@labuschagnehome.com" w:date="2025-05-06T13:49:10" w:id="2091718310">
    <w:p xmlns:w14="http://schemas.microsoft.com/office/word/2010/wordml" xmlns:w="http://schemas.openxmlformats.org/wordprocessingml/2006/main" w:rsidR="2C7403D2" w:rsidRDefault="22B84419" w14:paraId="493F237A" w14:textId="7874A2ED">
      <w:pPr>
        <w:pStyle w:val="CommentText"/>
      </w:pPr>
      <w:r>
        <w:rPr>
          <w:rStyle w:val="CommentReference"/>
        </w:rPr>
        <w:annotationRef/>
      </w:r>
      <w:r w:rsidRPr="49ED1DDB" w:rsidR="67D83C82">
        <w:t>Historical analysis of case resolution time</w:t>
      </w:r>
    </w:p>
  </w:comment>
  <w:comment xmlns:w="http://schemas.openxmlformats.org/wordprocessingml/2006/main" w:initials="sa" w:author="sandy@labuschagnehome.com" w:date="2025-05-06T13:50:18" w:id="1292651868">
    <w:p xmlns:w14="http://schemas.microsoft.com/office/word/2010/wordml" xmlns:w="http://schemas.openxmlformats.org/wordprocessingml/2006/main" w:rsidR="2C353BEE" w:rsidRDefault="4439845F" w14:paraId="6CCA59F0" w14:textId="1E8D60ED">
      <w:pPr>
        <w:pStyle w:val="CommentText"/>
      </w:pPr>
      <w:r>
        <w:rPr>
          <w:rStyle w:val="CommentReference"/>
        </w:rPr>
        <w:annotationRef/>
      </w:r>
      <w:r w:rsidRPr="75E58082" w:rsidR="1EBF260F">
        <w:t>Drill down by supervisor/ analyst</w:t>
      </w:r>
    </w:p>
  </w:comment>
  <w:comment xmlns:w="http://schemas.openxmlformats.org/wordprocessingml/2006/main" w:initials="sa" w:author="sandy@labuschagnehome.com" w:date="2025-05-06T14:22:29" w:id="531504181">
    <w:p xmlns:w14="http://schemas.microsoft.com/office/word/2010/wordml" xmlns:w="http://schemas.openxmlformats.org/wordprocessingml/2006/main" w:rsidR="2A765A64" w:rsidRDefault="509D723D" w14:paraId="464BAB0C" w14:textId="39DAFE86">
      <w:pPr>
        <w:pStyle w:val="CommentText"/>
      </w:pPr>
      <w:r>
        <w:rPr>
          <w:rStyle w:val="CommentReference"/>
        </w:rPr>
        <w:annotationRef/>
      </w:r>
      <w:r w:rsidRPr="06E9B83F" w:rsidR="48ECF411">
        <w:t>Please can the requirement format be structured as a User stories identifying the key personas: Tazama operator; fraud analysts, supervisors, regulators, etc</w:t>
      </w:r>
    </w:p>
  </w:comment>
  <w:comment xmlns:w="http://schemas.openxmlformats.org/wordprocessingml/2006/main" w:initials="jo" w:author="jortlepp@contractor.linuxfoundation.org" w:date="2025-05-06T14:39:00" w:id="1732881278">
    <w:p xmlns:w14="http://schemas.microsoft.com/office/word/2010/wordml" xmlns:w="http://schemas.openxmlformats.org/wordprocessingml/2006/main" w:rsidR="273BAE72" w:rsidRDefault="3AE7E164" w14:paraId="12C4D2F3" w14:textId="001C723C">
      <w:pPr>
        <w:pStyle w:val="CommentText"/>
      </w:pPr>
      <w:r>
        <w:rPr>
          <w:rStyle w:val="CommentReference"/>
        </w:rPr>
        <w:annotationRef/>
      </w:r>
      <w:r w:rsidRPr="2FE9DF64" w:rsidR="24D60534">
        <w:t>The system will need to be accessed controlled by some sort of RBAC implementation, and probably also informed by a Keycloak authentication and authorization integration, to make sure that only authorized users have access to specific information.</w:t>
      </w:r>
    </w:p>
  </w:comment>
  <w:comment xmlns:w="http://schemas.openxmlformats.org/wordprocessingml/2006/main" w:initials="jo" w:author="jortlepp@contractor.linuxfoundation.org" w:date="2025-05-06T14:39:37" w:id="513654481">
    <w:p xmlns:w14="http://schemas.microsoft.com/office/word/2010/wordml" xmlns:w="http://schemas.openxmlformats.org/wordprocessingml/2006/main" w:rsidR="2EA41B7E" w:rsidRDefault="60C3E0F4" w14:paraId="78514728" w14:textId="6C1A3C45">
      <w:pPr>
        <w:pStyle w:val="CommentText"/>
      </w:pPr>
      <w:r>
        <w:rPr>
          <w:rStyle w:val="CommentReference"/>
        </w:rPr>
        <w:annotationRef/>
      </w:r>
      <w:r w:rsidRPr="6A6C91C1" w:rsidR="70A70AC5">
        <w:t>By extension, there should also be deference to the multi-tenancy requirements here. A manager from one tenant should not be able to see the data from a different tenant, for example.</w:t>
      </w:r>
    </w:p>
  </w:comment>
  <w:comment xmlns:w="http://schemas.openxmlformats.org/wordprocessingml/2006/main" w:initials="jo" w:author="jortlepp@contractor.linuxfoundation.org" w:date="2025-05-06T14:40:40" w:id="525554949">
    <w:p xmlns:w14="http://schemas.microsoft.com/office/word/2010/wordml" xmlns:w="http://schemas.openxmlformats.org/wordprocessingml/2006/main" w:rsidR="5C94AA57" w:rsidRDefault="7F31B269" w14:paraId="65223299" w14:textId="135DD962">
      <w:pPr>
        <w:pStyle w:val="CommentText"/>
      </w:pPr>
      <w:r>
        <w:rPr>
          <w:rStyle w:val="CommentReference"/>
        </w:rPr>
        <w:annotationRef/>
      </w:r>
      <w:r w:rsidRPr="439AEF21" w:rsidR="0830895E">
        <w:t>Clarify what is meant by "long-term"?</w:t>
      </w:r>
    </w:p>
  </w:comment>
  <w:comment xmlns:w="http://schemas.openxmlformats.org/wordprocessingml/2006/main" w:initials="jo" w:author="jortlepp@contractor.linuxfoundation.org" w:date="2025-05-06T14:53:47" w:id="535782161">
    <w:p xmlns:w14="http://schemas.microsoft.com/office/word/2010/wordml" xmlns:w="http://schemas.openxmlformats.org/wordprocessingml/2006/main" w:rsidR="0D96521C" w:rsidRDefault="5E31493C" w14:paraId="6603BB1D" w14:textId="7D35E65D">
      <w:pPr>
        <w:pStyle w:val="CommentText"/>
      </w:pPr>
      <w:r>
        <w:rPr>
          <w:rStyle w:val="CommentReference"/>
        </w:rPr>
        <w:annotationRef/>
      </w:r>
      <w:r w:rsidRPr="1E7FB11F" w:rsidR="5E1D004D">
        <w:t>Unsure if this will specifically be an LLM implementation, or something more traditionally data-science-focused, but with AI/ML tooling out of Jupyter/Python AI/ML libraries. Ideally the ultimately outcome would be to assist users in applying AI/ML processes over their data in an easy and user-friendly way as possible. I think we're going to need to collaborate to explore the opportunities and implementation scope here.</w:t>
      </w:r>
    </w:p>
  </w:comment>
  <w:comment xmlns:w="http://schemas.openxmlformats.org/wordprocessingml/2006/main" w:initials="jo" w:author="jortlepp@contractor.linuxfoundation.org" w:date="2025-05-06T14:54:42" w:id="103493803">
    <w:p xmlns:w14="http://schemas.microsoft.com/office/word/2010/wordml" xmlns:w="http://schemas.openxmlformats.org/wordprocessingml/2006/main" w:rsidR="676EF6EE" w:rsidRDefault="237E08C6" w14:paraId="4E6E66E4" w14:textId="76A2CB65">
      <w:pPr>
        <w:pStyle w:val="CommentText"/>
      </w:pPr>
      <w:r>
        <w:rPr>
          <w:rStyle w:val="CommentReference"/>
        </w:rPr>
        <w:annotationRef/>
      </w:r>
      <w:r w:rsidRPr="72DC990D" w:rsidR="33471420">
        <w:t>Linear Regression, Decision Trees, Random Forest, etc. may be a useful place to start.</w:t>
      </w:r>
    </w:p>
  </w:comment>
  <w:comment xmlns:w="http://schemas.openxmlformats.org/wordprocessingml/2006/main" w:initials="jo" w:author="jortlepp@contractor.linuxfoundation.org" w:date="2025-05-06T14:56:46" w:id="881067062">
    <w:p xmlns:w14="http://schemas.microsoft.com/office/word/2010/wordml" xmlns:w="http://schemas.openxmlformats.org/wordprocessingml/2006/main" w:rsidR="6C55459A" w:rsidRDefault="1F65B1B3" w14:paraId="391A21B1" w14:textId="00BD94E8">
      <w:pPr>
        <w:pStyle w:val="CommentText"/>
      </w:pPr>
      <w:r>
        <w:rPr>
          <w:rStyle w:val="CommentReference"/>
        </w:rPr>
        <w:annotationRef/>
      </w:r>
      <w:r w:rsidRPr="7868ED29" w:rsidR="3E75B1FE">
        <w:t xml:space="preserve">This sounds good in theory, but we'll need to explore how this will work in practice during the design phase. </w:t>
      </w:r>
    </w:p>
  </w:comment>
  <w:comment xmlns:w="http://schemas.openxmlformats.org/wordprocessingml/2006/main" w:initials="sa" w:author="sandy@labuschagnehome.com" w:date="2025-05-06T14:57:07" w:id="1077419565">
    <w:p xmlns:w14="http://schemas.microsoft.com/office/word/2010/wordml" xmlns:w="http://schemas.openxmlformats.org/wordprocessingml/2006/main" w:rsidR="278039E4" w:rsidRDefault="113F3B67" w14:paraId="45C544AE" w14:textId="2A375B39">
      <w:pPr>
        <w:pStyle w:val="CommentText"/>
      </w:pPr>
      <w:r>
        <w:rPr>
          <w:rStyle w:val="CommentReference"/>
        </w:rPr>
        <w:annotationRef/>
      </w:r>
      <w:r w:rsidRPr="655792E5" w:rsidR="47009CCF">
        <w:t>Revisit the assumption in the datawarehouse BRS that data intake into the warehouse will be limited to the Transactional ODS and the Case Management ODS</w:t>
      </w:r>
    </w:p>
  </w:comment>
  <w:comment xmlns:w="http://schemas.openxmlformats.org/wordprocessingml/2006/main" w:initials="jo" w:author="jortlepp@contractor.linuxfoundation.org" w:date="2025-05-06T14:58:55" w:id="1834745157">
    <w:p xmlns:w14="http://schemas.microsoft.com/office/word/2010/wordml" xmlns:w="http://schemas.openxmlformats.org/wordprocessingml/2006/main" w:rsidR="7A782DEA" w:rsidRDefault="491BD726" w14:paraId="1B29F370" w14:textId="54EF89CF">
      <w:pPr>
        <w:pStyle w:val="CommentText"/>
      </w:pPr>
      <w:r>
        <w:rPr>
          <w:rStyle w:val="CommentReference"/>
        </w:rPr>
        <w:annotationRef/>
      </w:r>
      <w:r w:rsidRPr="1DCAB091" w:rsidR="46308582">
        <w:t>We will need to test this assumption during design. For model validation, it is possible that the BI &amp; Analytics space may need to interact with the sandbox and at the moment we have not determined if the sandbox data will also be warehoused, or if this data will only be maintained in the sandbox's native database in a format that is suitable to its function.</w:t>
      </w:r>
    </w:p>
  </w:comment>
  <w:comment xmlns:w="http://schemas.openxmlformats.org/wordprocessingml/2006/main" w:initials="UG" w:author="Ume Sauda Ghanyani" w:date="2025-05-15T16:21:19" w:id="247819745">
    <w:p xmlns:w14="http://schemas.microsoft.com/office/word/2010/wordml" xmlns:w="http://schemas.openxmlformats.org/wordprocessingml/2006/main" w:rsidR="314DA9E8" w:rsidRDefault="300E00FD" w14:paraId="50DA7BA7" w14:textId="735BFC0A">
      <w:pPr>
        <w:pStyle w:val="CommentText"/>
      </w:pPr>
      <w:r>
        <w:rPr>
          <w:rStyle w:val="CommentReference"/>
        </w:rPr>
        <w:annotationRef/>
      </w:r>
      <w:r w:rsidRPr="2B672BEE" w:rsidR="6550663E">
        <w:t>Jupyter labs is mentioned in the SOW, hence we will be going forward with this platform</w:t>
      </w:r>
    </w:p>
  </w:comment>
  <w:comment xmlns:w="http://schemas.openxmlformats.org/wordprocessingml/2006/main" w:initials="UG" w:author="Ume Sauda Ghanyani" w:date="2025-05-16T10:47:46" w:id="1662280621">
    <w:p xmlns:w14="http://schemas.microsoft.com/office/word/2010/wordml" xmlns:w="http://schemas.openxmlformats.org/wordprocessingml/2006/main" w:rsidR="59FED2C5" w:rsidRDefault="632C634B" w14:paraId="75BDE86B" w14:textId="12828351">
      <w:pPr>
        <w:pStyle w:val="CommentText"/>
      </w:pPr>
      <w:r>
        <w:rPr>
          <w:rStyle w:val="CommentReference"/>
        </w:rPr>
        <w:annotationRef/>
      </w:r>
      <w:r w:rsidRPr="1E32C592" w:rsidR="58B0A366">
        <w:t>removed this since this is not required here.</w:t>
      </w:r>
    </w:p>
  </w:comment>
  <w:comment xmlns:w="http://schemas.openxmlformats.org/wordprocessingml/2006/main" w:initials="UG" w:author="Ume Sauda Ghanyani" w:date="2025-05-16T13:07:28" w:id="1708370030">
    <w:p xmlns:w14="http://schemas.microsoft.com/office/word/2010/wordml" xmlns:w="http://schemas.openxmlformats.org/wordprocessingml/2006/main" w:rsidR="16E1198C" w:rsidRDefault="657DC467" w14:paraId="06EE25CD" w14:textId="49D89C74">
      <w:pPr>
        <w:pStyle w:val="CommentText"/>
      </w:pPr>
      <w:r>
        <w:rPr>
          <w:rStyle w:val="CommentReference"/>
        </w:rPr>
        <w:annotationRef/>
      </w:r>
      <w:r w:rsidRPr="638EC9C1" w:rsidR="359C5EA2">
        <w:t>can you please specify examples for Structured, semi-structured and unstructured data?</w:t>
      </w:r>
    </w:p>
  </w:comment>
  <w:comment xmlns:w="http://schemas.openxmlformats.org/wordprocessingml/2006/main" w:initials="UG" w:author="Ume Sauda Ghanyani" w:date="2025-05-16T13:42:32" w:id="645321910">
    <w:p xmlns:w14="http://schemas.microsoft.com/office/word/2010/wordml" xmlns:w="http://schemas.openxmlformats.org/wordprocessingml/2006/main" w:rsidR="01590550" w:rsidRDefault="17D7BF1B" w14:paraId="4AF59C49" w14:textId="03F9632B">
      <w:pPr>
        <w:pStyle w:val="CommentText"/>
      </w:pPr>
      <w:r>
        <w:rPr>
          <w:rStyle w:val="CommentReference"/>
        </w:rPr>
        <w:annotationRef/>
      </w:r>
      <w:r w:rsidRPr="2BDFAD54" w:rsidR="317E7AA1">
        <w:t>added below with detailed explanation</w:t>
      </w:r>
    </w:p>
  </w:comment>
  <w:comment xmlns:w="http://schemas.openxmlformats.org/wordprocessingml/2006/main" w:initials="sa" w:author="sandy@labuschagnehome.com" w:date="2025-05-19T09:50:41" w:id="1293043329">
    <w:p xmlns:w14="http://schemas.microsoft.com/office/word/2010/wordml" xmlns:w="http://schemas.openxmlformats.org/wordprocessingml/2006/main" w:rsidR="1BE50EBE" w:rsidRDefault="0AE16749" w14:paraId="04874D80" w14:textId="5E4BD59E">
      <w:pPr>
        <w:pStyle w:val="CommentText"/>
      </w:pPr>
      <w:r>
        <w:rPr>
          <w:rStyle w:val="CommentReference"/>
        </w:rPr>
        <w:annotationRef/>
      </w:r>
      <w:r w:rsidRPr="60601226" w:rsidR="4E079356">
        <w:t>I expected advanced analytics and case metadata to go via the datawarehouse and not directly to JupyterLabs reporting engine</w:t>
      </w:r>
    </w:p>
  </w:comment>
  <w:comment xmlns:w="http://schemas.openxmlformats.org/wordprocessingml/2006/main" w:initials="sa" w:author="sandy@labuschagnehome.com" w:date="2025-05-21T17:27:20" w:id="2070648169">
    <w:p xmlns:w14="http://schemas.microsoft.com/office/word/2010/wordml" xmlns:w="http://schemas.openxmlformats.org/wordprocessingml/2006/main" w:rsidR="1F673939" w:rsidRDefault="79540C73" w14:paraId="493E6EC2" w14:textId="25EEF988">
      <w:pPr>
        <w:pStyle w:val="CommentText"/>
      </w:pPr>
      <w:r>
        <w:rPr>
          <w:rStyle w:val="CommentReference"/>
        </w:rPr>
        <w:annotationRef/>
      </w:r>
      <w:r w:rsidRPr="3AB3D542" w:rsidR="7A43F313">
        <w:t>Please confirm that all CIMS data will reside in the datawarehouse</w:t>
      </w:r>
    </w:p>
  </w:comment>
  <w:comment xmlns:w="http://schemas.openxmlformats.org/wordprocessingml/2006/main" w:initials="UG" w:author="Ume Sauda Ghanyani" w:date="2025-05-22T15:44:26" w:id="1035407674">
    <w:p xmlns:w14="http://schemas.microsoft.com/office/word/2010/wordml" xmlns:w="http://schemas.openxmlformats.org/wordprocessingml/2006/main" w:rsidR="1301E0F2" w:rsidRDefault="099C316F" w14:paraId="7B2FEAC9" w14:textId="6D84E6EE">
      <w:pPr>
        <w:pStyle w:val="CommentText"/>
      </w:pPr>
      <w:r>
        <w:rPr>
          <w:rStyle w:val="CommentReference"/>
        </w:rPr>
        <w:annotationRef/>
      </w:r>
      <w:r w:rsidRPr="5C1B390A" w:rsidR="62045F8A">
        <w:t>Yes, CIMS data will reside in the Dataware house, and for advanced analytics reporting for CIMS Jupyter Labs will be used.</w:t>
      </w:r>
    </w:p>
  </w:comment>
</w:comments>
</file>

<file path=word/commentsExtended.xml><?xml version="1.0" encoding="utf-8"?>
<w15:commentsEx xmlns:mc="http://schemas.openxmlformats.org/markup-compatibility/2006" xmlns:w15="http://schemas.microsoft.com/office/word/2012/wordml" mc:Ignorable="w15">
  <w15:commentEx w15:done="1" w15:paraId="330BB2AE"/>
  <w15:commentEx w15:done="1" w15:paraId="1D08FD79"/>
  <w15:commentEx w15:done="1" w15:paraId="43B8DA66"/>
  <w15:commentEx w15:done="0" w15:paraId="7801D032"/>
  <w15:commentEx w15:done="1" w15:paraId="3D98C442"/>
  <w15:commentEx w15:done="1" w15:paraId="1A9712C0"/>
  <w15:commentEx w15:done="1" w15:paraId="2CF50205" w15:paraIdParent="43B8DA66"/>
  <w15:commentEx w15:done="1" w15:paraId="56F21083"/>
  <w15:commentEx w15:done="1" w15:paraId="493F237A"/>
  <w15:commentEx w15:done="1" w15:paraId="6CCA59F0"/>
  <w15:commentEx w15:done="1" w15:paraId="464BAB0C"/>
  <w15:commentEx w15:done="1" w15:paraId="12C4D2F3"/>
  <w15:commentEx w15:done="1" w15:paraId="78514728" w15:paraIdParent="12C4D2F3"/>
  <w15:commentEx w15:done="1" w15:paraId="65223299"/>
  <w15:commentEx w15:done="1" w15:paraId="6603BB1D"/>
  <w15:commentEx w15:done="1" w15:paraId="4E6E66E4" w15:paraIdParent="6603BB1D"/>
  <w15:commentEx w15:done="1" w15:paraId="391A21B1"/>
  <w15:commentEx w15:done="1" w15:paraId="45C544AE" w15:paraIdParent="43B8DA66"/>
  <w15:commentEx w15:done="1" w15:paraId="1B29F370"/>
  <w15:commentEx w15:done="1" w15:paraId="50DA7BA7" w15:paraIdParent="330BB2AE"/>
  <w15:commentEx w15:done="1" w15:paraId="75BDE86B" w15:paraIdParent="56F21083"/>
  <w15:commentEx w15:done="0" w15:paraId="06EE25CD" w15:paraIdParent="7801D032"/>
  <w15:commentEx w15:done="1" w15:paraId="4AF59C49" w15:paraIdParent="1D08FD79"/>
  <w15:commentEx w15:done="1" w15:paraId="04874D80"/>
  <w15:commentEx w15:done="1" w15:paraId="493E6EC2" w15:paraIdParent="04874D80"/>
  <w15:commentEx w15:done="1" w15:paraId="7B2FEAC9" w15:paraIdParent="04874D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1D03A93" w16cex:dateUtc="2025-05-04T14:28:49.094Z"/>
  <w16cex:commentExtensible w16cex:durableId="56531846" w16cex:dateUtc="2025-05-06T10:43:41.531Z"/>
  <w16cex:commentExtensible w16cex:durableId="599E92A0" w16cex:dateUtc="2025-05-06T10:46:14.481Z">
    <w16cex:extLst>
      <w16:ext w16:uri="{CE6994B0-6A32-4C9F-8C6B-6E91EDA988CE}">
        <cr:reactions xmlns:cr="http://schemas.microsoft.com/office/comments/2020/reactions">
          <cr:reaction reactionType="1">
            <cr:reactionInfo dateUtc="2025-05-15T12:12:16.531Z">
              <cr:user userId="S::sauda.ghanyani@paysyslabs.com::33d30c0f-3255-48b1-9fb6-33cd52a3c91f" userProvider="AD" userName="Ume Sauda Ghanyani"/>
            </cr:reactionInfo>
          </cr:reaction>
        </cr:reactions>
      </w16:ext>
    </w16cex:extLst>
  </w16cex:commentExtensible>
  <w16cex:commentExtensible w16cex:durableId="56AC5533" w16cex:dateUtc="2025-05-06T10:56:06.52Z">
    <w16cex:extLst>
      <w16:ext w16:uri="{CE6994B0-6A32-4C9F-8C6B-6E91EDA988CE}">
        <cr:reactions xmlns:cr="http://schemas.microsoft.com/office/comments/2020/reactions">
          <cr:reaction reactionType="1">
            <cr:reactionInfo dateUtc="2025-05-16T08:08:11.933Z">
              <cr:user userId="S::sauda.ghanyani@paysyslabs.com::33d30c0f-3255-48b1-9fb6-33cd52a3c91f" userProvider="AD" userName="Ume Sauda Ghanyani"/>
            </cr:reactionInfo>
          </cr:reaction>
        </cr:reactions>
      </w16:ext>
    </w16cex:extLst>
  </w16cex:commentExtensible>
  <w16cex:commentExtensible w16cex:durableId="2FABBAD7" w16cex:dateUtc="2025-05-06T11:05:25.211Z">
    <w16cex:extLst>
      <w16:ext w16:uri="{CE6994B0-6A32-4C9F-8C6B-6E91EDA988CE}">
        <cr:reactions xmlns:cr="http://schemas.microsoft.com/office/comments/2020/reactions">
          <cr:reaction reactionType="1">
            <cr:reactionInfo dateUtc="2025-05-16T09:38:14.165Z">
              <cr:user userId="S::sauda.ghanyani@paysyslabs.com::33d30c0f-3255-48b1-9fb6-33cd52a3c91f" userProvider="AD" userName="Ume Sauda Ghanyani"/>
            </cr:reactionInfo>
          </cr:reaction>
        </cr:reactions>
      </w16:ext>
    </w16cex:extLst>
  </w16cex:commentExtensible>
  <w16cex:commentExtensible w16cex:durableId="253D573D" w16cex:dateUtc="2025-05-06T11:28:12.944Z">
    <w16cex:extLst>
      <w16:ext w16:uri="{CE6994B0-6A32-4C9F-8C6B-6E91EDA988CE}">
        <cr:reactions xmlns:cr="http://schemas.microsoft.com/office/comments/2020/reactions">
          <cr:reaction reactionType="1">
            <cr:reactionInfo dateUtc="2025-05-16T08:42:37.894Z">
              <cr:user userId="S::sauda.ghanyani@paysyslabs.com::33d30c0f-3255-48b1-9fb6-33cd52a3c91f" userProvider="AD" userName="Ume Sauda Ghanyani"/>
            </cr:reactionInfo>
          </cr:reaction>
        </cr:reactions>
      </w16:ext>
    </w16cex:extLst>
  </w16cex:commentExtensible>
  <w16cex:commentExtensible w16cex:durableId="356BA60C" w16cex:dateUtc="2025-05-06T11:32:29.615Z"/>
  <w16cex:commentExtensible w16cex:durableId="78C3422C" w16cex:dateUtc="2025-05-06T11:40:40.461Z"/>
  <w16cex:commentExtensible w16cex:durableId="08D4B643" w16cex:dateUtc="2025-05-06T11:49:10.44Z">
    <w16cex:extLst>
      <w16:ext w16:uri="{CE6994B0-6A32-4C9F-8C6B-6E91EDA988CE}">
        <cr:reactions xmlns:cr="http://schemas.microsoft.com/office/comments/2020/reactions">
          <cr:reaction reactionType="1">
            <cr:reactionInfo dateUtc="2025-05-16T05:47:15.582Z">
              <cr:user userId="S::sauda.ghanyani@paysyslabs.com::33d30c0f-3255-48b1-9fb6-33cd52a3c91f" userProvider="AD" userName="Ume Sauda Ghanyani"/>
            </cr:reactionInfo>
          </cr:reaction>
        </cr:reactions>
      </w16:ext>
    </w16cex:extLst>
  </w16cex:commentExtensible>
  <w16cex:commentExtensible w16cex:durableId="59D20AA6" w16cex:dateUtc="2025-05-06T11:50:18.222Z"/>
  <w16cex:commentExtensible w16cex:durableId="5FE4109F" w16cex:dateUtc="2025-05-06T12:22:29.558Z">
    <w16cex:extLst>
      <w16:ext w16:uri="{CE6994B0-6A32-4C9F-8C6B-6E91EDA988CE}">
        <cr:reactions xmlns:cr="http://schemas.microsoft.com/office/comments/2020/reactions">
          <cr:reaction reactionType="1">
            <cr:reactionInfo dateUtc="2025-05-06T12:36:59.301Z">
              <cr:user userId="S::urn:spo:guest#jortlepp@contractor.linuxfoundation.org::" userProvider="AD" userName="jortlepp@contractor.linuxfoundation.org"/>
            </cr:reactionInfo>
          </cr:reaction>
        </cr:reactions>
      </w16:ext>
    </w16cex:extLst>
  </w16cex:commentExtensible>
  <w16cex:commentExtensible w16cex:durableId="0CF4BB17" w16cex:dateUtc="2025-05-06T12:39:00.817Z">
    <w16cex:extLst>
      <w16:ext w16:uri="{CE6994B0-6A32-4C9F-8C6B-6E91EDA988CE}">
        <cr:reactions xmlns:cr="http://schemas.microsoft.com/office/comments/2020/reactions">
          <cr:reaction reactionType="1">
            <cr:reactionInfo dateUtc="2025-05-16T05:54:06.168Z">
              <cr:user userId="S::sauda.ghanyani@paysyslabs.com::33d30c0f-3255-48b1-9fb6-33cd52a3c91f" userProvider="AD" userName="Ume Sauda Ghanyani"/>
            </cr:reactionInfo>
          </cr:reaction>
        </cr:reactions>
      </w16:ext>
    </w16cex:extLst>
  </w16cex:commentExtensible>
  <w16cex:commentExtensible w16cex:durableId="72AA4E0C" w16cex:dateUtc="2025-05-06T12:39:37.604Z"/>
  <w16cex:commentExtensible w16cex:durableId="36E559A3" w16cex:dateUtc="2025-05-06T12:40:40.052Z">
    <w16cex:extLst>
      <w16:ext w16:uri="{CE6994B0-6A32-4C9F-8C6B-6E91EDA988CE}">
        <cr:reactions xmlns:cr="http://schemas.microsoft.com/office/comments/2020/reactions">
          <cr:reaction reactionType="1">
            <cr:reactionInfo dateUtc="2025-05-16T05:57:13.607Z">
              <cr:user userId="S::sauda.ghanyani@paysyslabs.com::33d30c0f-3255-48b1-9fb6-33cd52a3c91f" userProvider="AD" userName="Ume Sauda Ghanyani"/>
            </cr:reactionInfo>
          </cr:reaction>
        </cr:reactions>
      </w16:ext>
    </w16cex:extLst>
  </w16cex:commentExtensible>
  <w16cex:commentExtensible w16cex:durableId="772A9191" w16cex:dateUtc="2025-05-06T12:53:47.669Z">
    <w16cex:extLst>
      <w16:ext w16:uri="{CE6994B0-6A32-4C9F-8C6B-6E91EDA988CE}">
        <cr:reactions xmlns:cr="http://schemas.microsoft.com/office/comments/2020/reactions">
          <cr:reaction reactionType="1">
            <cr:reactionInfo dateUtc="2025-05-16T05:43:58.305Z">
              <cr:user userId="S::sauda.ghanyani@paysyslabs.com::33d30c0f-3255-48b1-9fb6-33cd52a3c91f" userProvider="AD" userName="Ume Sauda Ghanyani"/>
            </cr:reactionInfo>
          </cr:reaction>
        </cr:reactions>
      </w16:ext>
    </w16cex:extLst>
  </w16cex:commentExtensible>
  <w16cex:commentExtensible w16cex:durableId="3A59E309" w16cex:dateUtc="2025-05-06T12:54:42.213Z"/>
  <w16cex:commentExtensible w16cex:durableId="55F98AF2" w16cex:dateUtc="2025-05-06T12:56:46.198Z">
    <w16cex:extLst>
      <w16:ext w16:uri="{CE6994B0-6A32-4C9F-8C6B-6E91EDA988CE}">
        <cr:reactions xmlns:cr="http://schemas.microsoft.com/office/comments/2020/reactions">
          <cr:reaction reactionType="1">
            <cr:reactionInfo dateUtc="2025-05-16T05:44:20.257Z">
              <cr:user userId="S::sauda.ghanyani@paysyslabs.com::33d30c0f-3255-48b1-9fb6-33cd52a3c91f" userProvider="AD" userName="Ume Sauda Ghanyani"/>
            </cr:reactionInfo>
          </cr:reaction>
        </cr:reactions>
      </w16:ext>
    </w16cex:extLst>
  </w16cex:commentExtensible>
  <w16cex:commentExtensible w16cex:durableId="52E89491" w16cex:dateUtc="2025-05-06T12:57:07.205Z"/>
  <w16cex:commentExtensible w16cex:durableId="4E7FCC34" w16cex:dateUtc="2025-05-06T12:58:55.287Z">
    <w16cex:extLst>
      <w16:ext w16:uri="{CE6994B0-6A32-4C9F-8C6B-6E91EDA988CE}">
        <cr:reactions xmlns:cr="http://schemas.microsoft.com/office/comments/2020/reactions">
          <cr:reaction reactionType="1">
            <cr:reactionInfo dateUtc="2025-05-16T05:45:51.617Z">
              <cr:user userId="S::sauda.ghanyani@paysyslabs.com::33d30c0f-3255-48b1-9fb6-33cd52a3c91f" userProvider="AD" userName="Ume Sauda Ghanyani"/>
            </cr:reactionInfo>
          </cr:reaction>
        </cr:reactions>
      </w16:ext>
    </w16cex:extLst>
  </w16cex:commentExtensible>
  <w16cex:commentExtensible w16cex:durableId="0D62E76A" w16cex:dateUtc="2025-05-15T11:21:19.292Z"/>
  <w16cex:commentExtensible w16cex:durableId="234FC779" w16cex:dateUtc="2025-05-16T05:47:46.208Z"/>
  <w16cex:commentExtensible w16cex:durableId="050F4769" w16cex:dateUtc="2025-05-16T08:07:28.18Z"/>
  <w16cex:commentExtensible w16cex:durableId="48F04A25" w16cex:dateUtc="2025-05-16T08:42:32.211Z"/>
  <w16cex:commentExtensible w16cex:durableId="76134F1D" w16cex:dateUtc="2025-05-19T07:50:41.552Z">
    <w16cex:extLst>
      <w16:ext w16:uri="{CE6994B0-6A32-4C9F-8C6B-6E91EDA988CE}">
        <cr:reactions xmlns:cr="http://schemas.microsoft.com/office/comments/2020/reactions">
          <cr:reaction reactionType="1">
            <cr:reactionInfo dateUtc="2025-05-22T10:44:45.082Z">
              <cr:user userId="S::sauda.ghanyani@paysyslabs.com::33d30c0f-3255-48b1-9fb6-33cd52a3c91f" userProvider="AD" userName="Ume Sauda Ghanyani"/>
            </cr:reactionInfo>
          </cr:reaction>
        </cr:reactions>
      </w16:ext>
    </w16cex:extLst>
  </w16cex:commentExtensible>
  <w16cex:commentExtensible w16cex:durableId="52A41EF5" w16cex:dateUtc="2025-05-21T15:27:20.854Z"/>
  <w16cex:commentExtensible w16cex:durableId="226F864B" w16cex:dateUtc="2025-05-22T10:44:26.98Z"/>
</w16cex:commentsExtensible>
</file>

<file path=word/commentsIds.xml><?xml version="1.0" encoding="utf-8"?>
<w16cid:commentsIds xmlns:mc="http://schemas.openxmlformats.org/markup-compatibility/2006" xmlns:w16cid="http://schemas.microsoft.com/office/word/2016/wordml/cid" mc:Ignorable="w16cid">
  <w16cid:commentId w16cid:paraId="330BB2AE" w16cid:durableId="11D03A93"/>
  <w16cid:commentId w16cid:paraId="1D08FD79" w16cid:durableId="56531846"/>
  <w16cid:commentId w16cid:paraId="43B8DA66" w16cid:durableId="599E92A0"/>
  <w16cid:commentId w16cid:paraId="7801D032" w16cid:durableId="56AC5533"/>
  <w16cid:commentId w16cid:paraId="3D98C442" w16cid:durableId="2FABBAD7"/>
  <w16cid:commentId w16cid:paraId="1A9712C0" w16cid:durableId="253D573D"/>
  <w16cid:commentId w16cid:paraId="2CF50205" w16cid:durableId="356BA60C"/>
  <w16cid:commentId w16cid:paraId="56F21083" w16cid:durableId="78C3422C"/>
  <w16cid:commentId w16cid:paraId="493F237A" w16cid:durableId="08D4B643"/>
  <w16cid:commentId w16cid:paraId="6CCA59F0" w16cid:durableId="59D20AA6"/>
  <w16cid:commentId w16cid:paraId="464BAB0C" w16cid:durableId="5FE4109F"/>
  <w16cid:commentId w16cid:paraId="12C4D2F3" w16cid:durableId="0CF4BB17"/>
  <w16cid:commentId w16cid:paraId="78514728" w16cid:durableId="72AA4E0C"/>
  <w16cid:commentId w16cid:paraId="65223299" w16cid:durableId="36E559A3"/>
  <w16cid:commentId w16cid:paraId="6603BB1D" w16cid:durableId="772A9191"/>
  <w16cid:commentId w16cid:paraId="4E6E66E4" w16cid:durableId="3A59E309"/>
  <w16cid:commentId w16cid:paraId="391A21B1" w16cid:durableId="55F98AF2"/>
  <w16cid:commentId w16cid:paraId="45C544AE" w16cid:durableId="52E89491"/>
  <w16cid:commentId w16cid:paraId="1B29F370" w16cid:durableId="4E7FCC34"/>
  <w16cid:commentId w16cid:paraId="50DA7BA7" w16cid:durableId="0D62E76A"/>
  <w16cid:commentId w16cid:paraId="75BDE86B" w16cid:durableId="234FC779"/>
  <w16cid:commentId w16cid:paraId="06EE25CD" w16cid:durableId="050F4769"/>
  <w16cid:commentId w16cid:paraId="4AF59C49" w16cid:durableId="48F04A25"/>
  <w16cid:commentId w16cid:paraId="04874D80" w16cid:durableId="76134F1D"/>
  <w16cid:commentId w16cid:paraId="493E6EC2" w16cid:durableId="52A41EF5"/>
  <w16cid:commentId w16cid:paraId="7B2FEAC9" w16cid:durableId="226F86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ik2J53HnoUGIa" int2:id="dQBi7ho0">
      <int2:state int2:type="AugLoop_Text_Critique" int2:value="Rejected"/>
    </int2:textHash>
    <int2:textHash int2:hashCode="HqbLSAdbSp1VWm" int2:id="GyGhVsvU">
      <int2:state int2:type="AugLoop_Text_Critique" int2:value="Rejected"/>
    </int2:textHash>
    <int2:bookmark int2:bookmarkName="_Int_J422kb7P" int2:invalidationBookmarkName="" int2:hashCode="eOQKjve8TNtIjd" int2:id="utpwpW85">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4">
    <w:nsid w:val="306f3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38c5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53c9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a922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db8d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5106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62f0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c89d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488b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3dc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3fe1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2f3d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cf17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537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a8c2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fa25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b006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4D7AB8"/>
    <w:multiLevelType w:val="multilevel"/>
    <w:tmpl w:val="5C440A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417E01"/>
    <w:multiLevelType w:val="multilevel"/>
    <w:tmpl w:val="95C66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9C2155"/>
    <w:multiLevelType w:val="hybridMultilevel"/>
    <w:tmpl w:val="DF207B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3D4252"/>
    <w:multiLevelType w:val="multilevel"/>
    <w:tmpl w:val="2F3A4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5834F1"/>
    <w:multiLevelType w:val="multilevel"/>
    <w:tmpl w:val="656C7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9DA8B09"/>
    <w:multiLevelType w:val="hybridMultilevel"/>
    <w:tmpl w:val="5C14DF6A"/>
    <w:lvl w:ilvl="0" w:tplc="8056EF0A">
      <w:start w:val="1"/>
      <w:numFmt w:val="bullet"/>
      <w:lvlText w:val=""/>
      <w:lvlJc w:val="left"/>
      <w:pPr>
        <w:ind w:left="1800" w:hanging="360"/>
      </w:pPr>
      <w:rPr>
        <w:rFonts w:hint="default" w:ascii="Symbol" w:hAnsi="Symbol"/>
      </w:rPr>
    </w:lvl>
    <w:lvl w:ilvl="1" w:tplc="E31416D6">
      <w:start w:val="1"/>
      <w:numFmt w:val="bullet"/>
      <w:lvlText w:val="o"/>
      <w:lvlJc w:val="left"/>
      <w:pPr>
        <w:ind w:left="2520" w:hanging="360"/>
      </w:pPr>
      <w:rPr>
        <w:rFonts w:hint="default" w:ascii="Courier New" w:hAnsi="Courier New"/>
      </w:rPr>
    </w:lvl>
    <w:lvl w:ilvl="2" w:tplc="7A3CB1A6">
      <w:start w:val="1"/>
      <w:numFmt w:val="bullet"/>
      <w:lvlText w:val=""/>
      <w:lvlJc w:val="left"/>
      <w:pPr>
        <w:ind w:left="3240" w:hanging="360"/>
      </w:pPr>
      <w:rPr>
        <w:rFonts w:hint="default" w:ascii="Wingdings" w:hAnsi="Wingdings"/>
      </w:rPr>
    </w:lvl>
    <w:lvl w:ilvl="3" w:tplc="DE74A956">
      <w:start w:val="1"/>
      <w:numFmt w:val="bullet"/>
      <w:lvlText w:val=""/>
      <w:lvlJc w:val="left"/>
      <w:pPr>
        <w:ind w:left="3960" w:hanging="360"/>
      </w:pPr>
      <w:rPr>
        <w:rFonts w:hint="default" w:ascii="Symbol" w:hAnsi="Symbol"/>
      </w:rPr>
    </w:lvl>
    <w:lvl w:ilvl="4" w:tplc="CD283580">
      <w:start w:val="1"/>
      <w:numFmt w:val="bullet"/>
      <w:lvlText w:val="o"/>
      <w:lvlJc w:val="left"/>
      <w:pPr>
        <w:ind w:left="4680" w:hanging="360"/>
      </w:pPr>
      <w:rPr>
        <w:rFonts w:hint="default" w:ascii="Courier New" w:hAnsi="Courier New"/>
      </w:rPr>
    </w:lvl>
    <w:lvl w:ilvl="5" w:tplc="DC80AE10">
      <w:start w:val="1"/>
      <w:numFmt w:val="bullet"/>
      <w:lvlText w:val=""/>
      <w:lvlJc w:val="left"/>
      <w:pPr>
        <w:ind w:left="5400" w:hanging="360"/>
      </w:pPr>
      <w:rPr>
        <w:rFonts w:hint="default" w:ascii="Wingdings" w:hAnsi="Wingdings"/>
      </w:rPr>
    </w:lvl>
    <w:lvl w:ilvl="6" w:tplc="06F2DEB2">
      <w:start w:val="1"/>
      <w:numFmt w:val="bullet"/>
      <w:lvlText w:val=""/>
      <w:lvlJc w:val="left"/>
      <w:pPr>
        <w:ind w:left="6120" w:hanging="360"/>
      </w:pPr>
      <w:rPr>
        <w:rFonts w:hint="default" w:ascii="Symbol" w:hAnsi="Symbol"/>
      </w:rPr>
    </w:lvl>
    <w:lvl w:ilvl="7" w:tplc="14E4BF5A">
      <w:start w:val="1"/>
      <w:numFmt w:val="bullet"/>
      <w:lvlText w:val="o"/>
      <w:lvlJc w:val="left"/>
      <w:pPr>
        <w:ind w:left="6840" w:hanging="360"/>
      </w:pPr>
      <w:rPr>
        <w:rFonts w:hint="default" w:ascii="Courier New" w:hAnsi="Courier New"/>
      </w:rPr>
    </w:lvl>
    <w:lvl w:ilvl="8" w:tplc="54744D20">
      <w:start w:val="1"/>
      <w:numFmt w:val="bullet"/>
      <w:lvlText w:val=""/>
      <w:lvlJc w:val="left"/>
      <w:pPr>
        <w:ind w:left="7560" w:hanging="360"/>
      </w:pPr>
      <w:rPr>
        <w:rFonts w:hint="default" w:ascii="Wingdings" w:hAnsi="Wingdings"/>
      </w:rPr>
    </w:lvl>
  </w:abstractNum>
  <w:abstractNum w:abstractNumId="6" w15:restartNumberingAfterBreak="0">
    <w:nsid w:val="1A155F1F"/>
    <w:multiLevelType w:val="multilevel"/>
    <w:tmpl w:val="E52C52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058148D"/>
    <w:multiLevelType w:val="multilevel"/>
    <w:tmpl w:val="587AB7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105737D"/>
    <w:multiLevelType w:val="multilevel"/>
    <w:tmpl w:val="AAF64E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020050B"/>
    <w:multiLevelType w:val="multilevel"/>
    <w:tmpl w:val="275668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72B19F0"/>
    <w:multiLevelType w:val="multilevel"/>
    <w:tmpl w:val="7FFEDC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BE323CE"/>
    <w:multiLevelType w:val="multilevel"/>
    <w:tmpl w:val="AA40E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3044B6"/>
    <w:multiLevelType w:val="multilevel"/>
    <w:tmpl w:val="9A2ADB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E0451BB"/>
    <w:multiLevelType w:val="multilevel"/>
    <w:tmpl w:val="862852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19C2D97"/>
    <w:multiLevelType w:val="multilevel"/>
    <w:tmpl w:val="61E40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405295A"/>
    <w:multiLevelType w:val="multilevel"/>
    <w:tmpl w:val="54DE59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A5C7C41"/>
    <w:multiLevelType w:val="multilevel"/>
    <w:tmpl w:val="562C5D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DFA2D91"/>
    <w:multiLevelType w:val="multilevel"/>
    <w:tmpl w:val="B914BE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E542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955EB"/>
    <w:multiLevelType w:val="hybridMultilevel"/>
    <w:tmpl w:val="5D84FC00"/>
    <w:lvl w:ilvl="0" w:tplc="0F4415D8">
      <w:start w:val="3"/>
      <w:numFmt w:val="bullet"/>
      <w:lvlText w:val=""/>
      <w:lvlJc w:val="left"/>
      <w:pPr>
        <w:ind w:left="720" w:hanging="360"/>
      </w:pPr>
      <w:rPr>
        <w:rFonts w:hint="default" w:ascii="Symbol" w:hAnsi="Symbol" w:eastAsiaTheme="minorHAnsi" w:cstheme="minorBidi"/>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0" w15:restartNumberingAfterBreak="0">
    <w:nsid w:val="56D14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580072"/>
    <w:multiLevelType w:val="multilevel"/>
    <w:tmpl w:val="7E645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91F3A67"/>
    <w:multiLevelType w:val="hybridMultilevel"/>
    <w:tmpl w:val="A06A6FF6"/>
    <w:lvl w:ilvl="0" w:tplc="95EAD11A">
      <w:start w:val="1"/>
      <w:numFmt w:val="upperLetter"/>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5AEC5FF7"/>
    <w:multiLevelType w:val="multilevel"/>
    <w:tmpl w:val="21BCA5C8"/>
    <w:lvl w:ilvl="0">
      <w:start w:val="1"/>
      <w:numFmt w:val="decimal"/>
      <w:lvlText w:val="%1."/>
      <w:lvlJc w:val="left"/>
      <w:pPr>
        <w:ind w:left="360" w:hanging="360"/>
      </w:pPr>
      <w:rPr>
        <w:b w:val="0"/>
        <w:bCs w:val="0"/>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9243B1"/>
    <w:multiLevelType w:val="multilevel"/>
    <w:tmpl w:val="5D060B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F202A70"/>
    <w:multiLevelType w:val="multilevel"/>
    <w:tmpl w:val="9768F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F243933"/>
    <w:multiLevelType w:val="hybridMultilevel"/>
    <w:tmpl w:val="267A6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26E5FD0"/>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8" w15:restartNumberingAfterBreak="0">
    <w:nsid w:val="65C453CB"/>
    <w:multiLevelType w:val="multilevel"/>
    <w:tmpl w:val="D5440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611F998"/>
    <w:multiLevelType w:val="hybridMultilevel"/>
    <w:tmpl w:val="3A16C3A0"/>
    <w:lvl w:ilvl="0" w:tplc="572C97CC">
      <w:start w:val="1"/>
      <w:numFmt w:val="bullet"/>
      <w:lvlText w:val=""/>
      <w:lvlJc w:val="left"/>
      <w:pPr>
        <w:ind w:left="1800" w:hanging="360"/>
      </w:pPr>
      <w:rPr>
        <w:rFonts w:hint="default" w:ascii="Symbol" w:hAnsi="Symbol"/>
      </w:rPr>
    </w:lvl>
    <w:lvl w:ilvl="1" w:tplc="E2A67A08">
      <w:start w:val="1"/>
      <w:numFmt w:val="bullet"/>
      <w:lvlText w:val="o"/>
      <w:lvlJc w:val="left"/>
      <w:pPr>
        <w:ind w:left="2520" w:hanging="360"/>
      </w:pPr>
      <w:rPr>
        <w:rFonts w:hint="default" w:ascii="Courier New" w:hAnsi="Courier New"/>
      </w:rPr>
    </w:lvl>
    <w:lvl w:ilvl="2" w:tplc="07B2893C">
      <w:start w:val="1"/>
      <w:numFmt w:val="bullet"/>
      <w:lvlText w:val=""/>
      <w:lvlJc w:val="left"/>
      <w:pPr>
        <w:ind w:left="3240" w:hanging="360"/>
      </w:pPr>
      <w:rPr>
        <w:rFonts w:hint="default" w:ascii="Wingdings" w:hAnsi="Wingdings"/>
      </w:rPr>
    </w:lvl>
    <w:lvl w:ilvl="3" w:tplc="625E342C">
      <w:start w:val="1"/>
      <w:numFmt w:val="bullet"/>
      <w:lvlText w:val=""/>
      <w:lvlJc w:val="left"/>
      <w:pPr>
        <w:ind w:left="3960" w:hanging="360"/>
      </w:pPr>
      <w:rPr>
        <w:rFonts w:hint="default" w:ascii="Symbol" w:hAnsi="Symbol"/>
      </w:rPr>
    </w:lvl>
    <w:lvl w:ilvl="4" w:tplc="D28CC252">
      <w:start w:val="1"/>
      <w:numFmt w:val="bullet"/>
      <w:lvlText w:val="o"/>
      <w:lvlJc w:val="left"/>
      <w:pPr>
        <w:ind w:left="4680" w:hanging="360"/>
      </w:pPr>
      <w:rPr>
        <w:rFonts w:hint="default" w:ascii="Courier New" w:hAnsi="Courier New"/>
      </w:rPr>
    </w:lvl>
    <w:lvl w:ilvl="5" w:tplc="7FE87BE2">
      <w:start w:val="1"/>
      <w:numFmt w:val="bullet"/>
      <w:lvlText w:val=""/>
      <w:lvlJc w:val="left"/>
      <w:pPr>
        <w:ind w:left="5400" w:hanging="360"/>
      </w:pPr>
      <w:rPr>
        <w:rFonts w:hint="default" w:ascii="Wingdings" w:hAnsi="Wingdings"/>
      </w:rPr>
    </w:lvl>
    <w:lvl w:ilvl="6" w:tplc="FDC293DE">
      <w:start w:val="1"/>
      <w:numFmt w:val="bullet"/>
      <w:lvlText w:val=""/>
      <w:lvlJc w:val="left"/>
      <w:pPr>
        <w:ind w:left="6120" w:hanging="360"/>
      </w:pPr>
      <w:rPr>
        <w:rFonts w:hint="default" w:ascii="Symbol" w:hAnsi="Symbol"/>
      </w:rPr>
    </w:lvl>
    <w:lvl w:ilvl="7" w:tplc="206AF85C">
      <w:start w:val="1"/>
      <w:numFmt w:val="bullet"/>
      <w:lvlText w:val="o"/>
      <w:lvlJc w:val="left"/>
      <w:pPr>
        <w:ind w:left="6840" w:hanging="360"/>
      </w:pPr>
      <w:rPr>
        <w:rFonts w:hint="default" w:ascii="Courier New" w:hAnsi="Courier New"/>
      </w:rPr>
    </w:lvl>
    <w:lvl w:ilvl="8" w:tplc="8850EDEA">
      <w:start w:val="1"/>
      <w:numFmt w:val="bullet"/>
      <w:lvlText w:val=""/>
      <w:lvlJc w:val="left"/>
      <w:pPr>
        <w:ind w:left="7560" w:hanging="360"/>
      </w:pPr>
      <w:rPr>
        <w:rFonts w:hint="default" w:ascii="Wingdings" w:hAnsi="Wingdings"/>
      </w:rPr>
    </w:lvl>
  </w:abstractNum>
  <w:abstractNum w:abstractNumId="30" w15:restartNumberingAfterBreak="0">
    <w:nsid w:val="6B9B79FE"/>
    <w:multiLevelType w:val="multilevel"/>
    <w:tmpl w:val="D60039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BEE472F"/>
    <w:multiLevelType w:val="multilevel"/>
    <w:tmpl w:val="1A2A13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FFC5B58"/>
    <w:multiLevelType w:val="multilevel"/>
    <w:tmpl w:val="F07A1B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206121E"/>
    <w:multiLevelType w:val="multilevel"/>
    <w:tmpl w:val="7DF25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37A67BC"/>
    <w:multiLevelType w:val="hybridMultilevel"/>
    <w:tmpl w:val="6CAA424C"/>
    <w:lvl w:ilvl="0" w:tplc="84B20778">
      <w:start w:val="1"/>
      <w:numFmt w:val="lowerLetter"/>
      <w:lvlText w:val="(%1)"/>
      <w:lvlJc w:val="left"/>
      <w:pPr>
        <w:ind w:left="720" w:hanging="360"/>
      </w:pPr>
      <w:rPr>
        <w:rFonts w:hint="default"/>
      </w:rPr>
    </w:lvl>
    <w:lvl w:ilvl="1" w:tplc="0F4415D8">
      <w:start w:val="3"/>
      <w:numFmt w:val="bullet"/>
      <w:lvlText w:val=""/>
      <w:lvlJc w:val="left"/>
      <w:pPr>
        <w:ind w:left="1440" w:hanging="360"/>
      </w:pPr>
      <w:rPr>
        <w:rFonts w:hint="default" w:ascii="Symbol" w:hAnsi="Symbol" w:eastAsiaTheme="minorHAnsi" w:cstheme="minorBidi"/>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4CD2126"/>
    <w:multiLevelType w:val="multilevel"/>
    <w:tmpl w:val="E02CA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7CC2CF1"/>
    <w:multiLevelType w:val="hybridMultilevel"/>
    <w:tmpl w:val="858E0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356CC7"/>
    <w:multiLevelType w:val="multilevel"/>
    <w:tmpl w:val="CBDA28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1" w16cid:durableId="722950168">
    <w:abstractNumId w:val="29"/>
  </w:num>
  <w:num w:numId="2" w16cid:durableId="768701083">
    <w:abstractNumId w:val="5"/>
  </w:num>
  <w:num w:numId="3" w16cid:durableId="74404662">
    <w:abstractNumId w:val="19"/>
  </w:num>
  <w:num w:numId="4" w16cid:durableId="43675536">
    <w:abstractNumId w:val="22"/>
  </w:num>
  <w:num w:numId="5" w16cid:durableId="179515759">
    <w:abstractNumId w:val="34"/>
  </w:num>
  <w:num w:numId="6" w16cid:durableId="524365470">
    <w:abstractNumId w:val="1"/>
  </w:num>
  <w:num w:numId="7" w16cid:durableId="1533303782">
    <w:abstractNumId w:val="32"/>
  </w:num>
  <w:num w:numId="8" w16cid:durableId="679085070">
    <w:abstractNumId w:val="11"/>
  </w:num>
  <w:num w:numId="9" w16cid:durableId="694119397">
    <w:abstractNumId w:val="35"/>
  </w:num>
  <w:num w:numId="10" w16cid:durableId="1843546738">
    <w:abstractNumId w:val="25"/>
  </w:num>
  <w:num w:numId="11" w16cid:durableId="359744988">
    <w:abstractNumId w:val="0"/>
  </w:num>
  <w:num w:numId="12" w16cid:durableId="1814983475">
    <w:abstractNumId w:val="21"/>
  </w:num>
  <w:num w:numId="13" w16cid:durableId="1817062745">
    <w:abstractNumId w:val="16"/>
  </w:num>
  <w:num w:numId="14" w16cid:durableId="1520776229">
    <w:abstractNumId w:val="4"/>
  </w:num>
  <w:num w:numId="15" w16cid:durableId="1468626202">
    <w:abstractNumId w:val="28"/>
  </w:num>
  <w:num w:numId="16" w16cid:durableId="1105151888">
    <w:abstractNumId w:val="33"/>
  </w:num>
  <w:num w:numId="17" w16cid:durableId="1928270878">
    <w:abstractNumId w:val="3"/>
  </w:num>
  <w:num w:numId="18" w16cid:durableId="34547747">
    <w:abstractNumId w:val="36"/>
  </w:num>
  <w:num w:numId="19" w16cid:durableId="421729189">
    <w:abstractNumId w:val="26"/>
  </w:num>
  <w:num w:numId="20" w16cid:durableId="635568564">
    <w:abstractNumId w:val="2"/>
  </w:num>
  <w:num w:numId="21" w16cid:durableId="131943060">
    <w:abstractNumId w:val="27"/>
  </w:num>
  <w:num w:numId="22" w16cid:durableId="791706257">
    <w:abstractNumId w:val="18"/>
  </w:num>
  <w:num w:numId="23" w16cid:durableId="1084303761">
    <w:abstractNumId w:val="23"/>
  </w:num>
  <w:num w:numId="24" w16cid:durableId="718628422">
    <w:abstractNumId w:val="20"/>
  </w:num>
  <w:num w:numId="25" w16cid:durableId="978458426">
    <w:abstractNumId w:val="37"/>
  </w:num>
  <w:num w:numId="26" w16cid:durableId="1261447854">
    <w:abstractNumId w:val="13"/>
  </w:num>
  <w:num w:numId="27" w16cid:durableId="143862284">
    <w:abstractNumId w:val="6"/>
  </w:num>
  <w:num w:numId="28" w16cid:durableId="258177051">
    <w:abstractNumId w:val="15"/>
  </w:num>
  <w:num w:numId="29" w16cid:durableId="1425567036">
    <w:abstractNumId w:val="30"/>
  </w:num>
  <w:num w:numId="30" w16cid:durableId="260142058">
    <w:abstractNumId w:val="31"/>
  </w:num>
  <w:num w:numId="31" w16cid:durableId="1398014707">
    <w:abstractNumId w:val="9"/>
  </w:num>
  <w:num w:numId="32" w16cid:durableId="1450667286">
    <w:abstractNumId w:val="17"/>
  </w:num>
  <w:num w:numId="33" w16cid:durableId="528496729">
    <w:abstractNumId w:val="10"/>
  </w:num>
  <w:num w:numId="34" w16cid:durableId="918101854">
    <w:abstractNumId w:val="8"/>
  </w:num>
  <w:num w:numId="35" w16cid:durableId="1434323349">
    <w:abstractNumId w:val="7"/>
  </w:num>
  <w:num w:numId="36" w16cid:durableId="938025677">
    <w:abstractNumId w:val="12"/>
  </w:num>
  <w:num w:numId="37" w16cid:durableId="109016110">
    <w:abstractNumId w:val="14"/>
  </w:num>
  <w:num w:numId="38" w16cid:durableId="1300257635">
    <w:abstractNumId w:val="24"/>
  </w:num>
</w:numbering>
</file>

<file path=word/people.xml><?xml version="1.0" encoding="utf-8"?>
<w15:people xmlns:mc="http://schemas.openxmlformats.org/markup-compatibility/2006" xmlns:w15="http://schemas.microsoft.com/office/word/2012/wordml" mc:Ignorable="w15">
  <w15:person w15:author="Ume Sauda Ghanyani">
    <w15:presenceInfo w15:providerId="AD" w15:userId="S::sauda.ghanyani@paysyslabs.com::33d30c0f-3255-48b1-9fb6-33cd52a3c91f"/>
  </w15:person>
  <w15:person w15:author="Ume Sauda Ghanyani">
    <w15:presenceInfo w15:providerId="AD" w15:userId="S::sauda.ghanyani@paysyslabs.com::33d30c0f-3255-48b1-9fb6-33cd52a3c91f"/>
  </w15:person>
  <w15:person w15:author="Soban Najam">
    <w15:presenceInfo w15:providerId="AD" w15:userId="S::soban.najam@paysyslabs.com::59c411b0-ccb7-4330-99a9-29cc04a2c185"/>
  </w15:person>
  <w15:person w15:author="sandy@labuschagnehome.com">
    <w15:presenceInfo w15:providerId="AD" w15:userId="S::urn:spo:guest#sandy@labuschagnehome.com::"/>
  </w15:person>
  <w15:person w15:author="jortlepp@contractor.linuxfoundation.org">
    <w15:presenceInfo w15:providerId="AD" w15:userId="S::urn:spo:guest#jortlepp@contractor.linuxfoundation.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BE"/>
    <w:rsid w:val="00016676"/>
    <w:rsid w:val="000195CC"/>
    <w:rsid w:val="0002275A"/>
    <w:rsid w:val="00042693"/>
    <w:rsid w:val="00046894"/>
    <w:rsid w:val="00061193"/>
    <w:rsid w:val="00061ED2"/>
    <w:rsid w:val="00071551"/>
    <w:rsid w:val="000822F5"/>
    <w:rsid w:val="000A0F8E"/>
    <w:rsid w:val="000A6EC2"/>
    <w:rsid w:val="000B63D0"/>
    <w:rsid w:val="000C07FC"/>
    <w:rsid w:val="000E23A7"/>
    <w:rsid w:val="000F1F76"/>
    <w:rsid w:val="000F4604"/>
    <w:rsid w:val="000F699C"/>
    <w:rsid w:val="00111DCA"/>
    <w:rsid w:val="0012385A"/>
    <w:rsid w:val="0014202D"/>
    <w:rsid w:val="0014708F"/>
    <w:rsid w:val="00155779"/>
    <w:rsid w:val="00172EA6"/>
    <w:rsid w:val="00193E81"/>
    <w:rsid w:val="00196C5B"/>
    <w:rsid w:val="001E1C37"/>
    <w:rsid w:val="002041C0"/>
    <w:rsid w:val="00217D6C"/>
    <w:rsid w:val="00231C4F"/>
    <w:rsid w:val="002322A6"/>
    <w:rsid w:val="00232BBD"/>
    <w:rsid w:val="0024103F"/>
    <w:rsid w:val="00242387"/>
    <w:rsid w:val="002447C7"/>
    <w:rsid w:val="00247C32"/>
    <w:rsid w:val="0025468F"/>
    <w:rsid w:val="00254B64"/>
    <w:rsid w:val="00257406"/>
    <w:rsid w:val="0027725A"/>
    <w:rsid w:val="00277590"/>
    <w:rsid w:val="00294F8C"/>
    <w:rsid w:val="002963DD"/>
    <w:rsid w:val="002A15A7"/>
    <w:rsid w:val="002A6568"/>
    <w:rsid w:val="002D6B24"/>
    <w:rsid w:val="002E262D"/>
    <w:rsid w:val="002E2BB9"/>
    <w:rsid w:val="002F4A2E"/>
    <w:rsid w:val="003074F4"/>
    <w:rsid w:val="00321F67"/>
    <w:rsid w:val="003224B7"/>
    <w:rsid w:val="0032547E"/>
    <w:rsid w:val="0034123F"/>
    <w:rsid w:val="00357A4C"/>
    <w:rsid w:val="00366B54"/>
    <w:rsid w:val="003838EE"/>
    <w:rsid w:val="00383E07"/>
    <w:rsid w:val="003840AA"/>
    <w:rsid w:val="00384A0D"/>
    <w:rsid w:val="003A03E6"/>
    <w:rsid w:val="003A329A"/>
    <w:rsid w:val="003B154F"/>
    <w:rsid w:val="003C55E0"/>
    <w:rsid w:val="003F0FBD"/>
    <w:rsid w:val="004146B3"/>
    <w:rsid w:val="00424168"/>
    <w:rsid w:val="004465D8"/>
    <w:rsid w:val="00451C7E"/>
    <w:rsid w:val="004568C1"/>
    <w:rsid w:val="00470173"/>
    <w:rsid w:val="00475BDA"/>
    <w:rsid w:val="00483665"/>
    <w:rsid w:val="0048576C"/>
    <w:rsid w:val="004B514A"/>
    <w:rsid w:val="004C73B5"/>
    <w:rsid w:val="004E72A6"/>
    <w:rsid w:val="005018B3"/>
    <w:rsid w:val="00504440"/>
    <w:rsid w:val="00520645"/>
    <w:rsid w:val="005428FB"/>
    <w:rsid w:val="0057709C"/>
    <w:rsid w:val="00577873"/>
    <w:rsid w:val="00583D02"/>
    <w:rsid w:val="0058D427"/>
    <w:rsid w:val="005977DF"/>
    <w:rsid w:val="00597E6D"/>
    <w:rsid w:val="005B53BA"/>
    <w:rsid w:val="005C3EF8"/>
    <w:rsid w:val="005D08C6"/>
    <w:rsid w:val="005D48A6"/>
    <w:rsid w:val="005D4FE7"/>
    <w:rsid w:val="005D6107"/>
    <w:rsid w:val="005F7CF2"/>
    <w:rsid w:val="006055EE"/>
    <w:rsid w:val="00606376"/>
    <w:rsid w:val="006114D1"/>
    <w:rsid w:val="006409EE"/>
    <w:rsid w:val="00660756"/>
    <w:rsid w:val="006671A4"/>
    <w:rsid w:val="00671ECA"/>
    <w:rsid w:val="00677C9A"/>
    <w:rsid w:val="00681B88"/>
    <w:rsid w:val="00696EC8"/>
    <w:rsid w:val="006A7BBD"/>
    <w:rsid w:val="006B0B8C"/>
    <w:rsid w:val="006B5D2A"/>
    <w:rsid w:val="006C5E7D"/>
    <w:rsid w:val="006D012A"/>
    <w:rsid w:val="006D0D2A"/>
    <w:rsid w:val="006E6B69"/>
    <w:rsid w:val="006F6AD9"/>
    <w:rsid w:val="00717332"/>
    <w:rsid w:val="007222EC"/>
    <w:rsid w:val="00740CE2"/>
    <w:rsid w:val="00743CBE"/>
    <w:rsid w:val="0076750B"/>
    <w:rsid w:val="0078150E"/>
    <w:rsid w:val="007C5707"/>
    <w:rsid w:val="007C5F66"/>
    <w:rsid w:val="008221E8"/>
    <w:rsid w:val="008515E8"/>
    <w:rsid w:val="00865965"/>
    <w:rsid w:val="00871005"/>
    <w:rsid w:val="00892830"/>
    <w:rsid w:val="00892E73"/>
    <w:rsid w:val="0089321A"/>
    <w:rsid w:val="00893748"/>
    <w:rsid w:val="00895575"/>
    <w:rsid w:val="008A6E48"/>
    <w:rsid w:val="008A7722"/>
    <w:rsid w:val="008C31E2"/>
    <w:rsid w:val="008C5B2A"/>
    <w:rsid w:val="008C7B36"/>
    <w:rsid w:val="008D372D"/>
    <w:rsid w:val="008D3E37"/>
    <w:rsid w:val="008D6EB8"/>
    <w:rsid w:val="008E13B5"/>
    <w:rsid w:val="008E18B2"/>
    <w:rsid w:val="008E4207"/>
    <w:rsid w:val="008E4E0D"/>
    <w:rsid w:val="008E6005"/>
    <w:rsid w:val="008E7190"/>
    <w:rsid w:val="008E7A4B"/>
    <w:rsid w:val="00905DBD"/>
    <w:rsid w:val="00911B55"/>
    <w:rsid w:val="00936F8B"/>
    <w:rsid w:val="00937BB3"/>
    <w:rsid w:val="0094357F"/>
    <w:rsid w:val="00960016"/>
    <w:rsid w:val="00970AF7"/>
    <w:rsid w:val="00981A19"/>
    <w:rsid w:val="0099538E"/>
    <w:rsid w:val="009B784C"/>
    <w:rsid w:val="009C033C"/>
    <w:rsid w:val="009C53CD"/>
    <w:rsid w:val="009C7A9F"/>
    <w:rsid w:val="009E1C3D"/>
    <w:rsid w:val="009E37BC"/>
    <w:rsid w:val="009F1EFB"/>
    <w:rsid w:val="00A06CB0"/>
    <w:rsid w:val="00A07E06"/>
    <w:rsid w:val="00A1264B"/>
    <w:rsid w:val="00A154FB"/>
    <w:rsid w:val="00A3243B"/>
    <w:rsid w:val="00A45A53"/>
    <w:rsid w:val="00A71CD1"/>
    <w:rsid w:val="00A74578"/>
    <w:rsid w:val="00A87613"/>
    <w:rsid w:val="00A9277A"/>
    <w:rsid w:val="00AA1D87"/>
    <w:rsid w:val="00AB4BBB"/>
    <w:rsid w:val="00AC6966"/>
    <w:rsid w:val="00AD2F18"/>
    <w:rsid w:val="00AE3DB0"/>
    <w:rsid w:val="00AF1245"/>
    <w:rsid w:val="00AF2C2A"/>
    <w:rsid w:val="00AF393A"/>
    <w:rsid w:val="00B13182"/>
    <w:rsid w:val="00B16813"/>
    <w:rsid w:val="00B46D20"/>
    <w:rsid w:val="00B5137E"/>
    <w:rsid w:val="00B6065C"/>
    <w:rsid w:val="00B63873"/>
    <w:rsid w:val="00B66A41"/>
    <w:rsid w:val="00B7046D"/>
    <w:rsid w:val="00B725C3"/>
    <w:rsid w:val="00B7651B"/>
    <w:rsid w:val="00B913D6"/>
    <w:rsid w:val="00B92C23"/>
    <w:rsid w:val="00B931F2"/>
    <w:rsid w:val="00B93E7B"/>
    <w:rsid w:val="00B97815"/>
    <w:rsid w:val="00BA04A7"/>
    <w:rsid w:val="00BC4FD5"/>
    <w:rsid w:val="00BE3661"/>
    <w:rsid w:val="00BF2F7B"/>
    <w:rsid w:val="00C041B7"/>
    <w:rsid w:val="00C21C5E"/>
    <w:rsid w:val="00C22E10"/>
    <w:rsid w:val="00C40EA2"/>
    <w:rsid w:val="00C43005"/>
    <w:rsid w:val="00C5323A"/>
    <w:rsid w:val="00C5499B"/>
    <w:rsid w:val="00C73D40"/>
    <w:rsid w:val="00C82B6A"/>
    <w:rsid w:val="00C972CF"/>
    <w:rsid w:val="00CA0546"/>
    <w:rsid w:val="00CC3A3D"/>
    <w:rsid w:val="00CC76D1"/>
    <w:rsid w:val="00CC7B3B"/>
    <w:rsid w:val="00CD5B4A"/>
    <w:rsid w:val="00CF0893"/>
    <w:rsid w:val="00D253A6"/>
    <w:rsid w:val="00D25DC0"/>
    <w:rsid w:val="00D26207"/>
    <w:rsid w:val="00D40CC3"/>
    <w:rsid w:val="00D6482A"/>
    <w:rsid w:val="00D70F38"/>
    <w:rsid w:val="00D833C3"/>
    <w:rsid w:val="00D9148A"/>
    <w:rsid w:val="00DB5EDC"/>
    <w:rsid w:val="00DC54ED"/>
    <w:rsid w:val="00DD6B92"/>
    <w:rsid w:val="00DF960A"/>
    <w:rsid w:val="00E02716"/>
    <w:rsid w:val="00E1561F"/>
    <w:rsid w:val="00E26771"/>
    <w:rsid w:val="00E31608"/>
    <w:rsid w:val="00E31B44"/>
    <w:rsid w:val="00E3623B"/>
    <w:rsid w:val="00E739E7"/>
    <w:rsid w:val="00E771F4"/>
    <w:rsid w:val="00E9016A"/>
    <w:rsid w:val="00E9541A"/>
    <w:rsid w:val="00E97AEA"/>
    <w:rsid w:val="00EA1185"/>
    <w:rsid w:val="00EA3E92"/>
    <w:rsid w:val="00EA782F"/>
    <w:rsid w:val="00EB3073"/>
    <w:rsid w:val="00ED24E0"/>
    <w:rsid w:val="00EE4FF9"/>
    <w:rsid w:val="00F016F6"/>
    <w:rsid w:val="00F55664"/>
    <w:rsid w:val="00F57170"/>
    <w:rsid w:val="00F6549B"/>
    <w:rsid w:val="00F717AE"/>
    <w:rsid w:val="00F84338"/>
    <w:rsid w:val="00FC2288"/>
    <w:rsid w:val="00FC460F"/>
    <w:rsid w:val="00FC4E90"/>
    <w:rsid w:val="00FC67B2"/>
    <w:rsid w:val="0121F170"/>
    <w:rsid w:val="012A04F1"/>
    <w:rsid w:val="012A93D8"/>
    <w:rsid w:val="016E2CDC"/>
    <w:rsid w:val="01B33C00"/>
    <w:rsid w:val="01CA0450"/>
    <w:rsid w:val="024CAB33"/>
    <w:rsid w:val="02C2F02F"/>
    <w:rsid w:val="02C97BC1"/>
    <w:rsid w:val="03171B25"/>
    <w:rsid w:val="0369E79F"/>
    <w:rsid w:val="03A38D5E"/>
    <w:rsid w:val="03C9327A"/>
    <w:rsid w:val="04183790"/>
    <w:rsid w:val="046614B6"/>
    <w:rsid w:val="0488DCF2"/>
    <w:rsid w:val="048B5438"/>
    <w:rsid w:val="04CA0452"/>
    <w:rsid w:val="057EB346"/>
    <w:rsid w:val="05A479AE"/>
    <w:rsid w:val="05AE9695"/>
    <w:rsid w:val="05E800F1"/>
    <w:rsid w:val="05F7D2E3"/>
    <w:rsid w:val="06F3D996"/>
    <w:rsid w:val="074A919A"/>
    <w:rsid w:val="07EF663F"/>
    <w:rsid w:val="0807FE63"/>
    <w:rsid w:val="08F569C1"/>
    <w:rsid w:val="09D79CBB"/>
    <w:rsid w:val="0B3949B1"/>
    <w:rsid w:val="0B741DD1"/>
    <w:rsid w:val="0B91E0D8"/>
    <w:rsid w:val="0B97F13F"/>
    <w:rsid w:val="0BA37708"/>
    <w:rsid w:val="0BFC996A"/>
    <w:rsid w:val="0C154C26"/>
    <w:rsid w:val="0C6D0E72"/>
    <w:rsid w:val="0C955C20"/>
    <w:rsid w:val="0CE89566"/>
    <w:rsid w:val="0CFB163C"/>
    <w:rsid w:val="0DACA39D"/>
    <w:rsid w:val="0DE87220"/>
    <w:rsid w:val="0E2531A3"/>
    <w:rsid w:val="0EF84612"/>
    <w:rsid w:val="0F823BBF"/>
    <w:rsid w:val="0FECA2FD"/>
    <w:rsid w:val="1054DCD0"/>
    <w:rsid w:val="1054F2C0"/>
    <w:rsid w:val="107E359E"/>
    <w:rsid w:val="10896E44"/>
    <w:rsid w:val="10AED442"/>
    <w:rsid w:val="11738E77"/>
    <w:rsid w:val="117EB1EA"/>
    <w:rsid w:val="11E3B52A"/>
    <w:rsid w:val="12819462"/>
    <w:rsid w:val="12ABEC6D"/>
    <w:rsid w:val="12B38D42"/>
    <w:rsid w:val="135465EF"/>
    <w:rsid w:val="13786508"/>
    <w:rsid w:val="139D5D9E"/>
    <w:rsid w:val="13A4184C"/>
    <w:rsid w:val="13DE5C07"/>
    <w:rsid w:val="14012110"/>
    <w:rsid w:val="1424505E"/>
    <w:rsid w:val="148965E5"/>
    <w:rsid w:val="15449C1E"/>
    <w:rsid w:val="15B131BE"/>
    <w:rsid w:val="15F7B5D0"/>
    <w:rsid w:val="1679F947"/>
    <w:rsid w:val="1740440A"/>
    <w:rsid w:val="176FE790"/>
    <w:rsid w:val="177E44D3"/>
    <w:rsid w:val="17801C2A"/>
    <w:rsid w:val="1855B791"/>
    <w:rsid w:val="186D0590"/>
    <w:rsid w:val="18C2A6B7"/>
    <w:rsid w:val="18E3D15E"/>
    <w:rsid w:val="1934DBB9"/>
    <w:rsid w:val="19718295"/>
    <w:rsid w:val="19736137"/>
    <w:rsid w:val="199917E8"/>
    <w:rsid w:val="19D60C3C"/>
    <w:rsid w:val="19D7FC9A"/>
    <w:rsid w:val="19E27775"/>
    <w:rsid w:val="19EBC429"/>
    <w:rsid w:val="1A329CC3"/>
    <w:rsid w:val="1A3CC8FA"/>
    <w:rsid w:val="1AD424CB"/>
    <w:rsid w:val="1AE63FD2"/>
    <w:rsid w:val="1B22A0D5"/>
    <w:rsid w:val="1B31704F"/>
    <w:rsid w:val="1B426B71"/>
    <w:rsid w:val="1B65B045"/>
    <w:rsid w:val="1B8F02CC"/>
    <w:rsid w:val="1BD62F66"/>
    <w:rsid w:val="1BFEAF02"/>
    <w:rsid w:val="1C2B5B83"/>
    <w:rsid w:val="1C3C6422"/>
    <w:rsid w:val="1C4503C4"/>
    <w:rsid w:val="1C856DDA"/>
    <w:rsid w:val="1D0E5068"/>
    <w:rsid w:val="1D9C1593"/>
    <w:rsid w:val="1DD968BF"/>
    <w:rsid w:val="1E61C8C0"/>
    <w:rsid w:val="1E97FFF0"/>
    <w:rsid w:val="1EA44DB5"/>
    <w:rsid w:val="1EC2D593"/>
    <w:rsid w:val="1F5FF54F"/>
    <w:rsid w:val="1FBF0C0A"/>
    <w:rsid w:val="1FC56E23"/>
    <w:rsid w:val="2006C0F7"/>
    <w:rsid w:val="21340C5D"/>
    <w:rsid w:val="215D1287"/>
    <w:rsid w:val="219ABC4D"/>
    <w:rsid w:val="21E4D632"/>
    <w:rsid w:val="2226ACFC"/>
    <w:rsid w:val="226D3645"/>
    <w:rsid w:val="2283454F"/>
    <w:rsid w:val="2402F2B7"/>
    <w:rsid w:val="2473C018"/>
    <w:rsid w:val="24B67D38"/>
    <w:rsid w:val="24C4EE67"/>
    <w:rsid w:val="24FABB33"/>
    <w:rsid w:val="25BA0294"/>
    <w:rsid w:val="25C8EDEB"/>
    <w:rsid w:val="25EA57CD"/>
    <w:rsid w:val="2625D7BA"/>
    <w:rsid w:val="26A04E9C"/>
    <w:rsid w:val="2829F7FD"/>
    <w:rsid w:val="2843AFDB"/>
    <w:rsid w:val="28797966"/>
    <w:rsid w:val="29A312C3"/>
    <w:rsid w:val="29C2304E"/>
    <w:rsid w:val="29F44EF5"/>
    <w:rsid w:val="2A570FE6"/>
    <w:rsid w:val="2A9B83C8"/>
    <w:rsid w:val="2B31E186"/>
    <w:rsid w:val="2B5B48EE"/>
    <w:rsid w:val="2BFC5ACD"/>
    <w:rsid w:val="2C5BAE9C"/>
    <w:rsid w:val="2C72DA79"/>
    <w:rsid w:val="2C974438"/>
    <w:rsid w:val="2CA161AB"/>
    <w:rsid w:val="2D4D0628"/>
    <w:rsid w:val="2D5DF2F4"/>
    <w:rsid w:val="2DD97241"/>
    <w:rsid w:val="2E6A15C1"/>
    <w:rsid w:val="2F4CBB8C"/>
    <w:rsid w:val="2F4F0C62"/>
    <w:rsid w:val="2FE3FD88"/>
    <w:rsid w:val="300F1D2A"/>
    <w:rsid w:val="3030E977"/>
    <w:rsid w:val="305F9164"/>
    <w:rsid w:val="311C9B72"/>
    <w:rsid w:val="3127D383"/>
    <w:rsid w:val="314724A3"/>
    <w:rsid w:val="3192210A"/>
    <w:rsid w:val="31CD5673"/>
    <w:rsid w:val="31CE5CD0"/>
    <w:rsid w:val="31E475FC"/>
    <w:rsid w:val="31FA3E1D"/>
    <w:rsid w:val="3216DE70"/>
    <w:rsid w:val="322D4064"/>
    <w:rsid w:val="3285C209"/>
    <w:rsid w:val="328BC948"/>
    <w:rsid w:val="32B86AF2"/>
    <w:rsid w:val="33148F3A"/>
    <w:rsid w:val="3351B66A"/>
    <w:rsid w:val="34BEA9CB"/>
    <w:rsid w:val="34DF8F57"/>
    <w:rsid w:val="355C3517"/>
    <w:rsid w:val="36395775"/>
    <w:rsid w:val="365826C2"/>
    <w:rsid w:val="3739FB6F"/>
    <w:rsid w:val="37D58F48"/>
    <w:rsid w:val="380F639A"/>
    <w:rsid w:val="381663D8"/>
    <w:rsid w:val="38489E39"/>
    <w:rsid w:val="3878A7BF"/>
    <w:rsid w:val="3880F994"/>
    <w:rsid w:val="38BDFD91"/>
    <w:rsid w:val="391D9AAC"/>
    <w:rsid w:val="393928C0"/>
    <w:rsid w:val="397D90F7"/>
    <w:rsid w:val="39D75FF9"/>
    <w:rsid w:val="39DB92BA"/>
    <w:rsid w:val="39EDC60D"/>
    <w:rsid w:val="39F6A268"/>
    <w:rsid w:val="3A6A479F"/>
    <w:rsid w:val="3A984598"/>
    <w:rsid w:val="3AD569E1"/>
    <w:rsid w:val="3B083570"/>
    <w:rsid w:val="3B0C3281"/>
    <w:rsid w:val="3B447C6F"/>
    <w:rsid w:val="3BA2E44D"/>
    <w:rsid w:val="3BA9DF1E"/>
    <w:rsid w:val="3BF2BDE7"/>
    <w:rsid w:val="3C142BE1"/>
    <w:rsid w:val="3C5BBAAF"/>
    <w:rsid w:val="3D0D8F41"/>
    <w:rsid w:val="3D3EAE66"/>
    <w:rsid w:val="3DE3D14B"/>
    <w:rsid w:val="3E7012FA"/>
    <w:rsid w:val="3EC8F5CB"/>
    <w:rsid w:val="3F4E9639"/>
    <w:rsid w:val="3F5F7A5D"/>
    <w:rsid w:val="3FACD25D"/>
    <w:rsid w:val="407A9F9C"/>
    <w:rsid w:val="40C1DE2F"/>
    <w:rsid w:val="40F060C3"/>
    <w:rsid w:val="411007F8"/>
    <w:rsid w:val="4127F0E2"/>
    <w:rsid w:val="418670EE"/>
    <w:rsid w:val="418B1F16"/>
    <w:rsid w:val="41B5F6EB"/>
    <w:rsid w:val="41EDA176"/>
    <w:rsid w:val="42177F82"/>
    <w:rsid w:val="422298A1"/>
    <w:rsid w:val="42277B5D"/>
    <w:rsid w:val="427AA1E2"/>
    <w:rsid w:val="42A0D4DF"/>
    <w:rsid w:val="42CFC75A"/>
    <w:rsid w:val="42E070FD"/>
    <w:rsid w:val="42FE0D2C"/>
    <w:rsid w:val="431FE80F"/>
    <w:rsid w:val="434B731B"/>
    <w:rsid w:val="434B988E"/>
    <w:rsid w:val="4359D170"/>
    <w:rsid w:val="4374F002"/>
    <w:rsid w:val="43A4027C"/>
    <w:rsid w:val="44C43F6D"/>
    <w:rsid w:val="44FDF6F2"/>
    <w:rsid w:val="45699263"/>
    <w:rsid w:val="45844BE4"/>
    <w:rsid w:val="45870A23"/>
    <w:rsid w:val="45CA7F1B"/>
    <w:rsid w:val="45E71DD7"/>
    <w:rsid w:val="45FE5DA2"/>
    <w:rsid w:val="4641F9E9"/>
    <w:rsid w:val="464ABBA0"/>
    <w:rsid w:val="46A93105"/>
    <w:rsid w:val="46D9D319"/>
    <w:rsid w:val="47A189DD"/>
    <w:rsid w:val="47FA42D3"/>
    <w:rsid w:val="47FB2D17"/>
    <w:rsid w:val="47FF03A6"/>
    <w:rsid w:val="481E5475"/>
    <w:rsid w:val="4897BD63"/>
    <w:rsid w:val="490D85D7"/>
    <w:rsid w:val="4950D108"/>
    <w:rsid w:val="496F084D"/>
    <w:rsid w:val="49741CB7"/>
    <w:rsid w:val="49E7686F"/>
    <w:rsid w:val="49E9E8B5"/>
    <w:rsid w:val="4AA8BC85"/>
    <w:rsid w:val="4AE9B702"/>
    <w:rsid w:val="4B3DE193"/>
    <w:rsid w:val="4B9B7F31"/>
    <w:rsid w:val="4BE77869"/>
    <w:rsid w:val="4C7E2E92"/>
    <w:rsid w:val="4D0CDDF8"/>
    <w:rsid w:val="4D9273A0"/>
    <w:rsid w:val="4E10BD56"/>
    <w:rsid w:val="4E3FC5A8"/>
    <w:rsid w:val="4E44EA48"/>
    <w:rsid w:val="4ECEA878"/>
    <w:rsid w:val="4ECFC0FB"/>
    <w:rsid w:val="4EFE203B"/>
    <w:rsid w:val="4F04211C"/>
    <w:rsid w:val="4F0783C2"/>
    <w:rsid w:val="4F27F29A"/>
    <w:rsid w:val="4F46CC34"/>
    <w:rsid w:val="4F5114C8"/>
    <w:rsid w:val="4F72A80E"/>
    <w:rsid w:val="4FE7DD5B"/>
    <w:rsid w:val="4FF09E90"/>
    <w:rsid w:val="5047EBD6"/>
    <w:rsid w:val="50E4675C"/>
    <w:rsid w:val="51145202"/>
    <w:rsid w:val="5139E94F"/>
    <w:rsid w:val="513A1F98"/>
    <w:rsid w:val="516EE902"/>
    <w:rsid w:val="52071DFD"/>
    <w:rsid w:val="52305604"/>
    <w:rsid w:val="5250C5B5"/>
    <w:rsid w:val="52886903"/>
    <w:rsid w:val="52A444B0"/>
    <w:rsid w:val="535F9408"/>
    <w:rsid w:val="53654426"/>
    <w:rsid w:val="53B5866B"/>
    <w:rsid w:val="53F00A5A"/>
    <w:rsid w:val="542E3210"/>
    <w:rsid w:val="5484A5B3"/>
    <w:rsid w:val="54B03A26"/>
    <w:rsid w:val="54F46B41"/>
    <w:rsid w:val="5512755C"/>
    <w:rsid w:val="5578E16D"/>
    <w:rsid w:val="56463350"/>
    <w:rsid w:val="5646FAEF"/>
    <w:rsid w:val="5728EF55"/>
    <w:rsid w:val="57BF1989"/>
    <w:rsid w:val="58800329"/>
    <w:rsid w:val="5972AED6"/>
    <w:rsid w:val="598A24E3"/>
    <w:rsid w:val="5A06F5F3"/>
    <w:rsid w:val="5A3AEB87"/>
    <w:rsid w:val="5A86F48D"/>
    <w:rsid w:val="5B3B3443"/>
    <w:rsid w:val="5BA03B0B"/>
    <w:rsid w:val="5BF26EB2"/>
    <w:rsid w:val="5C23EFBC"/>
    <w:rsid w:val="5C25515D"/>
    <w:rsid w:val="5C4F43CC"/>
    <w:rsid w:val="5CC2B82B"/>
    <w:rsid w:val="5CF7BFD0"/>
    <w:rsid w:val="5D26F31D"/>
    <w:rsid w:val="5D2F0BD8"/>
    <w:rsid w:val="5D6A9CBC"/>
    <w:rsid w:val="5DA150DF"/>
    <w:rsid w:val="5DCE0B2A"/>
    <w:rsid w:val="5E396940"/>
    <w:rsid w:val="5E539E77"/>
    <w:rsid w:val="5E7F179A"/>
    <w:rsid w:val="5EAC18A9"/>
    <w:rsid w:val="5EB4C9C6"/>
    <w:rsid w:val="5EBB4538"/>
    <w:rsid w:val="5EC820CF"/>
    <w:rsid w:val="5F018B2E"/>
    <w:rsid w:val="5F310F79"/>
    <w:rsid w:val="5F7244EF"/>
    <w:rsid w:val="5F8B8C71"/>
    <w:rsid w:val="5F9E8BA4"/>
    <w:rsid w:val="6021F6C8"/>
    <w:rsid w:val="6041B2AC"/>
    <w:rsid w:val="604A6F50"/>
    <w:rsid w:val="60C0BF58"/>
    <w:rsid w:val="60CF2A53"/>
    <w:rsid w:val="60E3D04D"/>
    <w:rsid w:val="61133E9F"/>
    <w:rsid w:val="614CC869"/>
    <w:rsid w:val="61AF0909"/>
    <w:rsid w:val="6225958F"/>
    <w:rsid w:val="62695DCE"/>
    <w:rsid w:val="628D339D"/>
    <w:rsid w:val="62CEE93E"/>
    <w:rsid w:val="62E83016"/>
    <w:rsid w:val="62F1A5CD"/>
    <w:rsid w:val="63722DEE"/>
    <w:rsid w:val="63A606B5"/>
    <w:rsid w:val="63D4A49D"/>
    <w:rsid w:val="63F8386B"/>
    <w:rsid w:val="642E7109"/>
    <w:rsid w:val="643955A2"/>
    <w:rsid w:val="6460D3E7"/>
    <w:rsid w:val="64CBBDFC"/>
    <w:rsid w:val="656338A7"/>
    <w:rsid w:val="65A8FBB9"/>
    <w:rsid w:val="66679752"/>
    <w:rsid w:val="67BD50D1"/>
    <w:rsid w:val="67FD252B"/>
    <w:rsid w:val="68983F9F"/>
    <w:rsid w:val="690CF56B"/>
    <w:rsid w:val="697A436D"/>
    <w:rsid w:val="69961F02"/>
    <w:rsid w:val="6A072BF6"/>
    <w:rsid w:val="6A55E727"/>
    <w:rsid w:val="6AF3FEA7"/>
    <w:rsid w:val="6BDA6514"/>
    <w:rsid w:val="6BDED2C7"/>
    <w:rsid w:val="6C34CDB6"/>
    <w:rsid w:val="6CF6CA81"/>
    <w:rsid w:val="6D1CD84D"/>
    <w:rsid w:val="6D6CD1EB"/>
    <w:rsid w:val="6D875F1F"/>
    <w:rsid w:val="6DE2E687"/>
    <w:rsid w:val="6E1A2B46"/>
    <w:rsid w:val="6E5407E2"/>
    <w:rsid w:val="6ED69855"/>
    <w:rsid w:val="6F165F4E"/>
    <w:rsid w:val="6F41D1DD"/>
    <w:rsid w:val="6FD16C77"/>
    <w:rsid w:val="7078DDA5"/>
    <w:rsid w:val="71064F8D"/>
    <w:rsid w:val="722BCB1B"/>
    <w:rsid w:val="722F763B"/>
    <w:rsid w:val="72FFC51A"/>
    <w:rsid w:val="732FEE56"/>
    <w:rsid w:val="73B00280"/>
    <w:rsid w:val="73E1EFBA"/>
    <w:rsid w:val="7409B49F"/>
    <w:rsid w:val="741FE769"/>
    <w:rsid w:val="75042A97"/>
    <w:rsid w:val="750C068E"/>
    <w:rsid w:val="751A8BE0"/>
    <w:rsid w:val="75A04CC2"/>
    <w:rsid w:val="75AE72D6"/>
    <w:rsid w:val="75C4A881"/>
    <w:rsid w:val="7601F20E"/>
    <w:rsid w:val="7648BF73"/>
    <w:rsid w:val="76A81082"/>
    <w:rsid w:val="76DE12F4"/>
    <w:rsid w:val="7722D5FD"/>
    <w:rsid w:val="7755BDBF"/>
    <w:rsid w:val="776A265D"/>
    <w:rsid w:val="777B2626"/>
    <w:rsid w:val="77A15FE3"/>
    <w:rsid w:val="77AC8E00"/>
    <w:rsid w:val="77DF1185"/>
    <w:rsid w:val="783150CC"/>
    <w:rsid w:val="78C0E671"/>
    <w:rsid w:val="78E7175B"/>
    <w:rsid w:val="791EFACA"/>
    <w:rsid w:val="798E7A8C"/>
    <w:rsid w:val="7A376EA6"/>
    <w:rsid w:val="7A5DBE09"/>
    <w:rsid w:val="7A943D3E"/>
    <w:rsid w:val="7B354CB1"/>
    <w:rsid w:val="7BEF6260"/>
    <w:rsid w:val="7C8DD9B8"/>
    <w:rsid w:val="7C8FA198"/>
    <w:rsid w:val="7CD1884F"/>
    <w:rsid w:val="7DF4903C"/>
    <w:rsid w:val="7E0B9FB8"/>
    <w:rsid w:val="7E435713"/>
    <w:rsid w:val="7E4A753C"/>
    <w:rsid w:val="7E6204EC"/>
    <w:rsid w:val="7E82F413"/>
    <w:rsid w:val="7ED8B379"/>
    <w:rsid w:val="7F177E48"/>
    <w:rsid w:val="7F18AA56"/>
    <w:rsid w:val="7FC5BF62"/>
    <w:rsid w:val="7FF3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6AD6"/>
  <w15:chartTrackingRefBased/>
  <w15:docId w15:val="{089D6907-1516-478B-8C12-BBF7F12F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3CB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B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B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3CB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43CB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43CB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43CB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43CB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43CB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43CB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43CB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43CBE"/>
    <w:rPr>
      <w:rFonts w:eastAsiaTheme="majorEastAsia" w:cstheme="majorBidi"/>
      <w:color w:val="272727" w:themeColor="text1" w:themeTint="D8"/>
    </w:rPr>
  </w:style>
  <w:style w:type="paragraph" w:styleId="Title">
    <w:name w:val="Title"/>
    <w:basedOn w:val="Normal"/>
    <w:next w:val="Normal"/>
    <w:link w:val="TitleChar"/>
    <w:uiPriority w:val="10"/>
    <w:qFormat/>
    <w:rsid w:val="00743CB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3CB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43CB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4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BE"/>
    <w:pPr>
      <w:spacing w:before="160"/>
      <w:jc w:val="center"/>
    </w:pPr>
    <w:rPr>
      <w:i/>
      <w:iCs/>
      <w:color w:val="404040" w:themeColor="text1" w:themeTint="BF"/>
    </w:rPr>
  </w:style>
  <w:style w:type="character" w:styleId="QuoteChar" w:customStyle="1">
    <w:name w:val="Quote Char"/>
    <w:basedOn w:val="DefaultParagraphFont"/>
    <w:link w:val="Quote"/>
    <w:uiPriority w:val="29"/>
    <w:rsid w:val="00743CBE"/>
    <w:rPr>
      <w:i/>
      <w:iCs/>
      <w:color w:val="404040" w:themeColor="text1" w:themeTint="BF"/>
    </w:rPr>
  </w:style>
  <w:style w:type="paragraph" w:styleId="ListParagraph">
    <w:name w:val="List Paragraph"/>
    <w:basedOn w:val="Normal"/>
    <w:uiPriority w:val="34"/>
    <w:qFormat/>
    <w:rsid w:val="00743CBE"/>
    <w:pPr>
      <w:ind w:left="720"/>
      <w:contextualSpacing/>
    </w:pPr>
  </w:style>
  <w:style w:type="character" w:styleId="IntenseEmphasis">
    <w:name w:val="Intense Emphasis"/>
    <w:basedOn w:val="DefaultParagraphFont"/>
    <w:uiPriority w:val="21"/>
    <w:qFormat/>
    <w:rsid w:val="00743CBE"/>
    <w:rPr>
      <w:i/>
      <w:iCs/>
      <w:color w:val="0F4761" w:themeColor="accent1" w:themeShade="BF"/>
    </w:rPr>
  </w:style>
  <w:style w:type="paragraph" w:styleId="IntenseQuote">
    <w:name w:val="Intense Quote"/>
    <w:basedOn w:val="Normal"/>
    <w:next w:val="Normal"/>
    <w:link w:val="IntenseQuoteChar"/>
    <w:uiPriority w:val="30"/>
    <w:qFormat/>
    <w:rsid w:val="00743CB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43CBE"/>
    <w:rPr>
      <w:i/>
      <w:iCs/>
      <w:color w:val="0F4761" w:themeColor="accent1" w:themeShade="BF"/>
    </w:rPr>
  </w:style>
  <w:style w:type="character" w:styleId="IntenseReference">
    <w:name w:val="Intense Reference"/>
    <w:basedOn w:val="DefaultParagraphFont"/>
    <w:uiPriority w:val="32"/>
    <w:qFormat/>
    <w:rsid w:val="00743CBE"/>
    <w:rPr>
      <w:b/>
      <w:bCs/>
      <w:smallCaps/>
      <w:color w:val="0F4761" w:themeColor="accent1" w:themeShade="BF"/>
      <w:spacing w:val="5"/>
    </w:rPr>
  </w:style>
  <w:style w:type="table" w:styleId="TableGrid">
    <w:name w:val="Table Grid"/>
    <w:basedOn w:val="TableNormal"/>
    <w:uiPriority w:val="39"/>
    <w:rsid w:val="00743C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A782F"/>
    <w:rPr>
      <w:sz w:val="16"/>
      <w:szCs w:val="16"/>
    </w:rPr>
  </w:style>
  <w:style w:type="paragraph" w:styleId="CommentText">
    <w:name w:val="annotation text"/>
    <w:basedOn w:val="Normal"/>
    <w:link w:val="CommentTextChar"/>
    <w:uiPriority w:val="99"/>
    <w:unhideWhenUsed/>
    <w:rsid w:val="00EA782F"/>
    <w:pPr>
      <w:spacing w:line="240" w:lineRule="auto"/>
    </w:pPr>
    <w:rPr>
      <w:sz w:val="20"/>
      <w:szCs w:val="20"/>
    </w:rPr>
  </w:style>
  <w:style w:type="character" w:styleId="CommentTextChar" w:customStyle="1">
    <w:name w:val="Comment Text Char"/>
    <w:basedOn w:val="DefaultParagraphFont"/>
    <w:link w:val="CommentText"/>
    <w:uiPriority w:val="99"/>
    <w:rsid w:val="00EA782F"/>
    <w:rPr>
      <w:sz w:val="20"/>
      <w:szCs w:val="20"/>
    </w:rPr>
  </w:style>
  <w:style w:type="paragraph" w:styleId="CommentSubject">
    <w:name w:val="annotation subject"/>
    <w:basedOn w:val="CommentText"/>
    <w:next w:val="CommentText"/>
    <w:link w:val="CommentSubjectChar"/>
    <w:uiPriority w:val="99"/>
    <w:semiHidden/>
    <w:unhideWhenUsed/>
    <w:rsid w:val="00EA782F"/>
    <w:rPr>
      <w:b/>
      <w:bCs/>
    </w:rPr>
  </w:style>
  <w:style w:type="character" w:styleId="CommentSubjectChar" w:customStyle="1">
    <w:name w:val="Comment Subject Char"/>
    <w:basedOn w:val="CommentTextChar"/>
    <w:link w:val="CommentSubject"/>
    <w:uiPriority w:val="99"/>
    <w:semiHidden/>
    <w:rsid w:val="00EA782F"/>
    <w:rPr>
      <w:b/>
      <w:bCs/>
      <w:sz w:val="20"/>
      <w:szCs w:val="20"/>
    </w:rPr>
  </w:style>
  <w:style w:type="character" w:styleId="Hyperlink">
    <w:name w:val="Hyperlink"/>
    <w:basedOn w:val="DefaultParagraphFont"/>
    <w:uiPriority w:val="99"/>
    <w:unhideWhenUsed/>
    <w:rsid w:val="00A74578"/>
    <w:rPr>
      <w:color w:val="467886" w:themeColor="hyperlink"/>
      <w:u w:val="single"/>
    </w:rPr>
  </w:style>
  <w:style w:type="character" w:styleId="UnresolvedMention">
    <w:name w:val="Unresolved Mention"/>
    <w:basedOn w:val="DefaultParagraphFont"/>
    <w:uiPriority w:val="99"/>
    <w:semiHidden/>
    <w:unhideWhenUsed/>
    <w:rsid w:val="00A74578"/>
    <w:rPr>
      <w:color w:val="605E5C"/>
      <w:shd w:val="clear" w:color="auto" w:fill="E1DFDD"/>
    </w:rPr>
  </w:style>
  <w:style w:type="paragraph" w:styleId="BalloonText">
    <w:name w:val="Balloon Text"/>
    <w:basedOn w:val="Normal"/>
    <w:link w:val="BalloonTextChar"/>
    <w:uiPriority w:val="99"/>
    <w:semiHidden/>
    <w:unhideWhenUsed/>
    <w:rsid w:val="006114D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114D1"/>
    <w:rPr>
      <w:rFonts w:ascii="Segoe UI" w:hAnsi="Segoe UI" w:cs="Segoe UI"/>
      <w:sz w:val="18"/>
      <w:szCs w:val="18"/>
    </w:rPr>
  </w:style>
  <w:style w:type="paragraph" w:styleId="Revision">
    <w:name w:val="Revision"/>
    <w:hidden/>
    <w:uiPriority w:val="99"/>
    <w:semiHidden/>
    <w:rsid w:val="00717332"/>
    <w:pPr>
      <w:spacing w:after="0" w:line="240" w:lineRule="auto"/>
    </w:pPr>
  </w:style>
</w:styles>
</file>

<file path=word/tasks.xml><?xml version="1.0" encoding="utf-8"?>
<t:Tasks xmlns:t="http://schemas.microsoft.com/office/tasks/2019/documenttasks" xmlns:oel="http://schemas.microsoft.com/office/2019/extlst">
  <t:Task id="{EA781880-6644-4477-8F98-A4BCFE5B7AB8}">
    <t:Anchor>
      <t:Comment id="94533975"/>
    </t:Anchor>
    <t:History>
      <t:Event id="{7A18D8F3-CFA8-4DB6-BAED-5EFADC769232}" time="2025-04-29T07:33:44.734Z">
        <t:Attribution userId="S::sauda.ghanyani@paysyslabs.com::33d30c0f-3255-48b1-9fb6-33cd52a3c91f" userProvider="AD" userName="Ume Sauda Ghanyani"/>
        <t:Anchor>
          <t:Comment id="94533975"/>
        </t:Anchor>
        <t:Create/>
      </t:Event>
      <t:Event id="{80CCAE0E-9400-46DB-B8BC-0120AE779540}" time="2025-04-29T07:33:44.734Z">
        <t:Attribution userId="S::sauda.ghanyani@paysyslabs.com::33d30c0f-3255-48b1-9fb6-33cd52a3c91f" userProvider="AD" userName="Ume Sauda Ghanyani"/>
        <t:Anchor>
          <t:Comment id="94533975"/>
        </t:Anchor>
        <t:Assign userId="S::taaha.iqbal@paysyslabs.com::c1245820-3e22-40c7-bfce-4a3a06e7120c" userProvider="AD" userName="Muhammad Taaha Iqbal"/>
      </t:Event>
      <t:Event id="{16DC5159-B29B-45EF-AE22-720953D27D4E}" time="2025-04-29T07:33:44.734Z">
        <t:Attribution userId="S::sauda.ghanyani@paysyslabs.com::33d30c0f-3255-48b1-9fb6-33cd52a3c91f" userProvider="AD" userName="Ume Sauda Ghanyani"/>
        <t:Anchor>
          <t:Comment id="94533975"/>
        </t:Anchor>
        <t:SetTitle title="@Muhammad Taaha Iqbal , got a reply from justus on the questions you have following is his reply : 1- Rules discovery: Rules may be discovered through research, industry/community participation, regulatory direction, or data analytics. In Tazama terms, …"/>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5413">
      <w:bodyDiv w:val="1"/>
      <w:marLeft w:val="0"/>
      <w:marRight w:val="0"/>
      <w:marTop w:val="0"/>
      <w:marBottom w:val="0"/>
      <w:divBdr>
        <w:top w:val="none" w:sz="0" w:space="0" w:color="auto"/>
        <w:left w:val="none" w:sz="0" w:space="0" w:color="auto"/>
        <w:bottom w:val="none" w:sz="0" w:space="0" w:color="auto"/>
        <w:right w:val="none" w:sz="0" w:space="0" w:color="auto"/>
      </w:divBdr>
    </w:div>
    <w:div w:id="198670412">
      <w:bodyDiv w:val="1"/>
      <w:marLeft w:val="0"/>
      <w:marRight w:val="0"/>
      <w:marTop w:val="0"/>
      <w:marBottom w:val="0"/>
      <w:divBdr>
        <w:top w:val="none" w:sz="0" w:space="0" w:color="auto"/>
        <w:left w:val="none" w:sz="0" w:space="0" w:color="auto"/>
        <w:bottom w:val="none" w:sz="0" w:space="0" w:color="auto"/>
        <w:right w:val="none" w:sz="0" w:space="0" w:color="auto"/>
      </w:divBdr>
      <w:divsChild>
        <w:div w:id="192402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839283">
      <w:bodyDiv w:val="1"/>
      <w:marLeft w:val="0"/>
      <w:marRight w:val="0"/>
      <w:marTop w:val="0"/>
      <w:marBottom w:val="0"/>
      <w:divBdr>
        <w:top w:val="none" w:sz="0" w:space="0" w:color="auto"/>
        <w:left w:val="none" w:sz="0" w:space="0" w:color="auto"/>
        <w:bottom w:val="none" w:sz="0" w:space="0" w:color="auto"/>
        <w:right w:val="none" w:sz="0" w:space="0" w:color="auto"/>
      </w:divBdr>
    </w:div>
    <w:div w:id="352456668">
      <w:bodyDiv w:val="1"/>
      <w:marLeft w:val="0"/>
      <w:marRight w:val="0"/>
      <w:marTop w:val="0"/>
      <w:marBottom w:val="0"/>
      <w:divBdr>
        <w:top w:val="none" w:sz="0" w:space="0" w:color="auto"/>
        <w:left w:val="none" w:sz="0" w:space="0" w:color="auto"/>
        <w:bottom w:val="none" w:sz="0" w:space="0" w:color="auto"/>
        <w:right w:val="none" w:sz="0" w:space="0" w:color="auto"/>
      </w:divBdr>
    </w:div>
    <w:div w:id="366762364">
      <w:bodyDiv w:val="1"/>
      <w:marLeft w:val="0"/>
      <w:marRight w:val="0"/>
      <w:marTop w:val="0"/>
      <w:marBottom w:val="0"/>
      <w:divBdr>
        <w:top w:val="none" w:sz="0" w:space="0" w:color="auto"/>
        <w:left w:val="none" w:sz="0" w:space="0" w:color="auto"/>
        <w:bottom w:val="none" w:sz="0" w:space="0" w:color="auto"/>
        <w:right w:val="none" w:sz="0" w:space="0" w:color="auto"/>
      </w:divBdr>
    </w:div>
    <w:div w:id="422528917">
      <w:bodyDiv w:val="1"/>
      <w:marLeft w:val="0"/>
      <w:marRight w:val="0"/>
      <w:marTop w:val="0"/>
      <w:marBottom w:val="0"/>
      <w:divBdr>
        <w:top w:val="none" w:sz="0" w:space="0" w:color="auto"/>
        <w:left w:val="none" w:sz="0" w:space="0" w:color="auto"/>
        <w:bottom w:val="none" w:sz="0" w:space="0" w:color="auto"/>
        <w:right w:val="none" w:sz="0" w:space="0" w:color="auto"/>
      </w:divBdr>
    </w:div>
    <w:div w:id="428425266">
      <w:bodyDiv w:val="1"/>
      <w:marLeft w:val="0"/>
      <w:marRight w:val="0"/>
      <w:marTop w:val="0"/>
      <w:marBottom w:val="0"/>
      <w:divBdr>
        <w:top w:val="none" w:sz="0" w:space="0" w:color="auto"/>
        <w:left w:val="none" w:sz="0" w:space="0" w:color="auto"/>
        <w:bottom w:val="none" w:sz="0" w:space="0" w:color="auto"/>
        <w:right w:val="none" w:sz="0" w:space="0" w:color="auto"/>
      </w:divBdr>
    </w:div>
    <w:div w:id="488250078">
      <w:bodyDiv w:val="1"/>
      <w:marLeft w:val="0"/>
      <w:marRight w:val="0"/>
      <w:marTop w:val="0"/>
      <w:marBottom w:val="0"/>
      <w:divBdr>
        <w:top w:val="none" w:sz="0" w:space="0" w:color="auto"/>
        <w:left w:val="none" w:sz="0" w:space="0" w:color="auto"/>
        <w:bottom w:val="none" w:sz="0" w:space="0" w:color="auto"/>
        <w:right w:val="none" w:sz="0" w:space="0" w:color="auto"/>
      </w:divBdr>
    </w:div>
    <w:div w:id="506790492">
      <w:bodyDiv w:val="1"/>
      <w:marLeft w:val="0"/>
      <w:marRight w:val="0"/>
      <w:marTop w:val="0"/>
      <w:marBottom w:val="0"/>
      <w:divBdr>
        <w:top w:val="none" w:sz="0" w:space="0" w:color="auto"/>
        <w:left w:val="none" w:sz="0" w:space="0" w:color="auto"/>
        <w:bottom w:val="none" w:sz="0" w:space="0" w:color="auto"/>
        <w:right w:val="none" w:sz="0" w:space="0" w:color="auto"/>
      </w:divBdr>
    </w:div>
    <w:div w:id="509180096">
      <w:bodyDiv w:val="1"/>
      <w:marLeft w:val="0"/>
      <w:marRight w:val="0"/>
      <w:marTop w:val="0"/>
      <w:marBottom w:val="0"/>
      <w:divBdr>
        <w:top w:val="none" w:sz="0" w:space="0" w:color="auto"/>
        <w:left w:val="none" w:sz="0" w:space="0" w:color="auto"/>
        <w:bottom w:val="none" w:sz="0" w:space="0" w:color="auto"/>
        <w:right w:val="none" w:sz="0" w:space="0" w:color="auto"/>
      </w:divBdr>
    </w:div>
    <w:div w:id="587496134">
      <w:bodyDiv w:val="1"/>
      <w:marLeft w:val="0"/>
      <w:marRight w:val="0"/>
      <w:marTop w:val="0"/>
      <w:marBottom w:val="0"/>
      <w:divBdr>
        <w:top w:val="none" w:sz="0" w:space="0" w:color="auto"/>
        <w:left w:val="none" w:sz="0" w:space="0" w:color="auto"/>
        <w:bottom w:val="none" w:sz="0" w:space="0" w:color="auto"/>
        <w:right w:val="none" w:sz="0" w:space="0" w:color="auto"/>
      </w:divBdr>
    </w:div>
    <w:div w:id="648174422">
      <w:bodyDiv w:val="1"/>
      <w:marLeft w:val="0"/>
      <w:marRight w:val="0"/>
      <w:marTop w:val="0"/>
      <w:marBottom w:val="0"/>
      <w:divBdr>
        <w:top w:val="none" w:sz="0" w:space="0" w:color="auto"/>
        <w:left w:val="none" w:sz="0" w:space="0" w:color="auto"/>
        <w:bottom w:val="none" w:sz="0" w:space="0" w:color="auto"/>
        <w:right w:val="none" w:sz="0" w:space="0" w:color="auto"/>
      </w:divBdr>
      <w:divsChild>
        <w:div w:id="8721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4434">
      <w:bodyDiv w:val="1"/>
      <w:marLeft w:val="0"/>
      <w:marRight w:val="0"/>
      <w:marTop w:val="0"/>
      <w:marBottom w:val="0"/>
      <w:divBdr>
        <w:top w:val="none" w:sz="0" w:space="0" w:color="auto"/>
        <w:left w:val="none" w:sz="0" w:space="0" w:color="auto"/>
        <w:bottom w:val="none" w:sz="0" w:space="0" w:color="auto"/>
        <w:right w:val="none" w:sz="0" w:space="0" w:color="auto"/>
      </w:divBdr>
    </w:div>
    <w:div w:id="686444199">
      <w:bodyDiv w:val="1"/>
      <w:marLeft w:val="0"/>
      <w:marRight w:val="0"/>
      <w:marTop w:val="0"/>
      <w:marBottom w:val="0"/>
      <w:divBdr>
        <w:top w:val="none" w:sz="0" w:space="0" w:color="auto"/>
        <w:left w:val="none" w:sz="0" w:space="0" w:color="auto"/>
        <w:bottom w:val="none" w:sz="0" w:space="0" w:color="auto"/>
        <w:right w:val="none" w:sz="0" w:space="0" w:color="auto"/>
      </w:divBdr>
    </w:div>
    <w:div w:id="734359557">
      <w:bodyDiv w:val="1"/>
      <w:marLeft w:val="0"/>
      <w:marRight w:val="0"/>
      <w:marTop w:val="0"/>
      <w:marBottom w:val="0"/>
      <w:divBdr>
        <w:top w:val="none" w:sz="0" w:space="0" w:color="auto"/>
        <w:left w:val="none" w:sz="0" w:space="0" w:color="auto"/>
        <w:bottom w:val="none" w:sz="0" w:space="0" w:color="auto"/>
        <w:right w:val="none" w:sz="0" w:space="0" w:color="auto"/>
      </w:divBdr>
    </w:div>
    <w:div w:id="778722454">
      <w:bodyDiv w:val="1"/>
      <w:marLeft w:val="0"/>
      <w:marRight w:val="0"/>
      <w:marTop w:val="0"/>
      <w:marBottom w:val="0"/>
      <w:divBdr>
        <w:top w:val="none" w:sz="0" w:space="0" w:color="auto"/>
        <w:left w:val="none" w:sz="0" w:space="0" w:color="auto"/>
        <w:bottom w:val="none" w:sz="0" w:space="0" w:color="auto"/>
        <w:right w:val="none" w:sz="0" w:space="0" w:color="auto"/>
      </w:divBdr>
    </w:div>
    <w:div w:id="789279705">
      <w:bodyDiv w:val="1"/>
      <w:marLeft w:val="0"/>
      <w:marRight w:val="0"/>
      <w:marTop w:val="0"/>
      <w:marBottom w:val="0"/>
      <w:divBdr>
        <w:top w:val="none" w:sz="0" w:space="0" w:color="auto"/>
        <w:left w:val="none" w:sz="0" w:space="0" w:color="auto"/>
        <w:bottom w:val="none" w:sz="0" w:space="0" w:color="auto"/>
        <w:right w:val="none" w:sz="0" w:space="0" w:color="auto"/>
      </w:divBdr>
    </w:div>
    <w:div w:id="842665557">
      <w:bodyDiv w:val="1"/>
      <w:marLeft w:val="0"/>
      <w:marRight w:val="0"/>
      <w:marTop w:val="0"/>
      <w:marBottom w:val="0"/>
      <w:divBdr>
        <w:top w:val="none" w:sz="0" w:space="0" w:color="auto"/>
        <w:left w:val="none" w:sz="0" w:space="0" w:color="auto"/>
        <w:bottom w:val="none" w:sz="0" w:space="0" w:color="auto"/>
        <w:right w:val="none" w:sz="0" w:space="0" w:color="auto"/>
      </w:divBdr>
    </w:div>
    <w:div w:id="874931297">
      <w:bodyDiv w:val="1"/>
      <w:marLeft w:val="0"/>
      <w:marRight w:val="0"/>
      <w:marTop w:val="0"/>
      <w:marBottom w:val="0"/>
      <w:divBdr>
        <w:top w:val="none" w:sz="0" w:space="0" w:color="auto"/>
        <w:left w:val="none" w:sz="0" w:space="0" w:color="auto"/>
        <w:bottom w:val="none" w:sz="0" w:space="0" w:color="auto"/>
        <w:right w:val="none" w:sz="0" w:space="0" w:color="auto"/>
      </w:divBdr>
    </w:div>
    <w:div w:id="910116671">
      <w:bodyDiv w:val="1"/>
      <w:marLeft w:val="0"/>
      <w:marRight w:val="0"/>
      <w:marTop w:val="0"/>
      <w:marBottom w:val="0"/>
      <w:divBdr>
        <w:top w:val="none" w:sz="0" w:space="0" w:color="auto"/>
        <w:left w:val="none" w:sz="0" w:space="0" w:color="auto"/>
        <w:bottom w:val="none" w:sz="0" w:space="0" w:color="auto"/>
        <w:right w:val="none" w:sz="0" w:space="0" w:color="auto"/>
      </w:divBdr>
    </w:div>
    <w:div w:id="932666064">
      <w:bodyDiv w:val="1"/>
      <w:marLeft w:val="0"/>
      <w:marRight w:val="0"/>
      <w:marTop w:val="0"/>
      <w:marBottom w:val="0"/>
      <w:divBdr>
        <w:top w:val="none" w:sz="0" w:space="0" w:color="auto"/>
        <w:left w:val="none" w:sz="0" w:space="0" w:color="auto"/>
        <w:bottom w:val="none" w:sz="0" w:space="0" w:color="auto"/>
        <w:right w:val="none" w:sz="0" w:space="0" w:color="auto"/>
      </w:divBdr>
    </w:div>
    <w:div w:id="1061905607">
      <w:bodyDiv w:val="1"/>
      <w:marLeft w:val="0"/>
      <w:marRight w:val="0"/>
      <w:marTop w:val="0"/>
      <w:marBottom w:val="0"/>
      <w:divBdr>
        <w:top w:val="none" w:sz="0" w:space="0" w:color="auto"/>
        <w:left w:val="none" w:sz="0" w:space="0" w:color="auto"/>
        <w:bottom w:val="none" w:sz="0" w:space="0" w:color="auto"/>
        <w:right w:val="none" w:sz="0" w:space="0" w:color="auto"/>
      </w:divBdr>
    </w:div>
    <w:div w:id="1091465980">
      <w:bodyDiv w:val="1"/>
      <w:marLeft w:val="0"/>
      <w:marRight w:val="0"/>
      <w:marTop w:val="0"/>
      <w:marBottom w:val="0"/>
      <w:divBdr>
        <w:top w:val="none" w:sz="0" w:space="0" w:color="auto"/>
        <w:left w:val="none" w:sz="0" w:space="0" w:color="auto"/>
        <w:bottom w:val="none" w:sz="0" w:space="0" w:color="auto"/>
        <w:right w:val="none" w:sz="0" w:space="0" w:color="auto"/>
      </w:divBdr>
    </w:div>
    <w:div w:id="1096366378">
      <w:bodyDiv w:val="1"/>
      <w:marLeft w:val="0"/>
      <w:marRight w:val="0"/>
      <w:marTop w:val="0"/>
      <w:marBottom w:val="0"/>
      <w:divBdr>
        <w:top w:val="none" w:sz="0" w:space="0" w:color="auto"/>
        <w:left w:val="none" w:sz="0" w:space="0" w:color="auto"/>
        <w:bottom w:val="none" w:sz="0" w:space="0" w:color="auto"/>
        <w:right w:val="none" w:sz="0" w:space="0" w:color="auto"/>
      </w:divBdr>
    </w:div>
    <w:div w:id="1105880901">
      <w:bodyDiv w:val="1"/>
      <w:marLeft w:val="0"/>
      <w:marRight w:val="0"/>
      <w:marTop w:val="0"/>
      <w:marBottom w:val="0"/>
      <w:divBdr>
        <w:top w:val="none" w:sz="0" w:space="0" w:color="auto"/>
        <w:left w:val="none" w:sz="0" w:space="0" w:color="auto"/>
        <w:bottom w:val="none" w:sz="0" w:space="0" w:color="auto"/>
        <w:right w:val="none" w:sz="0" w:space="0" w:color="auto"/>
      </w:divBdr>
      <w:divsChild>
        <w:div w:id="1832599133">
          <w:marLeft w:val="1267"/>
          <w:marRight w:val="0"/>
          <w:marTop w:val="0"/>
          <w:marBottom w:val="0"/>
          <w:divBdr>
            <w:top w:val="none" w:sz="0" w:space="0" w:color="auto"/>
            <w:left w:val="none" w:sz="0" w:space="0" w:color="auto"/>
            <w:bottom w:val="none" w:sz="0" w:space="0" w:color="auto"/>
            <w:right w:val="none" w:sz="0" w:space="0" w:color="auto"/>
          </w:divBdr>
        </w:div>
        <w:div w:id="1999843026">
          <w:marLeft w:val="1267"/>
          <w:marRight w:val="0"/>
          <w:marTop w:val="0"/>
          <w:marBottom w:val="0"/>
          <w:divBdr>
            <w:top w:val="none" w:sz="0" w:space="0" w:color="auto"/>
            <w:left w:val="none" w:sz="0" w:space="0" w:color="auto"/>
            <w:bottom w:val="none" w:sz="0" w:space="0" w:color="auto"/>
            <w:right w:val="none" w:sz="0" w:space="0" w:color="auto"/>
          </w:divBdr>
        </w:div>
        <w:div w:id="306396353">
          <w:marLeft w:val="1267"/>
          <w:marRight w:val="0"/>
          <w:marTop w:val="0"/>
          <w:marBottom w:val="0"/>
          <w:divBdr>
            <w:top w:val="none" w:sz="0" w:space="0" w:color="auto"/>
            <w:left w:val="none" w:sz="0" w:space="0" w:color="auto"/>
            <w:bottom w:val="none" w:sz="0" w:space="0" w:color="auto"/>
            <w:right w:val="none" w:sz="0" w:space="0" w:color="auto"/>
          </w:divBdr>
        </w:div>
        <w:div w:id="1285041601">
          <w:marLeft w:val="1267"/>
          <w:marRight w:val="0"/>
          <w:marTop w:val="0"/>
          <w:marBottom w:val="0"/>
          <w:divBdr>
            <w:top w:val="none" w:sz="0" w:space="0" w:color="auto"/>
            <w:left w:val="none" w:sz="0" w:space="0" w:color="auto"/>
            <w:bottom w:val="none" w:sz="0" w:space="0" w:color="auto"/>
            <w:right w:val="none" w:sz="0" w:space="0" w:color="auto"/>
          </w:divBdr>
        </w:div>
        <w:div w:id="511072190">
          <w:marLeft w:val="1267"/>
          <w:marRight w:val="0"/>
          <w:marTop w:val="0"/>
          <w:marBottom w:val="0"/>
          <w:divBdr>
            <w:top w:val="none" w:sz="0" w:space="0" w:color="auto"/>
            <w:left w:val="none" w:sz="0" w:space="0" w:color="auto"/>
            <w:bottom w:val="none" w:sz="0" w:space="0" w:color="auto"/>
            <w:right w:val="none" w:sz="0" w:space="0" w:color="auto"/>
          </w:divBdr>
        </w:div>
        <w:div w:id="483083114">
          <w:marLeft w:val="1267"/>
          <w:marRight w:val="0"/>
          <w:marTop w:val="0"/>
          <w:marBottom w:val="0"/>
          <w:divBdr>
            <w:top w:val="none" w:sz="0" w:space="0" w:color="auto"/>
            <w:left w:val="none" w:sz="0" w:space="0" w:color="auto"/>
            <w:bottom w:val="none" w:sz="0" w:space="0" w:color="auto"/>
            <w:right w:val="none" w:sz="0" w:space="0" w:color="auto"/>
          </w:divBdr>
        </w:div>
        <w:div w:id="2023781856">
          <w:marLeft w:val="1267"/>
          <w:marRight w:val="0"/>
          <w:marTop w:val="0"/>
          <w:marBottom w:val="0"/>
          <w:divBdr>
            <w:top w:val="none" w:sz="0" w:space="0" w:color="auto"/>
            <w:left w:val="none" w:sz="0" w:space="0" w:color="auto"/>
            <w:bottom w:val="none" w:sz="0" w:space="0" w:color="auto"/>
            <w:right w:val="none" w:sz="0" w:space="0" w:color="auto"/>
          </w:divBdr>
        </w:div>
        <w:div w:id="1182016930">
          <w:marLeft w:val="1267"/>
          <w:marRight w:val="0"/>
          <w:marTop w:val="0"/>
          <w:marBottom w:val="0"/>
          <w:divBdr>
            <w:top w:val="none" w:sz="0" w:space="0" w:color="auto"/>
            <w:left w:val="none" w:sz="0" w:space="0" w:color="auto"/>
            <w:bottom w:val="none" w:sz="0" w:space="0" w:color="auto"/>
            <w:right w:val="none" w:sz="0" w:space="0" w:color="auto"/>
          </w:divBdr>
        </w:div>
      </w:divsChild>
    </w:div>
    <w:div w:id="1128359479">
      <w:bodyDiv w:val="1"/>
      <w:marLeft w:val="0"/>
      <w:marRight w:val="0"/>
      <w:marTop w:val="0"/>
      <w:marBottom w:val="0"/>
      <w:divBdr>
        <w:top w:val="none" w:sz="0" w:space="0" w:color="auto"/>
        <w:left w:val="none" w:sz="0" w:space="0" w:color="auto"/>
        <w:bottom w:val="none" w:sz="0" w:space="0" w:color="auto"/>
        <w:right w:val="none" w:sz="0" w:space="0" w:color="auto"/>
      </w:divBdr>
    </w:div>
    <w:div w:id="1162354782">
      <w:bodyDiv w:val="1"/>
      <w:marLeft w:val="0"/>
      <w:marRight w:val="0"/>
      <w:marTop w:val="0"/>
      <w:marBottom w:val="0"/>
      <w:divBdr>
        <w:top w:val="none" w:sz="0" w:space="0" w:color="auto"/>
        <w:left w:val="none" w:sz="0" w:space="0" w:color="auto"/>
        <w:bottom w:val="none" w:sz="0" w:space="0" w:color="auto"/>
        <w:right w:val="none" w:sz="0" w:space="0" w:color="auto"/>
      </w:divBdr>
    </w:div>
    <w:div w:id="1301031908">
      <w:bodyDiv w:val="1"/>
      <w:marLeft w:val="0"/>
      <w:marRight w:val="0"/>
      <w:marTop w:val="0"/>
      <w:marBottom w:val="0"/>
      <w:divBdr>
        <w:top w:val="none" w:sz="0" w:space="0" w:color="auto"/>
        <w:left w:val="none" w:sz="0" w:space="0" w:color="auto"/>
        <w:bottom w:val="none" w:sz="0" w:space="0" w:color="auto"/>
        <w:right w:val="none" w:sz="0" w:space="0" w:color="auto"/>
      </w:divBdr>
    </w:div>
    <w:div w:id="1325665304">
      <w:bodyDiv w:val="1"/>
      <w:marLeft w:val="0"/>
      <w:marRight w:val="0"/>
      <w:marTop w:val="0"/>
      <w:marBottom w:val="0"/>
      <w:divBdr>
        <w:top w:val="none" w:sz="0" w:space="0" w:color="auto"/>
        <w:left w:val="none" w:sz="0" w:space="0" w:color="auto"/>
        <w:bottom w:val="none" w:sz="0" w:space="0" w:color="auto"/>
        <w:right w:val="none" w:sz="0" w:space="0" w:color="auto"/>
      </w:divBdr>
    </w:div>
    <w:div w:id="1340082857">
      <w:bodyDiv w:val="1"/>
      <w:marLeft w:val="0"/>
      <w:marRight w:val="0"/>
      <w:marTop w:val="0"/>
      <w:marBottom w:val="0"/>
      <w:divBdr>
        <w:top w:val="none" w:sz="0" w:space="0" w:color="auto"/>
        <w:left w:val="none" w:sz="0" w:space="0" w:color="auto"/>
        <w:bottom w:val="none" w:sz="0" w:space="0" w:color="auto"/>
        <w:right w:val="none" w:sz="0" w:space="0" w:color="auto"/>
      </w:divBdr>
    </w:div>
    <w:div w:id="1414279316">
      <w:bodyDiv w:val="1"/>
      <w:marLeft w:val="0"/>
      <w:marRight w:val="0"/>
      <w:marTop w:val="0"/>
      <w:marBottom w:val="0"/>
      <w:divBdr>
        <w:top w:val="none" w:sz="0" w:space="0" w:color="auto"/>
        <w:left w:val="none" w:sz="0" w:space="0" w:color="auto"/>
        <w:bottom w:val="none" w:sz="0" w:space="0" w:color="auto"/>
        <w:right w:val="none" w:sz="0" w:space="0" w:color="auto"/>
      </w:divBdr>
    </w:div>
    <w:div w:id="1504785960">
      <w:bodyDiv w:val="1"/>
      <w:marLeft w:val="0"/>
      <w:marRight w:val="0"/>
      <w:marTop w:val="0"/>
      <w:marBottom w:val="0"/>
      <w:divBdr>
        <w:top w:val="none" w:sz="0" w:space="0" w:color="auto"/>
        <w:left w:val="none" w:sz="0" w:space="0" w:color="auto"/>
        <w:bottom w:val="none" w:sz="0" w:space="0" w:color="auto"/>
        <w:right w:val="none" w:sz="0" w:space="0" w:color="auto"/>
      </w:divBdr>
    </w:div>
    <w:div w:id="1514611794">
      <w:bodyDiv w:val="1"/>
      <w:marLeft w:val="0"/>
      <w:marRight w:val="0"/>
      <w:marTop w:val="0"/>
      <w:marBottom w:val="0"/>
      <w:divBdr>
        <w:top w:val="none" w:sz="0" w:space="0" w:color="auto"/>
        <w:left w:val="none" w:sz="0" w:space="0" w:color="auto"/>
        <w:bottom w:val="none" w:sz="0" w:space="0" w:color="auto"/>
        <w:right w:val="none" w:sz="0" w:space="0" w:color="auto"/>
      </w:divBdr>
    </w:div>
    <w:div w:id="1541473569">
      <w:bodyDiv w:val="1"/>
      <w:marLeft w:val="0"/>
      <w:marRight w:val="0"/>
      <w:marTop w:val="0"/>
      <w:marBottom w:val="0"/>
      <w:divBdr>
        <w:top w:val="none" w:sz="0" w:space="0" w:color="auto"/>
        <w:left w:val="none" w:sz="0" w:space="0" w:color="auto"/>
        <w:bottom w:val="none" w:sz="0" w:space="0" w:color="auto"/>
        <w:right w:val="none" w:sz="0" w:space="0" w:color="auto"/>
      </w:divBdr>
    </w:div>
    <w:div w:id="1559049005">
      <w:bodyDiv w:val="1"/>
      <w:marLeft w:val="0"/>
      <w:marRight w:val="0"/>
      <w:marTop w:val="0"/>
      <w:marBottom w:val="0"/>
      <w:divBdr>
        <w:top w:val="none" w:sz="0" w:space="0" w:color="auto"/>
        <w:left w:val="none" w:sz="0" w:space="0" w:color="auto"/>
        <w:bottom w:val="none" w:sz="0" w:space="0" w:color="auto"/>
        <w:right w:val="none" w:sz="0" w:space="0" w:color="auto"/>
      </w:divBdr>
    </w:div>
    <w:div w:id="1619140335">
      <w:bodyDiv w:val="1"/>
      <w:marLeft w:val="0"/>
      <w:marRight w:val="0"/>
      <w:marTop w:val="0"/>
      <w:marBottom w:val="0"/>
      <w:divBdr>
        <w:top w:val="none" w:sz="0" w:space="0" w:color="auto"/>
        <w:left w:val="none" w:sz="0" w:space="0" w:color="auto"/>
        <w:bottom w:val="none" w:sz="0" w:space="0" w:color="auto"/>
        <w:right w:val="none" w:sz="0" w:space="0" w:color="auto"/>
      </w:divBdr>
    </w:div>
    <w:div w:id="1974558852">
      <w:bodyDiv w:val="1"/>
      <w:marLeft w:val="0"/>
      <w:marRight w:val="0"/>
      <w:marTop w:val="0"/>
      <w:marBottom w:val="0"/>
      <w:divBdr>
        <w:top w:val="none" w:sz="0" w:space="0" w:color="auto"/>
        <w:left w:val="none" w:sz="0" w:space="0" w:color="auto"/>
        <w:bottom w:val="none" w:sz="0" w:space="0" w:color="auto"/>
        <w:right w:val="none" w:sz="0" w:space="0" w:color="auto"/>
      </w:divBdr>
    </w:div>
    <w:div w:id="2067949413">
      <w:bodyDiv w:val="1"/>
      <w:marLeft w:val="0"/>
      <w:marRight w:val="0"/>
      <w:marTop w:val="0"/>
      <w:marBottom w:val="0"/>
      <w:divBdr>
        <w:top w:val="none" w:sz="0" w:space="0" w:color="auto"/>
        <w:left w:val="none" w:sz="0" w:space="0" w:color="auto"/>
        <w:bottom w:val="none" w:sz="0" w:space="0" w:color="auto"/>
        <w:right w:val="none" w:sz="0" w:space="0" w:color="auto"/>
      </w:divBdr>
    </w:div>
    <w:div w:id="2068797773">
      <w:bodyDiv w:val="1"/>
      <w:marLeft w:val="0"/>
      <w:marRight w:val="0"/>
      <w:marTop w:val="0"/>
      <w:marBottom w:val="0"/>
      <w:divBdr>
        <w:top w:val="none" w:sz="0" w:space="0" w:color="auto"/>
        <w:left w:val="none" w:sz="0" w:space="0" w:color="auto"/>
        <w:bottom w:val="none" w:sz="0" w:space="0" w:color="auto"/>
        <w:right w:val="none" w:sz="0" w:space="0" w:color="auto"/>
      </w:divBdr>
    </w:div>
    <w:div w:id="2105149697">
      <w:bodyDiv w:val="1"/>
      <w:marLeft w:val="0"/>
      <w:marRight w:val="0"/>
      <w:marTop w:val="0"/>
      <w:marBottom w:val="0"/>
      <w:divBdr>
        <w:top w:val="none" w:sz="0" w:space="0" w:color="auto"/>
        <w:left w:val="none" w:sz="0" w:space="0" w:color="auto"/>
        <w:bottom w:val="none" w:sz="0" w:space="0" w:color="auto"/>
        <w:right w:val="none" w:sz="0" w:space="0" w:color="auto"/>
      </w:divBdr>
    </w:div>
    <w:div w:id="21258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f0eee4729ace4a9c" /><Relationship Type="http://schemas.microsoft.com/office/2011/relationships/people" Target="people.xml" Id="Ra7dade39bb784f2f" /><Relationship Type="http://schemas.microsoft.com/office/2011/relationships/commentsExtended" Target="commentsExtended.xml" Id="Rcde19b5783424f56" /><Relationship Type="http://schemas.microsoft.com/office/2016/09/relationships/commentsIds" Target="commentsIds.xml" Id="R124fb36a6825497b" /><Relationship Type="http://schemas.microsoft.com/office/2018/08/relationships/commentsExtensible" Target="commentsExtensible.xml" Id="R5d1341a04dd642d1" /><Relationship Type="http://schemas.microsoft.com/office/2019/05/relationships/documenttasks" Target="tasks.xml" Id="Rcadb8a72dd1b435e" /><Relationship Type="http://schemas.openxmlformats.org/officeDocument/2006/relationships/image" Target="/media/image2.png" Id="R0508989e3ecd43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Soban Najam</dc:creator>
  <keywords/>
  <dc:description/>
  <lastModifiedBy>Ume Sauda Ghanyani</lastModifiedBy>
  <revision>4</revision>
  <dcterms:created xsi:type="dcterms:W3CDTF">2025-04-28T08:26:00.0000000Z</dcterms:created>
  <dcterms:modified xsi:type="dcterms:W3CDTF">2025-05-22T10:45:08.1823046Z</dcterms:modified>
</coreProperties>
</file>