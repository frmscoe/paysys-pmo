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85E1E" w:rsidR="005921F8" w:rsidP="005921F8" w:rsidRDefault="005921F8" w14:paraId="688093AC" w14:textId="77777777">
      <w:pPr>
        <w:spacing w:after="0" w:line="240" w:lineRule="auto"/>
        <w:jc w:val="both"/>
        <w:textAlignment w:val="baseline"/>
        <w:rPr>
          <w:rFonts w:ascii="Segoe UI" w:hAnsi="Segoe UI" w:eastAsia="Times New Roman" w:cs="Segoe UI"/>
          <w:sz w:val="16"/>
          <w:szCs w:val="16"/>
        </w:rPr>
      </w:pPr>
      <w:bookmarkStart w:name="_Hlk197509182" w:id="0"/>
      <w:r w:rsidRPr="00185E1E">
        <w:rPr>
          <w:rFonts w:hint="eastAsia" w:ascii="MS Gothic" w:hAnsi="MS Gothic" w:eastAsia="MS Gothic" w:cs="MS Gothic"/>
          <w:noProof/>
          <w:sz w:val="18"/>
          <w:szCs w:val="18"/>
        </w:rPr>
        <w:drawing>
          <wp:anchor distT="0" distB="0" distL="114300" distR="114300" simplePos="0" relativeHeight="251658240" behindDoc="0" locked="0" layoutInCell="1" allowOverlap="1" wp14:anchorId="4697147F" wp14:editId="07777777">
            <wp:simplePos x="0" y="0"/>
            <wp:positionH relativeFrom="page">
              <wp:align>left</wp:align>
            </wp:positionH>
            <wp:positionV relativeFrom="paragraph">
              <wp:posOffset>0</wp:posOffset>
            </wp:positionV>
            <wp:extent cx="7881620" cy="2712720"/>
            <wp:effectExtent l="0" t="0" r="5080" b="0"/>
            <wp:wrapSquare wrapText="bothSides"/>
            <wp:docPr id="3" name="Picture 3" descr="C:\Users\BehjetAnsari\AppData\Local\Microsoft\Windows\INetCache\Content.MSO\6D6DAE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hjetAnsari\AppData\Local\Microsoft\Windows\INetCache\Content.MSO\6D6DAEF6.tmp"/>
                    <pic:cNvPicPr>
                      <a:picLocks noChangeAspect="1" noChangeArrowheads="1"/>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7881620" cy="2712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E1E">
        <w:rPr>
          <w:rFonts w:hint="eastAsia" w:ascii="Microsoft GothicNeo" w:hAnsi="Microsoft GothicNeo" w:eastAsia="Microsoft GothicNeo" w:cs="Microsoft GothicNeo"/>
          <w:sz w:val="18"/>
          <w:szCs w:val="18"/>
        </w:rPr>
        <w:t> </w:t>
      </w:r>
    </w:p>
    <w:p w:rsidRPr="00185E1E" w:rsidR="005921F8" w:rsidP="005921F8" w:rsidRDefault="005921F8" w14:paraId="3B2BBA53" w14:textId="77777777">
      <w:pPr>
        <w:spacing w:after="0" w:line="240" w:lineRule="auto"/>
        <w:jc w:val="both"/>
        <w:textAlignment w:val="baseline"/>
        <w:rPr>
          <w:rFonts w:ascii="Segoe UI" w:hAnsi="Segoe UI" w:eastAsia="Times New Roman" w:cs="Segoe UI"/>
          <w:sz w:val="16"/>
          <w:szCs w:val="16"/>
        </w:rPr>
      </w:pPr>
      <w:r w:rsidRPr="00185E1E">
        <w:rPr>
          <w:rFonts w:hint="eastAsia" w:ascii="MS Gothic" w:hAnsi="MS Gothic" w:eastAsia="MS Gothic" w:cs="MS Gothic"/>
          <w:sz w:val="18"/>
          <w:szCs w:val="18"/>
        </w:rPr>
        <w:t>​​</w:t>
      </w:r>
      <w:r w:rsidRPr="00185E1E">
        <w:rPr>
          <w:rFonts w:hint="eastAsia" w:ascii="Microsoft GothicNeo" w:hAnsi="Microsoft GothicNeo" w:eastAsia="Microsoft GothicNeo" w:cs="Microsoft GothicNeo"/>
          <w:sz w:val="18"/>
          <w:szCs w:val="18"/>
        </w:rPr>
        <w:t> </w:t>
      </w:r>
    </w:p>
    <w:p w:rsidRPr="00185E1E" w:rsidR="005921F8" w:rsidP="005921F8" w:rsidRDefault="005921F8" w14:paraId="6E7BEAA2" w14:textId="77777777">
      <w:pPr>
        <w:spacing w:after="0" w:line="240" w:lineRule="auto"/>
        <w:jc w:val="both"/>
        <w:textAlignment w:val="baseline"/>
        <w:rPr>
          <w:rFonts w:ascii="Segoe UI" w:hAnsi="Segoe UI" w:eastAsia="Times New Roman" w:cs="Segoe UI"/>
          <w:sz w:val="16"/>
          <w:szCs w:val="16"/>
        </w:rPr>
      </w:pPr>
      <w:r w:rsidRPr="00185E1E">
        <w:rPr>
          <w:rFonts w:hint="eastAsia" w:ascii="Microsoft GothicNeo" w:hAnsi="Microsoft GothicNeo" w:eastAsia="Microsoft GothicNeo" w:cs="Microsoft GothicNeo"/>
          <w:sz w:val="18"/>
          <w:szCs w:val="18"/>
        </w:rPr>
        <w:t> </w:t>
      </w:r>
    </w:p>
    <w:p w:rsidRPr="00185E1E" w:rsidR="005921F8" w:rsidP="005921F8" w:rsidRDefault="00AA6015" w14:paraId="63E4A9CD" w14:textId="4B569851">
      <w:pPr>
        <w:spacing w:after="0" w:line="240" w:lineRule="auto"/>
        <w:jc w:val="both"/>
        <w:textAlignment w:val="baseline"/>
        <w:rPr>
          <w:rFonts w:ascii="Segoe UI" w:hAnsi="Segoe UI" w:eastAsia="Times New Roman" w:cs="Segoe UI"/>
          <w:sz w:val="16"/>
          <w:szCs w:val="16"/>
        </w:rPr>
      </w:pPr>
      <w:r w:rsidRPr="00185E1E">
        <w:rPr>
          <w:noProof/>
          <w:sz w:val="20"/>
          <w:szCs w:val="20"/>
        </w:rPr>
        <w:drawing>
          <wp:anchor distT="0" distB="0" distL="114300" distR="114300" simplePos="0" relativeHeight="251658241" behindDoc="1" locked="0" layoutInCell="1" allowOverlap="1" wp14:anchorId="5E0E55EF" wp14:editId="7E88896B">
            <wp:simplePos x="0" y="0"/>
            <wp:positionH relativeFrom="column">
              <wp:posOffset>1047750</wp:posOffset>
            </wp:positionH>
            <wp:positionV relativeFrom="paragraph">
              <wp:posOffset>199390</wp:posOffset>
            </wp:positionV>
            <wp:extent cx="3779520" cy="581660"/>
            <wp:effectExtent l="0" t="0" r="0" b="8890"/>
            <wp:wrapTight wrapText="bothSides">
              <wp:wrapPolygon edited="0">
                <wp:start x="0" y="0"/>
                <wp:lineTo x="0" y="21223"/>
                <wp:lineTo x="21339" y="21223"/>
                <wp:lineTo x="21448" y="19808"/>
                <wp:lineTo x="21448" y="0"/>
                <wp:lineTo x="0" y="0"/>
              </wp:wrapPolygon>
            </wp:wrapTight>
            <wp:docPr id="1" name="Picture 1" descr="C:\Users\BehjetAnsari\AppData\Local\Microsoft\Windows\INetCache\Content.MSO\3E4EFA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jetAnsari\AppData\Local\Microsoft\Windows\INetCache\Content.MSO\3E4EFA8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520" cy="581660"/>
                    </a:xfrm>
                    <a:prstGeom prst="rect">
                      <a:avLst/>
                    </a:prstGeom>
                    <a:noFill/>
                    <a:ln>
                      <a:noFill/>
                    </a:ln>
                  </pic:spPr>
                </pic:pic>
              </a:graphicData>
            </a:graphic>
          </wp:anchor>
        </w:drawing>
      </w:r>
      <w:r w:rsidRPr="00185E1E" w:rsidR="005921F8">
        <w:rPr>
          <w:rFonts w:hint="eastAsia" w:ascii="Microsoft GothicNeo" w:hAnsi="Microsoft GothicNeo" w:eastAsia="Microsoft GothicNeo" w:cs="Microsoft GothicNeo"/>
          <w:sz w:val="18"/>
          <w:szCs w:val="18"/>
        </w:rPr>
        <w:t> </w:t>
      </w:r>
    </w:p>
    <w:p w:rsidRPr="00185E1E" w:rsidR="005921F8" w:rsidP="005921F8" w:rsidRDefault="005921F8" w14:paraId="4F6584BE" w14:textId="4DC9A1F2">
      <w:pPr>
        <w:spacing w:after="0" w:line="240" w:lineRule="auto"/>
        <w:jc w:val="both"/>
        <w:textAlignment w:val="baseline"/>
        <w:rPr>
          <w:rFonts w:ascii="Segoe UI" w:hAnsi="Segoe UI" w:eastAsia="Times New Roman" w:cs="Segoe UI"/>
          <w:sz w:val="16"/>
          <w:szCs w:val="16"/>
        </w:rPr>
      </w:pPr>
      <w:r w:rsidRPr="00185E1E">
        <w:rPr>
          <w:rFonts w:hint="eastAsia" w:ascii="Microsoft GothicNeo" w:hAnsi="Microsoft GothicNeo" w:eastAsia="Microsoft GothicNeo" w:cs="Microsoft GothicNeo"/>
          <w:sz w:val="18"/>
          <w:szCs w:val="18"/>
        </w:rPr>
        <w:t> </w:t>
      </w:r>
    </w:p>
    <w:p w:rsidRPr="00185E1E" w:rsidR="005921F8" w:rsidP="005921F8" w:rsidRDefault="005921F8" w14:paraId="09AF38FC" w14:textId="77777777">
      <w:pPr>
        <w:spacing w:after="0" w:line="240" w:lineRule="auto"/>
        <w:jc w:val="both"/>
        <w:textAlignment w:val="baseline"/>
        <w:rPr>
          <w:rFonts w:ascii="Segoe UI" w:hAnsi="Segoe UI" w:eastAsia="Times New Roman" w:cs="Segoe UI"/>
          <w:sz w:val="16"/>
          <w:szCs w:val="16"/>
        </w:rPr>
      </w:pPr>
      <w:r w:rsidRPr="00185E1E">
        <w:rPr>
          <w:rFonts w:hint="eastAsia" w:ascii="Microsoft GothicNeo" w:hAnsi="Microsoft GothicNeo" w:eastAsia="Microsoft GothicNeo" w:cs="Microsoft GothicNeo"/>
          <w:sz w:val="18"/>
          <w:szCs w:val="18"/>
        </w:rPr>
        <w:t> </w:t>
      </w:r>
    </w:p>
    <w:p w:rsidRPr="00185E1E" w:rsidR="005921F8" w:rsidP="005921F8" w:rsidRDefault="005921F8" w14:paraId="15AA318D" w14:textId="77777777">
      <w:pPr>
        <w:spacing w:after="0" w:line="240" w:lineRule="auto"/>
        <w:jc w:val="both"/>
        <w:textAlignment w:val="baseline"/>
        <w:rPr>
          <w:rFonts w:ascii="Segoe UI" w:hAnsi="Segoe UI" w:eastAsia="Times New Roman" w:cs="Segoe UI"/>
          <w:sz w:val="16"/>
          <w:szCs w:val="16"/>
        </w:rPr>
      </w:pPr>
      <w:r w:rsidRPr="00185E1E">
        <w:rPr>
          <w:rFonts w:ascii="Microsoft GothicNeo" w:hAnsi="Microsoft GothicNeo" w:eastAsia="Microsoft GothicNeo" w:cs="Microsoft GothicNeo"/>
          <w:sz w:val="18"/>
          <w:szCs w:val="18"/>
        </w:rPr>
        <w:t> </w:t>
      </w:r>
    </w:p>
    <w:p w:rsidRPr="00185E1E" w:rsidR="47215C69" w:rsidP="47215C69" w:rsidRDefault="47215C69" w14:paraId="0B48DA28" w14:textId="681A49AA">
      <w:pPr>
        <w:spacing w:after="0" w:line="240" w:lineRule="auto"/>
        <w:jc w:val="both"/>
        <w:rPr>
          <w:rFonts w:ascii="Microsoft GothicNeo" w:hAnsi="Microsoft GothicNeo" w:eastAsia="Microsoft GothicNeo" w:cs="Microsoft GothicNeo"/>
          <w:sz w:val="18"/>
          <w:szCs w:val="18"/>
        </w:rPr>
      </w:pPr>
    </w:p>
    <w:p w:rsidR="47215C69" w:rsidP="47215C69" w:rsidRDefault="47215C69" w14:paraId="1BAEE364" w14:textId="5F859CE3">
      <w:pPr>
        <w:spacing w:after="0" w:line="240" w:lineRule="auto"/>
        <w:jc w:val="both"/>
        <w:rPr>
          <w:rFonts w:ascii="Microsoft GothicNeo" w:hAnsi="Microsoft GothicNeo" w:eastAsia="Microsoft GothicNeo" w:cs="Microsoft GothicNeo"/>
          <w:sz w:val="18"/>
          <w:szCs w:val="18"/>
        </w:rPr>
      </w:pPr>
    </w:p>
    <w:p w:rsidR="00DB5A85" w:rsidP="47215C69" w:rsidRDefault="00DB5A85" w14:paraId="2D6F43FB" w14:textId="77777777">
      <w:pPr>
        <w:spacing w:after="0" w:line="240" w:lineRule="auto"/>
        <w:jc w:val="both"/>
        <w:rPr>
          <w:rFonts w:ascii="Microsoft GothicNeo" w:hAnsi="Microsoft GothicNeo" w:eastAsia="Microsoft GothicNeo" w:cs="Microsoft GothicNeo"/>
          <w:sz w:val="18"/>
          <w:szCs w:val="18"/>
        </w:rPr>
      </w:pPr>
    </w:p>
    <w:p w:rsidR="00DB5A85" w:rsidP="47215C69" w:rsidRDefault="00DB5A85" w14:paraId="45F6E3D6" w14:textId="77777777">
      <w:pPr>
        <w:spacing w:after="0" w:line="240" w:lineRule="auto"/>
        <w:jc w:val="both"/>
        <w:rPr>
          <w:rFonts w:ascii="Microsoft GothicNeo" w:hAnsi="Microsoft GothicNeo" w:eastAsia="Microsoft GothicNeo" w:cs="Microsoft GothicNeo"/>
          <w:sz w:val="18"/>
          <w:szCs w:val="18"/>
        </w:rPr>
      </w:pPr>
    </w:p>
    <w:p w:rsidRPr="00185E1E" w:rsidR="00DB5A85" w:rsidP="47215C69" w:rsidRDefault="00DB5A85" w14:paraId="3835AF3F" w14:textId="77777777">
      <w:pPr>
        <w:spacing w:after="0" w:line="240" w:lineRule="auto"/>
        <w:jc w:val="both"/>
        <w:rPr>
          <w:rFonts w:ascii="Microsoft GothicNeo" w:hAnsi="Microsoft GothicNeo" w:eastAsia="Microsoft GothicNeo" w:cs="Microsoft GothicNeo"/>
          <w:sz w:val="18"/>
          <w:szCs w:val="18"/>
        </w:rPr>
      </w:pPr>
    </w:p>
    <w:p w:rsidRPr="00185E1E" w:rsidR="008E3B15" w:rsidP="005921F8" w:rsidRDefault="005921F8" w14:paraId="01512BE8" w14:textId="77777777">
      <w:pPr>
        <w:spacing w:after="0" w:line="240" w:lineRule="auto"/>
        <w:jc w:val="both"/>
        <w:textAlignment w:val="baseline"/>
        <w:rPr>
          <w:rFonts w:ascii="Microsoft GothicNeo" w:hAnsi="Microsoft GothicNeo" w:eastAsia="Microsoft GothicNeo" w:cs="Microsoft GothicNeo"/>
          <w:sz w:val="18"/>
          <w:szCs w:val="18"/>
        </w:rPr>
      </w:pPr>
      <w:r w:rsidRPr="00185E1E">
        <w:rPr>
          <w:rFonts w:hint="eastAsia" w:ascii="Microsoft GothicNeo" w:hAnsi="Microsoft GothicNeo" w:eastAsia="Microsoft GothicNeo" w:cs="Microsoft GothicNeo"/>
          <w:sz w:val="18"/>
          <w:szCs w:val="18"/>
        </w:rPr>
        <w:t> </w:t>
      </w:r>
    </w:p>
    <w:p w:rsidRPr="00185E1E" w:rsidR="005921F8" w:rsidP="4C9112B1" w:rsidRDefault="007502CC" w14:paraId="0242D077" w14:textId="6D6C0F75">
      <w:pPr>
        <w:spacing w:after="0" w:line="240" w:lineRule="auto"/>
        <w:jc w:val="center"/>
        <w:textAlignment w:val="baseline"/>
        <w:rPr>
          <w:rFonts w:ascii="Bahnschrift" w:hAnsi="Bahnschrift" w:eastAsia="Times New Roman" w:cs="Segoe UI"/>
          <w:b/>
          <w:bCs/>
          <w:sz w:val="52"/>
          <w:szCs w:val="52"/>
        </w:rPr>
      </w:pPr>
      <w:r w:rsidRPr="00185E1E">
        <w:rPr>
          <w:rFonts w:ascii="Bahnschrift" w:hAnsi="Bahnschrift" w:eastAsia="Times New Roman" w:cs="Segoe UI"/>
          <w:b/>
          <w:bCs/>
          <w:sz w:val="52"/>
          <w:szCs w:val="52"/>
        </w:rPr>
        <w:t xml:space="preserve">TAZAMA </w:t>
      </w:r>
      <w:r w:rsidRPr="00185E1E" w:rsidR="7E1C1FEA">
        <w:rPr>
          <w:rFonts w:ascii="Bahnschrift" w:hAnsi="Bahnschrift" w:eastAsia="Times New Roman" w:cs="Segoe UI"/>
          <w:b/>
          <w:bCs/>
          <w:sz w:val="52"/>
          <w:szCs w:val="52"/>
        </w:rPr>
        <w:t>SECURITY DESIGN DOCUMENT</w:t>
      </w:r>
    </w:p>
    <w:p w:rsidRPr="00185E1E" w:rsidR="4C9112B1" w:rsidP="4C9112B1" w:rsidRDefault="4C9112B1" w14:paraId="486BFA3A" w14:textId="266BBE14">
      <w:pPr>
        <w:spacing w:after="0" w:line="240" w:lineRule="auto"/>
        <w:jc w:val="center"/>
        <w:rPr>
          <w:rFonts w:ascii="Bahnschrift" w:hAnsi="Bahnschrift" w:eastAsia="Times New Roman" w:cs="Segoe UI"/>
          <w:b/>
          <w:bCs/>
          <w:sz w:val="52"/>
          <w:szCs w:val="52"/>
        </w:rPr>
      </w:pPr>
    </w:p>
    <w:p w:rsidRPr="00185E1E" w:rsidR="005921F8" w:rsidP="008E3B15" w:rsidRDefault="005921F8" w14:paraId="672A6659" w14:textId="77777777">
      <w:pPr>
        <w:spacing w:after="0" w:line="240" w:lineRule="auto"/>
        <w:jc w:val="both"/>
        <w:textAlignment w:val="baseline"/>
        <w:rPr>
          <w:rFonts w:ascii="Segoe UI" w:hAnsi="Segoe UI" w:eastAsia="Times New Roman" w:cs="Segoe UI"/>
          <w:sz w:val="16"/>
          <w:szCs w:val="16"/>
        </w:rPr>
      </w:pPr>
    </w:p>
    <w:p w:rsidRPr="00185E1E" w:rsidR="008E3B15" w:rsidP="008E3B15" w:rsidRDefault="008E3B15" w14:paraId="0A37501D" w14:textId="77777777">
      <w:pPr>
        <w:spacing w:after="0" w:line="240" w:lineRule="auto"/>
        <w:jc w:val="both"/>
        <w:textAlignment w:val="baseline"/>
        <w:rPr>
          <w:rFonts w:ascii="Segoe UI" w:hAnsi="Segoe UI" w:eastAsia="Times New Roman" w:cs="Segoe UI"/>
          <w:sz w:val="16"/>
          <w:szCs w:val="16"/>
        </w:rPr>
      </w:pPr>
    </w:p>
    <w:p w:rsidRPr="00185E1E" w:rsidR="005921F8" w:rsidP="005921F8" w:rsidRDefault="005921F8" w14:paraId="0DA70637" w14:textId="77777777">
      <w:pPr>
        <w:spacing w:after="0" w:line="240" w:lineRule="auto"/>
        <w:jc w:val="center"/>
        <w:textAlignment w:val="baseline"/>
        <w:rPr>
          <w:rFonts w:ascii="Microsoft GothicNeo" w:hAnsi="Microsoft GothicNeo" w:eastAsia="Microsoft GothicNeo" w:cs="Microsoft GothicNeo"/>
          <w:sz w:val="18"/>
          <w:szCs w:val="18"/>
        </w:rPr>
      </w:pPr>
      <w:r w:rsidRPr="00185E1E">
        <w:rPr>
          <w:rFonts w:ascii="Microsoft GothicNeo" w:hAnsi="Microsoft GothicNeo" w:eastAsia="Microsoft GothicNeo" w:cs="Microsoft GothicNeo"/>
          <w:sz w:val="18"/>
          <w:szCs w:val="18"/>
        </w:rPr>
        <w:t> </w:t>
      </w:r>
    </w:p>
    <w:p w:rsidRPr="00185E1E" w:rsidR="47215C69" w:rsidP="47215C69" w:rsidRDefault="47215C69" w14:paraId="2EBDD69D" w14:textId="2188FFB1">
      <w:pPr>
        <w:spacing w:after="0" w:line="240" w:lineRule="auto"/>
        <w:jc w:val="center"/>
        <w:rPr>
          <w:rFonts w:ascii="Microsoft GothicNeo" w:hAnsi="Microsoft GothicNeo" w:eastAsia="Microsoft GothicNeo" w:cs="Microsoft GothicNeo"/>
          <w:sz w:val="18"/>
          <w:szCs w:val="18"/>
        </w:rPr>
      </w:pPr>
    </w:p>
    <w:p w:rsidRPr="00185E1E" w:rsidR="008E3B15" w:rsidP="005921F8" w:rsidRDefault="008E3B15" w14:paraId="5DAB6C7B" w14:textId="77777777">
      <w:pPr>
        <w:spacing w:after="0" w:line="240" w:lineRule="auto"/>
        <w:jc w:val="center"/>
        <w:textAlignment w:val="baseline"/>
        <w:rPr>
          <w:rFonts w:ascii="Segoe UI" w:hAnsi="Segoe UI" w:eastAsia="Times New Roman" w:cs="Segoe UI"/>
          <w:sz w:val="16"/>
          <w:szCs w:val="16"/>
        </w:rPr>
      </w:pPr>
    </w:p>
    <w:p w:rsidRPr="00185E1E" w:rsidR="005921F8" w:rsidP="005921F8" w:rsidRDefault="005921F8" w14:paraId="22D2BF81" w14:textId="77777777">
      <w:pPr>
        <w:spacing w:after="0" w:line="240" w:lineRule="auto"/>
        <w:jc w:val="center"/>
        <w:textAlignment w:val="baseline"/>
        <w:rPr>
          <w:rFonts w:ascii="Segoe UI" w:hAnsi="Segoe UI" w:eastAsia="Times New Roman" w:cs="Segoe UI"/>
          <w:sz w:val="16"/>
          <w:szCs w:val="16"/>
        </w:rPr>
      </w:pPr>
      <w:r w:rsidRPr="00185E1E">
        <w:rPr>
          <w:rFonts w:ascii="Calibri" w:hAnsi="Calibri" w:eastAsia="Times New Roman" w:cs="Calibri"/>
          <w:b/>
          <w:bCs/>
          <w:sz w:val="36"/>
          <w:szCs w:val="36"/>
        </w:rPr>
        <w:t>​​</w:t>
      </w:r>
      <w:r w:rsidRPr="00185E1E">
        <w:rPr>
          <w:rFonts w:ascii="Bahnschrift" w:hAnsi="Bahnschrift" w:eastAsia="Times New Roman" w:cs="Segoe UI"/>
          <w:b/>
          <w:bCs/>
          <w:sz w:val="36"/>
          <w:szCs w:val="36"/>
        </w:rPr>
        <w:t>Business Requirement Specification Document</w:t>
      </w:r>
      <w:r w:rsidRPr="00185E1E">
        <w:rPr>
          <w:rFonts w:ascii="Calibri" w:hAnsi="Calibri" w:eastAsia="Times New Roman" w:cs="Calibri"/>
          <w:b/>
          <w:bCs/>
          <w:sz w:val="36"/>
          <w:szCs w:val="36"/>
        </w:rPr>
        <w:t>​</w:t>
      </w:r>
      <w:r w:rsidRPr="00185E1E">
        <w:rPr>
          <w:rFonts w:ascii="Bahnschrift" w:hAnsi="Bahnschrift" w:eastAsia="Times New Roman" w:cs="Segoe UI"/>
          <w:sz w:val="40"/>
          <w:szCs w:val="40"/>
        </w:rPr>
        <w:t> </w:t>
      </w:r>
    </w:p>
    <w:p w:rsidRPr="00185E1E" w:rsidR="005921F8" w:rsidP="005921F8" w:rsidRDefault="005921F8" w14:paraId="46624170" w14:textId="77777777">
      <w:pPr>
        <w:spacing w:after="0" w:line="240" w:lineRule="auto"/>
        <w:jc w:val="both"/>
        <w:textAlignment w:val="baseline"/>
        <w:rPr>
          <w:rFonts w:ascii="Segoe UI" w:hAnsi="Segoe UI" w:eastAsia="Times New Roman" w:cs="Segoe UI"/>
          <w:sz w:val="16"/>
          <w:szCs w:val="16"/>
        </w:rPr>
      </w:pPr>
      <w:r w:rsidRPr="00185E1E">
        <w:rPr>
          <w:rFonts w:hint="eastAsia" w:ascii="Microsoft GothicNeo" w:hAnsi="Microsoft GothicNeo" w:eastAsia="Microsoft GothicNeo" w:cs="Microsoft GothicNeo"/>
          <w:sz w:val="24"/>
          <w:szCs w:val="24"/>
        </w:rPr>
        <w:t> </w:t>
      </w:r>
    </w:p>
    <w:p w:rsidRPr="00185E1E" w:rsidR="005921F8" w:rsidP="005921F8" w:rsidRDefault="005921F8" w14:paraId="4B8484D5" w14:textId="77777777">
      <w:pPr>
        <w:spacing w:after="0" w:line="240" w:lineRule="auto"/>
        <w:jc w:val="both"/>
        <w:textAlignment w:val="baseline"/>
        <w:rPr>
          <w:rFonts w:ascii="Segoe UI" w:hAnsi="Segoe UI" w:eastAsia="Times New Roman" w:cs="Segoe UI"/>
          <w:sz w:val="16"/>
          <w:szCs w:val="16"/>
        </w:rPr>
      </w:pPr>
      <w:r w:rsidRPr="00185E1E">
        <w:rPr>
          <w:rFonts w:ascii="Microsoft GothicNeo" w:hAnsi="Microsoft GothicNeo" w:eastAsia="Microsoft GothicNeo" w:cs="Microsoft GothicNeo"/>
          <w:sz w:val="24"/>
          <w:szCs w:val="24"/>
        </w:rPr>
        <w:t> </w:t>
      </w:r>
    </w:p>
    <w:p w:rsidR="00185E1E" w:rsidRDefault="00185E1E" w14:paraId="1BFEDF84" w14:textId="28618003">
      <w:pPr>
        <w:rPr>
          <w:rFonts w:ascii="Microsoft GothicNeo" w:hAnsi="Microsoft GothicNeo" w:eastAsia="Microsoft GothicNeo" w:cs="Microsoft GothicNeo"/>
          <w:sz w:val="24"/>
          <w:szCs w:val="24"/>
        </w:rPr>
      </w:pPr>
      <w:r>
        <w:rPr>
          <w:rFonts w:ascii="Microsoft GothicNeo" w:hAnsi="Microsoft GothicNeo" w:eastAsia="Microsoft GothicNeo" w:cs="Microsoft GothicNeo"/>
          <w:sz w:val="24"/>
          <w:szCs w:val="24"/>
        </w:rPr>
        <w:br w:type="page"/>
      </w:r>
    </w:p>
    <w:p w:rsidRPr="00185E1E" w:rsidR="0025652C" w:rsidP="001F163F" w:rsidRDefault="0025652C" w14:paraId="1CE2222C" w14:textId="4D324B40">
      <w:pPr>
        <w:spacing w:after="0" w:line="240" w:lineRule="auto"/>
        <w:jc w:val="both"/>
        <w:textAlignment w:val="baseline"/>
        <w:rPr>
          <w:rFonts w:ascii="Segoe UI" w:hAnsi="Segoe UI" w:eastAsia="Times New Roman" w:cs="Segoe UI"/>
          <w:sz w:val="24"/>
          <w:szCs w:val="24"/>
        </w:rPr>
      </w:pPr>
      <w:r w:rsidRPr="00185E1E">
        <w:rPr>
          <w:b/>
          <w:bCs/>
          <w:sz w:val="24"/>
          <w:szCs w:val="24"/>
        </w:rPr>
        <w:lastRenderedPageBreak/>
        <w:t>1. Introduction</w:t>
      </w:r>
    </w:p>
    <w:p w:rsidRPr="00185E1E" w:rsidR="0025652C" w:rsidP="00185E1E" w:rsidRDefault="00185E1E" w14:paraId="2A45AEFA" w14:textId="39CEF6A3">
      <w:pPr>
        <w:rPr>
          <w:sz w:val="24"/>
          <w:szCs w:val="24"/>
        </w:rPr>
      </w:pPr>
      <w:r w:rsidRPr="00185E1E">
        <w:rPr>
          <w:sz w:val="24"/>
          <w:szCs w:val="24"/>
        </w:rPr>
        <w:t>This document outlines the security design of the Tazama platform, demonstrating how authentication, authorization, data protection, and monitoring are implemented across its key components. The design includes:</w:t>
      </w:r>
    </w:p>
    <w:p w:rsidRPr="00185E1E" w:rsidR="0025652C" w:rsidP="0025652C" w:rsidRDefault="0025652C" w14:paraId="4E56811D" w14:textId="185C960E">
      <w:pPr>
        <w:numPr>
          <w:ilvl w:val="0"/>
          <w:numId w:val="51"/>
        </w:numPr>
        <w:spacing w:line="278" w:lineRule="auto"/>
        <w:rPr>
          <w:sz w:val="24"/>
          <w:szCs w:val="24"/>
        </w:rPr>
      </w:pPr>
      <w:r w:rsidRPr="00185E1E">
        <w:rPr>
          <w:b/>
          <w:bCs/>
          <w:sz w:val="24"/>
          <w:szCs w:val="24"/>
        </w:rPr>
        <w:t>Minimum Mandatory Requirements</w:t>
      </w:r>
      <w:r w:rsidRPr="00185E1E">
        <w:rPr>
          <w:sz w:val="24"/>
          <w:szCs w:val="24"/>
        </w:rPr>
        <w:t xml:space="preserve"> that Tazama already </w:t>
      </w:r>
      <w:r w:rsidRPr="00185E1E" w:rsidR="007502CC">
        <w:rPr>
          <w:sz w:val="24"/>
          <w:szCs w:val="24"/>
        </w:rPr>
        <w:t>have</w:t>
      </w:r>
      <w:r w:rsidRPr="00185E1E">
        <w:rPr>
          <w:sz w:val="24"/>
          <w:szCs w:val="24"/>
        </w:rPr>
        <w:t xml:space="preserve"> in place (or must have at a baseline), ensuring essential security measures are consistently applied.</w:t>
      </w:r>
    </w:p>
    <w:p w:rsidRPr="00185E1E" w:rsidR="0025652C" w:rsidP="0025652C" w:rsidRDefault="0025652C" w14:paraId="67A41CA2" w14:textId="77777777">
      <w:pPr>
        <w:numPr>
          <w:ilvl w:val="0"/>
          <w:numId w:val="51"/>
        </w:numPr>
        <w:spacing w:line="278" w:lineRule="auto"/>
        <w:rPr>
          <w:sz w:val="24"/>
          <w:szCs w:val="24"/>
        </w:rPr>
      </w:pPr>
      <w:r w:rsidRPr="00185E1E">
        <w:rPr>
          <w:b/>
          <w:bCs/>
          <w:sz w:val="24"/>
          <w:szCs w:val="24"/>
        </w:rPr>
        <w:t>Additional Improvement Recommendations</w:t>
      </w:r>
      <w:r w:rsidRPr="00185E1E">
        <w:rPr>
          <w:sz w:val="24"/>
          <w:szCs w:val="24"/>
        </w:rPr>
        <w:t xml:space="preserve"> that go beyond the current design, aimed at strengthening Tazama’s future security posture.</w:t>
      </w:r>
    </w:p>
    <w:p w:rsidRPr="00185E1E" w:rsidR="0025652C" w:rsidP="0025652C" w:rsidRDefault="0025652C" w14:paraId="1DEB70A9" w14:textId="0521A4CC" w14:noSpellErr="1">
      <w:pPr>
        <w:rPr>
          <w:sz w:val="24"/>
          <w:szCs w:val="24"/>
        </w:rPr>
      </w:pPr>
      <w:r w:rsidRPr="7118005A" w:rsidR="0025652C">
        <w:rPr>
          <w:sz w:val="24"/>
          <w:szCs w:val="24"/>
        </w:rPr>
        <w:t xml:space="preserve">Information and decisions here were developed from a combination of </w:t>
      </w:r>
      <w:r w:rsidRPr="7118005A" w:rsidR="00185E1E">
        <w:rPr>
          <w:sz w:val="24"/>
          <w:szCs w:val="24"/>
        </w:rPr>
        <w:t>w</w:t>
      </w:r>
      <w:r w:rsidRPr="7118005A" w:rsidR="0025652C">
        <w:rPr>
          <w:sz w:val="24"/>
          <w:szCs w:val="24"/>
        </w:rPr>
        <w:t>orkshops, technical Q&amp;</w:t>
      </w:r>
      <w:r w:rsidRPr="7118005A" w:rsidR="0025652C">
        <w:rPr>
          <w:sz w:val="24"/>
          <w:szCs w:val="24"/>
        </w:rPr>
        <w:t xml:space="preserve">A, and analysis of </w:t>
      </w:r>
      <w:r w:rsidRPr="7118005A" w:rsidR="0025652C">
        <w:rPr>
          <w:sz w:val="24"/>
          <w:szCs w:val="24"/>
        </w:rPr>
        <w:t>Tazama’s</w:t>
      </w:r>
      <w:r w:rsidRPr="7118005A" w:rsidR="0025652C">
        <w:rPr>
          <w:sz w:val="24"/>
          <w:szCs w:val="24"/>
        </w:rPr>
        <w:t xml:space="preserve"> architecture diagrams. The intent is to provide a clear overview of how </w:t>
      </w:r>
      <w:r w:rsidRPr="7118005A" w:rsidR="0025652C">
        <w:rPr>
          <w:sz w:val="24"/>
          <w:szCs w:val="24"/>
        </w:rPr>
        <w:t>Tazama</w:t>
      </w:r>
      <w:r w:rsidRPr="7118005A" w:rsidR="0025652C">
        <w:rPr>
          <w:sz w:val="24"/>
          <w:szCs w:val="24"/>
        </w:rPr>
        <w:t xml:space="preserve"> protects transaction data at scale, </w:t>
      </w:r>
      <w:r w:rsidRPr="7118005A" w:rsidR="0025652C">
        <w:rPr>
          <w:sz w:val="24"/>
          <w:szCs w:val="24"/>
        </w:rPr>
        <w:t>identifies</w:t>
      </w:r>
      <w:r w:rsidRPr="7118005A" w:rsidR="0025652C">
        <w:rPr>
          <w:sz w:val="24"/>
          <w:szCs w:val="24"/>
        </w:rPr>
        <w:t xml:space="preserve"> suspicious activity, and enforces secure access to its APIs</w:t>
      </w:r>
      <w:r w:rsidRPr="7118005A" w:rsidR="0025652C">
        <w:rPr>
          <w:sz w:val="24"/>
          <w:szCs w:val="24"/>
        </w:rPr>
        <w:t>.</w:t>
      </w:r>
      <w:ins w:author="GHSC Admin" w:date="2025-05-07T11:52:00Z" w:id="1209297338">
        <w:r w:rsidRPr="7118005A" w:rsidR="001C3EF6">
          <w:rPr>
            <w:sz w:val="24"/>
            <w:szCs w:val="24"/>
          </w:rPr>
          <w:t xml:space="preserve">  </w:t>
        </w:r>
        <w:r w:rsidRPr="7118005A" w:rsidR="001C3EF6">
          <w:rPr>
            <w:sz w:val="24"/>
            <w:szCs w:val="24"/>
          </w:rPr>
          <w:t xml:space="preserve"> </w:t>
        </w:r>
      </w:ins>
    </w:p>
    <w:p w:rsidRPr="00185E1E" w:rsidR="0025652C" w:rsidP="7118005A" w:rsidRDefault="0025652C" w14:paraId="0160DB92" w14:textId="3843884E">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118005A" w:rsidR="32EE6B8A">
        <w:rPr>
          <w:rFonts w:ascii="Calibri" w:hAnsi="Calibri" w:eastAsia="Calibri" w:cs="Calibri"/>
          <w:b w:val="1"/>
          <w:bCs w:val="1"/>
          <w:i w:val="0"/>
          <w:iCs w:val="0"/>
          <w:caps w:val="0"/>
          <w:smallCaps w:val="0"/>
          <w:noProof w:val="0"/>
          <w:color w:val="000000" w:themeColor="text1" w:themeTint="FF" w:themeShade="FF"/>
          <w:sz w:val="24"/>
          <w:szCs w:val="24"/>
          <w:lang w:val="en-US"/>
        </w:rPr>
        <w:t>2. Scope of the Security Design Document</w:t>
      </w:r>
    </w:p>
    <w:p w:rsidRPr="00185E1E" w:rsidR="0025652C" w:rsidP="7118005A" w:rsidRDefault="0025652C" w14:paraId="73779612" w14:textId="174135B1">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118005A" w:rsidR="32EE6B8A">
        <w:rPr>
          <w:rFonts w:ascii="Calibri" w:hAnsi="Calibri" w:eastAsia="Calibri" w:cs="Calibri"/>
          <w:b w:val="1"/>
          <w:bCs w:val="1"/>
          <w:i w:val="0"/>
          <w:iCs w:val="0"/>
          <w:caps w:val="0"/>
          <w:smallCaps w:val="0"/>
          <w:noProof w:val="0"/>
          <w:color w:val="000000" w:themeColor="text1" w:themeTint="FF" w:themeShade="FF"/>
          <w:sz w:val="24"/>
          <w:szCs w:val="24"/>
          <w:lang w:val="en-US"/>
        </w:rPr>
        <w:t>2.1 In Scope</w:t>
      </w:r>
    </w:p>
    <w:p w:rsidRPr="00185E1E" w:rsidR="0025652C" w:rsidP="7118005A" w:rsidRDefault="0025652C" w14:paraId="5BB58779" w14:textId="5E2C5E98">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security design addresses the </w:t>
      </w:r>
      <w:r w:rsidRPr="7118005A" w:rsidR="32EE6B8A">
        <w:rPr>
          <w:rFonts w:ascii="Calibri" w:hAnsi="Calibri" w:eastAsia="Calibri" w:cs="Calibri"/>
          <w:b w:val="1"/>
          <w:bCs w:val="1"/>
          <w:i w:val="0"/>
          <w:iCs w:val="0"/>
          <w:caps w:val="0"/>
          <w:smallCaps w:val="0"/>
          <w:noProof w:val="0"/>
          <w:color w:val="000000" w:themeColor="text1" w:themeTint="FF" w:themeShade="FF"/>
          <w:sz w:val="24"/>
          <w:szCs w:val="24"/>
          <w:lang w:val="en-US"/>
        </w:rPr>
        <w:t>application-layer</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elements of </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Tazama</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specifically:</w:t>
      </w:r>
    </w:p>
    <w:p w:rsidRPr="00185E1E" w:rsidR="0025652C" w:rsidP="7118005A" w:rsidRDefault="0025652C" w14:paraId="2260EB52" w14:textId="4CF8A109">
      <w:pPr>
        <w:pStyle w:val="ListParagraph"/>
        <w:numPr>
          <w:ilvl w:val="0"/>
          <w:numId w:val="91"/>
        </w:numPr>
        <w:spacing w:line="278"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8005A" w:rsidR="32EE6B8A">
        <w:rPr>
          <w:rFonts w:ascii="Calibri" w:hAnsi="Calibri" w:eastAsia="Calibri" w:cs="Calibri"/>
          <w:b w:val="1"/>
          <w:bCs w:val="1"/>
          <w:i w:val="0"/>
          <w:iCs w:val="0"/>
          <w:caps w:val="0"/>
          <w:smallCaps w:val="0"/>
          <w:noProof w:val="0"/>
          <w:color w:val="000000" w:themeColor="text1" w:themeTint="FF" w:themeShade="FF"/>
          <w:sz w:val="24"/>
          <w:szCs w:val="24"/>
          <w:lang w:val="en-US"/>
        </w:rPr>
        <w:t>Identity and Access Management (IAM)</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Issuing and </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validating</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tokens, managing user and service credentials, and delegating authorization.</w:t>
      </w:r>
    </w:p>
    <w:p w:rsidRPr="00185E1E" w:rsidR="0025652C" w:rsidP="7118005A" w:rsidRDefault="0025652C" w14:paraId="1A10F1B2" w14:textId="1E77CD02">
      <w:pPr>
        <w:pStyle w:val="ListParagraph"/>
        <w:numPr>
          <w:ilvl w:val="0"/>
          <w:numId w:val="91"/>
        </w:numPr>
        <w:spacing w:line="278"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8005A" w:rsidR="32EE6B8A">
        <w:rPr>
          <w:rFonts w:ascii="Calibri" w:hAnsi="Calibri" w:eastAsia="Calibri" w:cs="Calibri"/>
          <w:b w:val="1"/>
          <w:bCs w:val="1"/>
          <w:i w:val="0"/>
          <w:iCs w:val="0"/>
          <w:caps w:val="0"/>
          <w:smallCaps w:val="0"/>
          <w:noProof w:val="0"/>
          <w:color w:val="000000" w:themeColor="text1" w:themeTint="FF" w:themeShade="FF"/>
          <w:sz w:val="24"/>
          <w:szCs w:val="24"/>
          <w:lang w:val="en-US"/>
        </w:rPr>
        <w:t>Data Security</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Encompassing all measures that protect confidentiality, integrity, and availability of data—such as role-based access, database authentication, and encryption.</w:t>
      </w:r>
    </w:p>
    <w:p w:rsidRPr="00185E1E" w:rsidR="0025652C" w:rsidP="7118005A" w:rsidRDefault="0025652C" w14:paraId="6C521914" w14:textId="2DD2D4FD">
      <w:pPr>
        <w:pStyle w:val="ListParagraph"/>
        <w:numPr>
          <w:ilvl w:val="0"/>
          <w:numId w:val="91"/>
        </w:numPr>
        <w:spacing w:line="278"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8005A" w:rsidR="32EE6B8A">
        <w:rPr>
          <w:rFonts w:ascii="Calibri" w:hAnsi="Calibri" w:eastAsia="Calibri" w:cs="Calibri"/>
          <w:b w:val="1"/>
          <w:bCs w:val="1"/>
          <w:i w:val="0"/>
          <w:iCs w:val="0"/>
          <w:caps w:val="0"/>
          <w:smallCaps w:val="0"/>
          <w:noProof w:val="0"/>
          <w:color w:val="000000" w:themeColor="text1" w:themeTint="FF" w:themeShade="FF"/>
          <w:sz w:val="24"/>
          <w:szCs w:val="24"/>
          <w:lang w:val="en-US"/>
        </w:rPr>
        <w:t>Platform Logging, Auditing, and Monitoring</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Capturing operational and security-related events, providing an audit trail of critical actions, and </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monitoring</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detect potential threats.</w:t>
      </w:r>
    </w:p>
    <w:p w:rsidRPr="00185E1E" w:rsidR="0025652C" w:rsidP="7118005A" w:rsidRDefault="0025652C" w14:paraId="4F057E59" w14:textId="04051997">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design focuses solely on how </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Tazama</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implements application-level security across its microservices, databases, and Identity and Access Management (IAM) components</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185E1E" w:rsidR="0025652C" w:rsidP="7118005A" w:rsidRDefault="0025652C" w14:paraId="38B4F5D3" w14:textId="105A7CF5">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118005A" w:rsidR="32EE6B8A">
        <w:rPr>
          <w:rFonts w:ascii="Calibri" w:hAnsi="Calibri" w:eastAsia="Calibri" w:cs="Calibri"/>
          <w:b w:val="1"/>
          <w:bCs w:val="1"/>
          <w:i w:val="0"/>
          <w:iCs w:val="0"/>
          <w:caps w:val="0"/>
          <w:smallCaps w:val="0"/>
          <w:noProof w:val="0"/>
          <w:color w:val="000000" w:themeColor="text1" w:themeTint="FF" w:themeShade="FF"/>
          <w:sz w:val="24"/>
          <w:szCs w:val="24"/>
          <w:lang w:val="en-US"/>
        </w:rPr>
        <w:t>2.2 Out of Scope</w:t>
      </w:r>
    </w:p>
    <w:p w:rsidRPr="00185E1E" w:rsidR="0025652C" w:rsidP="7118005A" w:rsidRDefault="0025652C" w14:paraId="77068F12" w14:textId="7D41D0D7">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Network and infrastructure controls (firewalls, Kubernetes cluster security) or operational security aspects (CI/CD pipeline hardening, incident response policies) are out of the scope of this security design. They will be addressed in infrastructure</w:t>
      </w:r>
      <w:r w:rsidRPr="7118005A" w:rsidR="32EE6B8A">
        <w:rPr>
          <w:rFonts w:ascii="Cambria Math" w:hAnsi="Cambria Math" w:eastAsia="Cambria Math" w:cs="Cambria Math"/>
          <w:b w:val="0"/>
          <w:bCs w:val="0"/>
          <w:i w:val="0"/>
          <w:iCs w:val="0"/>
          <w:caps w:val="0"/>
          <w:smallCaps w:val="0"/>
          <w:noProof w:val="0"/>
          <w:color w:val="000000" w:themeColor="text1" w:themeTint="FF" w:themeShade="FF"/>
          <w:sz w:val="24"/>
          <w:szCs w:val="24"/>
          <w:lang w:val="en-US"/>
        </w:rPr>
        <w:t>‐</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focused or operational</w:t>
      </w:r>
      <w:r w:rsidRPr="7118005A" w:rsidR="32EE6B8A">
        <w:rPr>
          <w:rFonts w:ascii="Cambria Math" w:hAnsi="Cambria Math" w:eastAsia="Cambria Math" w:cs="Cambria Math"/>
          <w:b w:val="0"/>
          <w:bCs w:val="0"/>
          <w:i w:val="0"/>
          <w:iCs w:val="0"/>
          <w:caps w:val="0"/>
          <w:smallCaps w:val="0"/>
          <w:noProof w:val="0"/>
          <w:color w:val="000000" w:themeColor="text1" w:themeTint="FF" w:themeShade="FF"/>
          <w:sz w:val="24"/>
          <w:szCs w:val="24"/>
          <w:lang w:val="en-US"/>
        </w:rPr>
        <w:t>‐</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focused documents as part of the Sandbox </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and also</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discussed in client implementations on a case-by-case basis. </w:t>
      </w:r>
    </w:p>
    <w:p w:rsidRPr="00185E1E" w:rsidR="0025652C" w:rsidP="7118005A" w:rsidRDefault="0025652C" w14:paraId="47135BDF" w14:textId="7E8A5130">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118005A" w:rsidR="32EE6B8A">
        <w:rPr>
          <w:rFonts w:ascii="Calibri" w:hAnsi="Calibri" w:eastAsia="Calibri" w:cs="Calibri"/>
          <w:b w:val="1"/>
          <w:bCs w:val="1"/>
          <w:i w:val="0"/>
          <w:iCs w:val="0"/>
          <w:caps w:val="0"/>
          <w:smallCaps w:val="0"/>
          <w:noProof w:val="0"/>
          <w:color w:val="000000" w:themeColor="text1" w:themeTint="FF" w:themeShade="FF"/>
          <w:sz w:val="24"/>
          <w:szCs w:val="24"/>
          <w:lang w:val="en-US"/>
        </w:rPr>
        <w:t>2.3 Deferred from Scope</w:t>
      </w:r>
    </w:p>
    <w:p w:rsidRPr="00185E1E" w:rsidR="0025652C" w:rsidP="7118005A" w:rsidRDefault="0025652C" w14:paraId="098F8952" w14:textId="2D6D4F4E">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security design for the Neural Autonomic Transport System has been deferred from the current scope and will be at </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later</w:t>
      </w:r>
      <w:r w:rsidRPr="7118005A" w:rsidR="32EE6B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stage as an addendum to this document.</w:t>
      </w:r>
    </w:p>
    <w:p w:rsidRPr="00185E1E" w:rsidR="0025652C" w:rsidP="7118005A" w:rsidRDefault="0025652C" w14:paraId="0A81F340" w14:textId="4259401A">
      <w:pPr>
        <w:rPr>
          <w:sz w:val="24"/>
          <w:szCs w:val="24"/>
        </w:rPr>
      </w:pPr>
    </w:p>
    <w:p w:rsidRPr="00185E1E" w:rsidR="0025652C" w:rsidP="0025652C" w:rsidRDefault="0025652C" w14:paraId="6B66C718" w14:textId="340D5898">
      <w:pPr>
        <w:rPr>
          <w:b w:val="1"/>
          <w:bCs w:val="1"/>
          <w:color w:val="000000" w:themeColor="text1"/>
          <w:sz w:val="24"/>
          <w:szCs w:val="24"/>
        </w:rPr>
      </w:pPr>
      <w:r w:rsidRPr="7118005A" w:rsidR="0025652C">
        <w:rPr>
          <w:b w:val="1"/>
          <w:bCs w:val="1"/>
          <w:color w:val="000000" w:themeColor="text1" w:themeTint="FF" w:themeShade="FF"/>
          <w:sz w:val="24"/>
          <w:szCs w:val="24"/>
        </w:rPr>
        <w:t>3. IAM (Identity and Access Management)</w:t>
      </w:r>
    </w:p>
    <w:p w:rsidR="77AE77AB" w:rsidP="7118005A" w:rsidRDefault="77AE77AB" w14:paraId="0D5FE975" w14:textId="66850625">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118005A" w:rsidR="77AE77AB">
        <w:rPr>
          <w:rFonts w:ascii="Calibri" w:hAnsi="Calibri" w:eastAsia="Calibri" w:cs="Calibri"/>
          <w:b w:val="0"/>
          <w:bCs w:val="0"/>
          <w:i w:val="0"/>
          <w:iCs w:val="0"/>
          <w:caps w:val="0"/>
          <w:smallCaps w:val="0"/>
          <w:noProof w:val="0"/>
          <w:color w:val="000000" w:themeColor="text1" w:themeTint="FF" w:themeShade="FF"/>
          <w:sz w:val="24"/>
          <w:szCs w:val="24"/>
          <w:lang w:val="en-US"/>
        </w:rPr>
        <w:t>Tazama uses Keycloak as its external IdP, integrated via an Auth‐service and a shared Auth‐lib. Users and services obtain a “</w:t>
      </w:r>
      <w:r w:rsidRPr="7118005A" w:rsidR="77AE77AB">
        <w:rPr>
          <w:rFonts w:ascii="Calibri" w:hAnsi="Calibri" w:eastAsia="Calibri" w:cs="Calibri"/>
          <w:b w:val="0"/>
          <w:bCs w:val="0"/>
          <w:i w:val="0"/>
          <w:iCs w:val="0"/>
          <w:caps w:val="0"/>
          <w:smallCaps w:val="0"/>
          <w:noProof w:val="0"/>
          <w:color w:val="000000" w:themeColor="text1" w:themeTint="FF" w:themeShade="FF"/>
          <w:sz w:val="24"/>
          <w:szCs w:val="24"/>
          <w:lang w:val="en-US"/>
        </w:rPr>
        <w:t>tazamaToken</w:t>
      </w:r>
      <w:r w:rsidRPr="7118005A" w:rsidR="77AE77A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(JWT) by authenticating against Keycloak, and all </w:t>
      </w:r>
      <w:r w:rsidRPr="7118005A" w:rsidR="77AE77AB">
        <w:rPr>
          <w:rFonts w:ascii="Calibri" w:hAnsi="Calibri" w:eastAsia="Calibri" w:cs="Calibri"/>
          <w:b w:val="0"/>
          <w:bCs w:val="0"/>
          <w:i w:val="0"/>
          <w:iCs w:val="0"/>
          <w:caps w:val="0"/>
          <w:smallCaps w:val="0"/>
          <w:noProof w:val="0"/>
          <w:color w:val="000000" w:themeColor="text1" w:themeTint="FF" w:themeShade="FF"/>
          <w:sz w:val="24"/>
          <w:szCs w:val="24"/>
          <w:lang w:val="en-US"/>
        </w:rPr>
        <w:t>Tazama</w:t>
      </w:r>
      <w:r w:rsidRPr="7118005A" w:rsidR="77AE77A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APIs </w:t>
      </w:r>
      <w:r w:rsidRPr="7118005A" w:rsidR="77AE77AB">
        <w:rPr>
          <w:rFonts w:ascii="Calibri" w:hAnsi="Calibri" w:eastAsia="Calibri" w:cs="Calibri"/>
          <w:b w:val="0"/>
          <w:bCs w:val="0"/>
          <w:i w:val="0"/>
          <w:iCs w:val="0"/>
          <w:caps w:val="0"/>
          <w:smallCaps w:val="0"/>
          <w:noProof w:val="0"/>
          <w:color w:val="000000" w:themeColor="text1" w:themeTint="FF" w:themeShade="FF"/>
          <w:sz w:val="24"/>
          <w:szCs w:val="24"/>
          <w:lang w:val="en-US"/>
        </w:rPr>
        <w:t>require</w:t>
      </w:r>
      <w:r w:rsidRPr="7118005A" w:rsidR="77AE77A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valid token. The following subsections detail how API authentication, user management, and service-to-service authentication are structured.</w:t>
      </w:r>
    </w:p>
    <w:p w:rsidRPr="00185E1E" w:rsidR="00642316" w:rsidP="0025652C" w:rsidRDefault="00642316" w14:paraId="72268FF2" w14:textId="7CC92BFD">
      <w:pPr>
        <w:rPr>
          <w:color w:val="000000" w:themeColor="text1"/>
          <w:sz w:val="24"/>
          <w:szCs w:val="24"/>
        </w:rPr>
      </w:pPr>
      <w:r w:rsidRPr="00642316">
        <w:rPr>
          <w:color w:val="000000" w:themeColor="text1"/>
          <w:sz w:val="24"/>
          <w:szCs w:val="24"/>
        </w:rPr>
        <w:t>CRITICAL: All API authentication mechanisms described herein </w:t>
      </w:r>
      <w:r w:rsidRPr="00642316">
        <w:rPr>
          <w:i/>
          <w:iCs/>
          <w:color w:val="000000" w:themeColor="text1"/>
          <w:sz w:val="24"/>
          <w:szCs w:val="24"/>
        </w:rPr>
        <w:t>must</w:t>
      </w:r>
      <w:r w:rsidRPr="00642316">
        <w:rPr>
          <w:color w:val="000000" w:themeColor="text1"/>
          <w:sz w:val="24"/>
          <w:szCs w:val="24"/>
        </w:rPr>
        <w:t> be explicitly enabled and configured as active in production or any secure environment. Development or demonstration configurations that bypass authentication must not be used in production</w:t>
      </w:r>
    </w:p>
    <w:p w:rsidRPr="00185E1E" w:rsidR="0025652C" w:rsidP="0025652C" w:rsidRDefault="0025652C" w14:paraId="134DD31B" w14:textId="77777777">
      <w:pPr>
        <w:rPr>
          <w:b/>
          <w:bCs/>
          <w:color w:val="000000" w:themeColor="text1"/>
          <w:sz w:val="24"/>
          <w:szCs w:val="24"/>
        </w:rPr>
      </w:pPr>
      <w:r w:rsidRPr="00185E1E">
        <w:rPr>
          <w:b/>
          <w:bCs/>
          <w:color w:val="000000" w:themeColor="text1"/>
          <w:sz w:val="24"/>
          <w:szCs w:val="24"/>
        </w:rPr>
        <w:lastRenderedPageBreak/>
        <w:t>3.1 API Authentication</w:t>
      </w:r>
    </w:p>
    <w:p w:rsidRPr="00185E1E" w:rsidR="0025652C" w:rsidP="0025652C" w:rsidRDefault="0025652C" w14:paraId="2BA85D85" w14:textId="77777777">
      <w:pPr>
        <w:rPr>
          <w:color w:val="000000" w:themeColor="text1"/>
          <w:sz w:val="24"/>
          <w:szCs w:val="24"/>
        </w:rPr>
      </w:pPr>
      <w:r w:rsidRPr="00185E1E">
        <w:rPr>
          <w:b/>
          <w:bCs/>
          <w:color w:val="000000" w:themeColor="text1"/>
          <w:sz w:val="24"/>
          <w:szCs w:val="24"/>
        </w:rPr>
        <w:t>Minimum Mandatory Controls</w:t>
      </w:r>
    </w:p>
    <w:p w:rsidR="004E3E23" w:rsidP="0043430D" w:rsidRDefault="007502CC" w14:paraId="7E580A29" w14:textId="77777777">
      <w:pPr>
        <w:numPr>
          <w:ilvl w:val="0"/>
          <w:numId w:val="53"/>
        </w:numPr>
        <w:spacing w:line="278" w:lineRule="auto"/>
        <w:rPr>
          <w:color w:val="000000" w:themeColor="text1"/>
          <w:sz w:val="24"/>
          <w:szCs w:val="24"/>
        </w:rPr>
      </w:pPr>
      <w:r w:rsidRPr="00185E1E">
        <w:rPr>
          <w:color w:val="000000" w:themeColor="text1"/>
          <w:sz w:val="24"/>
          <w:szCs w:val="24"/>
        </w:rPr>
        <w:t xml:space="preserve">Token-Based Authentication for All APIs: </w:t>
      </w:r>
    </w:p>
    <w:p w:rsidR="004E3E23" w:rsidP="0043430D" w:rsidRDefault="004E3E23" w14:paraId="6D926374" w14:textId="5266E6F0">
      <w:pPr>
        <w:numPr>
          <w:ilvl w:val="1"/>
          <w:numId w:val="53"/>
        </w:numPr>
        <w:spacing w:line="278" w:lineRule="auto"/>
        <w:rPr>
          <w:color w:val="000000" w:themeColor="text1"/>
          <w:sz w:val="24"/>
          <w:szCs w:val="24"/>
        </w:rPr>
      </w:pPr>
      <w:r w:rsidRPr="004E3E23">
        <w:rPr>
          <w:color w:val="000000" w:themeColor="text1"/>
          <w:sz w:val="24"/>
          <w:szCs w:val="24"/>
        </w:rPr>
        <w:t xml:space="preserve">Tokens </w:t>
      </w:r>
      <w:proofErr w:type="gramStart"/>
      <w:r w:rsidRPr="004E3E23">
        <w:rPr>
          <w:color w:val="000000" w:themeColor="text1"/>
          <w:sz w:val="24"/>
          <w:szCs w:val="24"/>
        </w:rPr>
        <w:t>are</w:t>
      </w:r>
      <w:proofErr w:type="gramEnd"/>
      <w:r w:rsidRPr="004E3E23">
        <w:rPr>
          <w:color w:val="000000" w:themeColor="text1"/>
          <w:sz w:val="24"/>
          <w:szCs w:val="24"/>
        </w:rPr>
        <w:t xml:space="preserve"> initially issued by the IAM provider (Keycloak). Tazama repackages the Keycloak JWT as a more generic Tazama JWT token.</w:t>
      </w:r>
    </w:p>
    <w:p w:rsidR="004E3E23" w:rsidP="0043430D" w:rsidRDefault="007502CC" w14:paraId="7F965F24" w14:textId="77777777">
      <w:pPr>
        <w:numPr>
          <w:ilvl w:val="1"/>
          <w:numId w:val="53"/>
        </w:numPr>
        <w:spacing w:line="278" w:lineRule="auto"/>
        <w:rPr>
          <w:color w:val="000000" w:themeColor="text1"/>
          <w:sz w:val="24"/>
          <w:szCs w:val="24"/>
        </w:rPr>
      </w:pPr>
      <w:r w:rsidRPr="00185E1E">
        <w:rPr>
          <w:color w:val="000000" w:themeColor="text1"/>
          <w:sz w:val="24"/>
          <w:szCs w:val="24"/>
        </w:rPr>
        <w:t xml:space="preserve">Every Tazama endpoint (TMS, Admin Service) requires a valid JWT (tazamaToken). </w:t>
      </w:r>
    </w:p>
    <w:p w:rsidRPr="00185E1E" w:rsidR="0025652C" w:rsidP="0043430D" w:rsidRDefault="007502CC" w14:paraId="75187F52" w14:textId="50B6603A">
      <w:pPr>
        <w:numPr>
          <w:ilvl w:val="1"/>
          <w:numId w:val="53"/>
        </w:numPr>
        <w:spacing w:line="278" w:lineRule="auto"/>
        <w:rPr>
          <w:color w:val="000000" w:themeColor="text1"/>
          <w:sz w:val="24"/>
          <w:szCs w:val="24"/>
        </w:rPr>
      </w:pPr>
      <w:r w:rsidRPr="00185E1E">
        <w:rPr>
          <w:color w:val="000000" w:themeColor="text1"/>
          <w:sz w:val="24"/>
          <w:szCs w:val="24"/>
        </w:rPr>
        <w:t>To obtain this token, clients must authenticate with Keycloak (via the Auth‐service).</w:t>
      </w:r>
    </w:p>
    <w:p w:rsidRPr="00185E1E" w:rsidR="0025652C" w:rsidP="0043430D" w:rsidRDefault="0025652C" w14:paraId="47D95BFC" w14:textId="77777777">
      <w:pPr>
        <w:numPr>
          <w:ilvl w:val="0"/>
          <w:numId w:val="53"/>
        </w:numPr>
        <w:spacing w:line="278" w:lineRule="auto"/>
        <w:rPr>
          <w:color w:val="000000" w:themeColor="text1"/>
          <w:sz w:val="24"/>
          <w:szCs w:val="24"/>
        </w:rPr>
      </w:pPr>
      <w:r w:rsidRPr="00185E1E">
        <w:rPr>
          <w:color w:val="000000" w:themeColor="text1"/>
          <w:sz w:val="24"/>
          <w:szCs w:val="24"/>
        </w:rPr>
        <w:t>Integration with Keycloak (OIDC): The Auth</w:t>
      </w:r>
      <w:r w:rsidRPr="00185E1E">
        <w:rPr>
          <w:rFonts w:ascii="Cambria Math" w:hAnsi="Cambria Math" w:cs="Cambria Math"/>
          <w:color w:val="000000" w:themeColor="text1"/>
          <w:sz w:val="24"/>
          <w:szCs w:val="24"/>
        </w:rPr>
        <w:t>‐</w:t>
      </w:r>
      <w:r w:rsidRPr="00185E1E">
        <w:rPr>
          <w:color w:val="000000" w:themeColor="text1"/>
          <w:sz w:val="24"/>
          <w:szCs w:val="24"/>
        </w:rPr>
        <w:t>service acts as a confidential client to Keycloak, exchanging user credentials for a Keycloak token, then transforming that token into Tazama</w:t>
      </w:r>
      <w:r w:rsidRPr="00185E1E">
        <w:rPr>
          <w:rFonts w:ascii="Aptos" w:hAnsi="Aptos" w:cs="Aptos"/>
          <w:color w:val="000000" w:themeColor="text1"/>
          <w:sz w:val="24"/>
          <w:szCs w:val="24"/>
        </w:rPr>
        <w:t>’</w:t>
      </w:r>
      <w:r w:rsidRPr="00185E1E">
        <w:rPr>
          <w:color w:val="000000" w:themeColor="text1"/>
          <w:sz w:val="24"/>
          <w:szCs w:val="24"/>
        </w:rPr>
        <w:t>s own JWT format for consistency across Tazama microservices.</w:t>
      </w:r>
    </w:p>
    <w:p w:rsidRPr="00185E1E" w:rsidR="0025652C" w:rsidP="0043430D" w:rsidRDefault="0025652C" w14:paraId="78AA9B4D" w14:textId="77777777">
      <w:pPr>
        <w:numPr>
          <w:ilvl w:val="0"/>
          <w:numId w:val="53"/>
        </w:numPr>
        <w:spacing w:line="278" w:lineRule="auto"/>
        <w:rPr>
          <w:color w:val="000000" w:themeColor="text1"/>
          <w:sz w:val="24"/>
          <w:szCs w:val="24"/>
        </w:rPr>
      </w:pPr>
      <w:r w:rsidRPr="4BB30407">
        <w:rPr>
          <w:color w:val="000000" w:themeColor="text1"/>
          <w:sz w:val="24"/>
          <w:szCs w:val="24"/>
        </w:rPr>
        <w:t xml:space="preserve">Cryptographic Signing of Tokens: </w:t>
      </w:r>
      <w:commentRangeStart w:id="4"/>
      <w:commentRangeStart w:id="5"/>
      <w:r w:rsidRPr="4BB30407">
        <w:rPr>
          <w:color w:val="000000" w:themeColor="text1"/>
          <w:sz w:val="24"/>
          <w:szCs w:val="24"/>
        </w:rPr>
        <w:t xml:space="preserve">Tazama </w:t>
      </w:r>
      <w:commentRangeEnd w:id="4"/>
      <w:r>
        <w:rPr>
          <w:rStyle w:val="CommentReference"/>
        </w:rPr>
        <w:commentReference w:id="4"/>
      </w:r>
      <w:commentRangeEnd w:id="5"/>
      <w:r w:rsidR="00D73A07">
        <w:rPr>
          <w:rStyle w:val="CommentReference"/>
        </w:rPr>
        <w:commentReference w:id="5"/>
      </w:r>
      <w:r w:rsidRPr="4BB30407">
        <w:rPr>
          <w:color w:val="000000" w:themeColor="text1"/>
          <w:sz w:val="24"/>
          <w:szCs w:val="24"/>
        </w:rPr>
        <w:t>issues tokens signed by an internal private key; each Tazama service verifies the signature with the corresponding public key. Any alteration to the token is thus detected and rejected.</w:t>
      </w:r>
    </w:p>
    <w:p w:rsidRPr="00185E1E" w:rsidR="0025652C" w:rsidP="0043430D" w:rsidRDefault="0025652C" w14:paraId="4414C120" w14:textId="77777777">
      <w:pPr>
        <w:numPr>
          <w:ilvl w:val="0"/>
          <w:numId w:val="53"/>
        </w:numPr>
        <w:spacing w:line="278" w:lineRule="auto"/>
        <w:rPr>
          <w:color w:val="000000" w:themeColor="text1"/>
          <w:sz w:val="24"/>
          <w:szCs w:val="24"/>
        </w:rPr>
      </w:pPr>
      <w:r w:rsidRPr="00185E1E">
        <w:rPr>
          <w:color w:val="000000" w:themeColor="text1"/>
          <w:sz w:val="24"/>
          <w:szCs w:val="24"/>
        </w:rPr>
        <w:t>Central Auth</w:t>
      </w:r>
      <w:r w:rsidRPr="00185E1E">
        <w:rPr>
          <w:rFonts w:ascii="Cambria Math" w:hAnsi="Cambria Math" w:cs="Cambria Math"/>
          <w:color w:val="000000" w:themeColor="text1"/>
          <w:sz w:val="24"/>
          <w:szCs w:val="24"/>
        </w:rPr>
        <w:t>‐</w:t>
      </w:r>
      <w:r w:rsidRPr="00185E1E">
        <w:rPr>
          <w:color w:val="000000" w:themeColor="text1"/>
          <w:sz w:val="24"/>
          <w:szCs w:val="24"/>
        </w:rPr>
        <w:t>lib for Validation: All Tazama services rely on the same Auth</w:t>
      </w:r>
      <w:r w:rsidRPr="00185E1E">
        <w:rPr>
          <w:rFonts w:ascii="Cambria Math" w:hAnsi="Cambria Math" w:cs="Cambria Math"/>
          <w:color w:val="000000" w:themeColor="text1"/>
          <w:sz w:val="24"/>
          <w:szCs w:val="24"/>
        </w:rPr>
        <w:t>‐</w:t>
      </w:r>
      <w:r w:rsidRPr="00185E1E">
        <w:rPr>
          <w:color w:val="000000" w:themeColor="text1"/>
          <w:sz w:val="24"/>
          <w:szCs w:val="24"/>
        </w:rPr>
        <w:t>lib function (</w:t>
      </w:r>
      <w:proofErr w:type="gramStart"/>
      <w:r w:rsidRPr="00185E1E">
        <w:rPr>
          <w:color w:val="000000" w:themeColor="text1"/>
          <w:sz w:val="24"/>
          <w:szCs w:val="24"/>
        </w:rPr>
        <w:t>validateTokenAndClaims(</w:t>
      </w:r>
      <w:proofErr w:type="gramEnd"/>
      <w:r w:rsidRPr="00185E1E">
        <w:rPr>
          <w:color w:val="000000" w:themeColor="text1"/>
          <w:sz w:val="24"/>
          <w:szCs w:val="24"/>
        </w:rPr>
        <w:t>)) to parse, verify, and check claims, ensuring uniform access control rules.</w:t>
      </w:r>
    </w:p>
    <w:p w:rsidRPr="00185E1E" w:rsidR="0025652C" w:rsidP="0043430D" w:rsidRDefault="0025652C" w14:paraId="6B41AEAE" w14:textId="34C4B5EA">
      <w:pPr>
        <w:numPr>
          <w:ilvl w:val="0"/>
          <w:numId w:val="53"/>
        </w:numPr>
        <w:spacing w:line="278" w:lineRule="auto"/>
        <w:rPr>
          <w:color w:val="000000" w:themeColor="text1"/>
          <w:sz w:val="24"/>
          <w:szCs w:val="24"/>
        </w:rPr>
      </w:pPr>
      <w:r w:rsidRPr="4BB30407">
        <w:rPr>
          <w:color w:val="000000" w:themeColor="text1"/>
          <w:sz w:val="24"/>
          <w:szCs w:val="24"/>
        </w:rPr>
        <w:t xml:space="preserve">Defined Token Lifetimes: </w:t>
      </w:r>
      <w:proofErr w:type="spellStart"/>
      <w:r w:rsidRPr="4BB30407">
        <w:rPr>
          <w:color w:val="000000" w:themeColor="text1"/>
          <w:sz w:val="24"/>
          <w:szCs w:val="24"/>
        </w:rPr>
        <w:t>Tazama</w:t>
      </w:r>
      <w:proofErr w:type="spellEnd"/>
      <w:r w:rsidRPr="4BB30407">
        <w:rPr>
          <w:color w:val="000000" w:themeColor="text1"/>
          <w:sz w:val="24"/>
          <w:szCs w:val="24"/>
        </w:rPr>
        <w:t xml:space="preserve"> enforces expiration on tokens to limit their valid window. For system</w:t>
      </w:r>
      <w:r w:rsidRPr="4BB30407">
        <w:rPr>
          <w:rFonts w:ascii="Cambria Math" w:hAnsi="Cambria Math" w:cs="Cambria Math"/>
          <w:color w:val="000000" w:themeColor="text1"/>
          <w:sz w:val="24"/>
          <w:szCs w:val="24"/>
        </w:rPr>
        <w:t>‐</w:t>
      </w:r>
      <w:r w:rsidRPr="4BB30407">
        <w:rPr>
          <w:color w:val="000000" w:themeColor="text1"/>
          <w:sz w:val="24"/>
          <w:szCs w:val="24"/>
        </w:rPr>
        <w:t>to</w:t>
      </w:r>
      <w:r w:rsidRPr="4BB30407">
        <w:rPr>
          <w:rFonts w:ascii="Cambria Math" w:hAnsi="Cambria Math" w:cs="Cambria Math"/>
          <w:color w:val="000000" w:themeColor="text1"/>
          <w:sz w:val="24"/>
          <w:szCs w:val="24"/>
        </w:rPr>
        <w:t>‐</w:t>
      </w:r>
      <w:r w:rsidRPr="4BB30407">
        <w:rPr>
          <w:color w:val="000000" w:themeColor="text1"/>
          <w:sz w:val="24"/>
          <w:szCs w:val="24"/>
        </w:rPr>
        <w:t>system flows (common in Tazama</w:t>
      </w:r>
      <w:r w:rsidRPr="4BB30407">
        <w:rPr>
          <w:rFonts w:ascii="Aptos" w:hAnsi="Aptos" w:cs="Aptos"/>
          <w:color w:val="000000" w:themeColor="text1"/>
          <w:sz w:val="24"/>
          <w:szCs w:val="24"/>
        </w:rPr>
        <w:t>’</w:t>
      </w:r>
      <w:r w:rsidRPr="4BB30407">
        <w:rPr>
          <w:color w:val="000000" w:themeColor="text1"/>
          <w:sz w:val="24"/>
          <w:szCs w:val="24"/>
        </w:rPr>
        <w:t>s real</w:t>
      </w:r>
      <w:r w:rsidRPr="4BB30407">
        <w:rPr>
          <w:rFonts w:ascii="Cambria Math" w:hAnsi="Cambria Math" w:cs="Cambria Math"/>
          <w:color w:val="000000" w:themeColor="text1"/>
          <w:sz w:val="24"/>
          <w:szCs w:val="24"/>
        </w:rPr>
        <w:t>‐</w:t>
      </w:r>
      <w:r w:rsidRPr="4BB30407">
        <w:rPr>
          <w:color w:val="000000" w:themeColor="text1"/>
          <w:sz w:val="24"/>
          <w:szCs w:val="24"/>
        </w:rPr>
        <w:t>time environment), tokens can be slightly longer</w:t>
      </w:r>
      <w:r w:rsidRPr="4BB30407">
        <w:rPr>
          <w:rFonts w:ascii="Cambria Math" w:hAnsi="Cambria Math" w:cs="Cambria Math"/>
          <w:color w:val="000000" w:themeColor="text1"/>
          <w:sz w:val="24"/>
          <w:szCs w:val="24"/>
        </w:rPr>
        <w:t>‐</w:t>
      </w:r>
      <w:r w:rsidRPr="4BB30407">
        <w:rPr>
          <w:color w:val="000000" w:themeColor="text1"/>
          <w:sz w:val="24"/>
          <w:szCs w:val="24"/>
        </w:rPr>
        <w:t>lived to reduce overhead.</w:t>
      </w:r>
      <w:ins w:author="GHSC Admin" w:date="2025-05-07T11:51:00Z" w16du:dateUtc="2025-05-07T06:21:00Z" w:id="6">
        <w:r w:rsidRPr="001B59EF" w:rsidR="001B59EF">
          <w:rPr>
            <w:color w:val="000000" w:themeColor="text1"/>
            <w:sz w:val="24"/>
            <w:szCs w:val="24"/>
          </w:rPr>
          <w:t xml:space="preserve"> </w:t>
        </w:r>
      </w:ins>
    </w:p>
    <w:p w:rsidR="0025652C" w:rsidP="0043430D" w:rsidRDefault="0025652C" w14:paraId="51D7430B" w14:textId="17C17ECE">
      <w:pPr>
        <w:numPr>
          <w:ilvl w:val="0"/>
          <w:numId w:val="53"/>
        </w:numPr>
        <w:spacing w:line="278" w:lineRule="auto"/>
        <w:rPr>
          <w:color w:val="000000" w:themeColor="text1"/>
          <w:sz w:val="24"/>
          <w:szCs w:val="24"/>
        </w:rPr>
      </w:pPr>
      <w:r w:rsidRPr="00185E1E">
        <w:rPr>
          <w:color w:val="000000" w:themeColor="text1"/>
          <w:sz w:val="24"/>
          <w:szCs w:val="24"/>
        </w:rPr>
        <w:t>Tokens Include Embedded Claims: All tokens must include embedded claims defining user roles and scopes that control access to various services and functions.</w:t>
      </w:r>
    </w:p>
    <w:p w:rsidRPr="00750AF6" w:rsidR="00750AF6" w:rsidP="0025652C" w:rsidRDefault="0025652C" w14:paraId="679DA64C" w14:textId="76C22B57">
      <w:pPr>
        <w:rPr>
          <w:b/>
          <w:bCs/>
          <w:color w:val="000000" w:themeColor="text1"/>
          <w:sz w:val="24"/>
          <w:szCs w:val="24"/>
          <w:rPrChange w:author="GHSC Admin" w:date="2025-05-07T11:36:00Z" w16du:dateUtc="2025-05-07T06:06:00Z" w:id="7">
            <w:rPr>
              <w:color w:val="000000" w:themeColor="text1"/>
              <w:sz w:val="24"/>
              <w:szCs w:val="24"/>
            </w:rPr>
          </w:rPrChange>
        </w:rPr>
      </w:pPr>
      <w:r w:rsidRPr="00185E1E">
        <w:rPr>
          <w:b/>
          <w:bCs/>
          <w:color w:val="000000" w:themeColor="text1"/>
          <w:sz w:val="24"/>
          <w:szCs w:val="24"/>
        </w:rPr>
        <w:t>Additional Improvement Recommendations</w:t>
      </w:r>
    </w:p>
    <w:p w:rsidRPr="001C3EF6" w:rsidR="001C3EF6" w:rsidP="001C3EF6" w:rsidRDefault="001C3EF6" w14:paraId="1A94F7C6" w14:textId="77777777">
      <w:pPr>
        <w:numPr>
          <w:ilvl w:val="0"/>
          <w:numId w:val="54"/>
        </w:numPr>
        <w:spacing w:line="278" w:lineRule="auto"/>
        <w:rPr>
          <w:color w:val="000000" w:themeColor="text1"/>
          <w:sz w:val="24"/>
          <w:szCs w:val="24"/>
        </w:rPr>
      </w:pPr>
      <w:r w:rsidRPr="001C3EF6">
        <w:rPr>
          <w:color w:val="000000" w:themeColor="text1"/>
          <w:sz w:val="24"/>
          <w:szCs w:val="24"/>
        </w:rPr>
        <w:t>End‐to‐End TLS: Confirm that the login flow (client to Auth‐service, Auth‐service to Keycloak) is always encrypted with TLS, validating certificates to avoid man‐in‐the‐middle attacks.</w:t>
      </w:r>
    </w:p>
    <w:p w:rsidRPr="001C3EF6" w:rsidR="001C3EF6" w:rsidP="001C3EF6" w:rsidRDefault="001C3EF6" w14:paraId="5FF21CA7" w14:textId="77777777">
      <w:pPr>
        <w:numPr>
          <w:ilvl w:val="0"/>
          <w:numId w:val="54"/>
        </w:numPr>
        <w:spacing w:line="278" w:lineRule="auto"/>
        <w:rPr>
          <w:color w:val="000000" w:themeColor="text1"/>
          <w:sz w:val="24"/>
          <w:szCs w:val="24"/>
        </w:rPr>
      </w:pPr>
      <w:r w:rsidRPr="001C3EF6">
        <w:rPr>
          <w:color w:val="000000" w:themeColor="text1"/>
          <w:sz w:val="24"/>
          <w:szCs w:val="24"/>
        </w:rPr>
        <w:t>Secrets Management: Implement a secret vault solution to handle dynamic secrets, certificate issuance, and short-lived credentials.</w:t>
      </w:r>
    </w:p>
    <w:p w:rsidRPr="001C3EF6" w:rsidR="001C3EF6" w:rsidP="001C3EF6" w:rsidRDefault="001C3EF6" w14:paraId="66421592" w14:textId="77777777">
      <w:pPr>
        <w:numPr>
          <w:ilvl w:val="0"/>
          <w:numId w:val="54"/>
        </w:numPr>
        <w:spacing w:line="278" w:lineRule="auto"/>
        <w:rPr>
          <w:color w:val="000000" w:themeColor="text1"/>
          <w:sz w:val="24"/>
          <w:szCs w:val="24"/>
        </w:rPr>
      </w:pPr>
      <w:r w:rsidRPr="001C3EF6">
        <w:rPr>
          <w:color w:val="000000" w:themeColor="text1"/>
          <w:sz w:val="24"/>
          <w:szCs w:val="24"/>
        </w:rPr>
        <w:t>Multi‐Factor Authentication (MFA): For admin or other high‐privilege accounts, enable Keycloak’s MFA features to harden login security.</w:t>
      </w:r>
    </w:p>
    <w:p w:rsidRPr="001C3EF6" w:rsidR="001C3EF6" w:rsidP="001C3EF6" w:rsidRDefault="001C3EF6" w14:paraId="10427941" w14:textId="77777777">
      <w:pPr>
        <w:numPr>
          <w:ilvl w:val="0"/>
          <w:numId w:val="54"/>
        </w:numPr>
        <w:spacing w:line="278" w:lineRule="auto"/>
        <w:rPr>
          <w:color w:val="000000" w:themeColor="text1"/>
          <w:sz w:val="24"/>
          <w:szCs w:val="24"/>
        </w:rPr>
      </w:pPr>
      <w:r w:rsidRPr="001C3EF6">
        <w:rPr>
          <w:color w:val="000000" w:themeColor="text1"/>
          <w:sz w:val="24"/>
          <w:szCs w:val="24"/>
        </w:rPr>
        <w:lastRenderedPageBreak/>
        <w:t>Short‐Lived Tokens with Refresh Flows (for User Interactions): Introduce refresh tokens to keep access tokens short‐lived (e.g., 5–15 minutes). This reduces the risk of an access token being compromised.</w:t>
      </w:r>
    </w:p>
    <w:p w:rsidRPr="001C3EF6" w:rsidR="001C3EF6" w:rsidP="001C3EF6" w:rsidRDefault="001C3EF6" w14:paraId="613265B6" w14:textId="77777777">
      <w:pPr>
        <w:numPr>
          <w:ilvl w:val="0"/>
          <w:numId w:val="54"/>
        </w:numPr>
        <w:spacing w:line="278" w:lineRule="auto"/>
        <w:rPr>
          <w:color w:val="000000" w:themeColor="text1"/>
          <w:sz w:val="24"/>
          <w:szCs w:val="24"/>
        </w:rPr>
      </w:pPr>
      <w:r w:rsidRPr="001C3EF6">
        <w:rPr>
          <w:color w:val="000000" w:themeColor="text1"/>
          <w:sz w:val="24"/>
          <w:szCs w:val="24"/>
        </w:rPr>
        <w:t>Brute‐Force Attack Mitigation: Enable Keycloak’s built‐in detection for excessive failed logins and optionally rate‐limit at the Auth‐service’s /login endpoint.</w:t>
      </w:r>
    </w:p>
    <w:p w:rsidRPr="001C3EF6" w:rsidR="001C3EF6" w:rsidP="001C3EF6" w:rsidRDefault="001C3EF6" w14:paraId="6574F2AC" w14:textId="77777777">
      <w:pPr>
        <w:numPr>
          <w:ilvl w:val="0"/>
          <w:numId w:val="54"/>
        </w:numPr>
        <w:spacing w:line="278" w:lineRule="auto"/>
        <w:rPr>
          <w:color w:val="000000" w:themeColor="text1"/>
          <w:sz w:val="24"/>
          <w:szCs w:val="24"/>
        </w:rPr>
      </w:pPr>
      <w:r w:rsidRPr="001C3EF6">
        <w:rPr>
          <w:color w:val="000000" w:themeColor="text1"/>
          <w:sz w:val="24"/>
          <w:szCs w:val="24"/>
        </w:rPr>
        <w:t xml:space="preserve">Immediate Revocation Mechanism: Enhance </w:t>
      </w:r>
      <w:proofErr w:type="spellStart"/>
      <w:r w:rsidRPr="001C3EF6">
        <w:rPr>
          <w:color w:val="000000" w:themeColor="text1"/>
          <w:sz w:val="24"/>
          <w:szCs w:val="24"/>
        </w:rPr>
        <w:t>Tazama</w:t>
      </w:r>
      <w:proofErr w:type="spellEnd"/>
      <w:r w:rsidRPr="001C3EF6">
        <w:rPr>
          <w:color w:val="000000" w:themeColor="text1"/>
          <w:sz w:val="24"/>
          <w:szCs w:val="24"/>
        </w:rPr>
        <w:t xml:space="preserve"> to revoke or invalidate active tokens if an account is compromised (rather than waiting for expiration). This is critical in high‐security scenarios.</w:t>
      </w:r>
    </w:p>
    <w:p w:rsidR="001C3EF6" w:rsidP="001C3EF6" w:rsidRDefault="001C3EF6" w14:paraId="528E9E7A" w14:textId="77777777">
      <w:pPr>
        <w:numPr>
          <w:ilvl w:val="0"/>
          <w:numId w:val="54"/>
        </w:numPr>
        <w:spacing w:line="278" w:lineRule="auto"/>
        <w:rPr>
          <w:color w:val="000000" w:themeColor="text1"/>
          <w:sz w:val="24"/>
          <w:szCs w:val="24"/>
        </w:rPr>
      </w:pPr>
      <w:r w:rsidRPr="001C3EF6">
        <w:rPr>
          <w:color w:val="000000" w:themeColor="text1"/>
          <w:sz w:val="24"/>
          <w:szCs w:val="24"/>
        </w:rPr>
        <w:t>Claims for Contextual Binding: Enhance token security by including contextual binding attributes (e.g., originating IP address, device fingerprint, client application ID) in token claims. Services should then validate these claims against the current request context to mitigate token theft and replay attacks. Consideration should be given to the reliability of sourcing these attributes and potential impacts on user experience (e.g., legitimate IP changes).</w:t>
      </w:r>
    </w:p>
    <w:p w:rsidRPr="001C3EF6" w:rsidR="001C3EF6" w:rsidP="001C3EF6" w:rsidRDefault="001C3EF6" w14:paraId="30F83A13" w14:textId="75355347">
      <w:pPr>
        <w:pStyle w:val="ListParagraph"/>
        <w:numPr>
          <w:ilvl w:val="0"/>
          <w:numId w:val="54"/>
        </w:numPr>
        <w:spacing w:line="278" w:lineRule="auto"/>
        <w:rPr>
          <w:color w:val="000000" w:themeColor="text1"/>
          <w:rPrChange w:author="GHSC Admin" w:date="2025-05-07T11:55:00Z" w16du:dateUtc="2025-05-07T06:25:00Z" w:id="8">
            <w:rPr/>
          </w:rPrChange>
        </w:rPr>
        <w:pPrChange w:author="GHSC Admin" w:date="2025-05-07T11:55:00Z" w16du:dateUtc="2025-05-07T06:25:00Z" w:id="9">
          <w:pPr>
            <w:numPr>
              <w:numId w:val="54"/>
            </w:numPr>
            <w:tabs>
              <w:tab w:val="num" w:pos="720"/>
            </w:tabs>
            <w:spacing w:line="278" w:lineRule="auto"/>
            <w:ind w:left="720" w:hanging="360"/>
          </w:pPr>
        </w:pPrChange>
      </w:pPr>
      <w:r w:rsidRPr="001C3EF6">
        <w:rPr>
          <w:color w:val="000000" w:themeColor="text1"/>
        </w:rPr>
        <w:t>Token Binding to Browser: Implement token binding to prevent token theft and reuse from different browsers</w:t>
      </w:r>
    </w:p>
    <w:p w:rsidRPr="00D73A07" w:rsidR="0025652C" w:rsidP="004E3E23" w:rsidRDefault="0025652C" w14:paraId="693B10BD" w14:textId="36536674">
      <w:pPr>
        <w:spacing w:line="278" w:lineRule="auto"/>
        <w:rPr>
          <w:b/>
          <w:bCs/>
          <w:color w:val="000000" w:themeColor="text1"/>
          <w:sz w:val="24"/>
          <w:szCs w:val="24"/>
        </w:rPr>
      </w:pPr>
      <w:r w:rsidRPr="00D73A07">
        <w:rPr>
          <w:b/>
          <w:bCs/>
          <w:color w:val="000000" w:themeColor="text1"/>
          <w:sz w:val="24"/>
          <w:szCs w:val="24"/>
        </w:rPr>
        <w:t>3.2 User Management</w:t>
      </w:r>
    </w:p>
    <w:p w:rsidRPr="00185E1E" w:rsidR="0025652C" w:rsidP="0025652C" w:rsidRDefault="0025652C" w14:paraId="19FE1FB8" w14:textId="77777777">
      <w:pPr>
        <w:rPr>
          <w:color w:val="000000" w:themeColor="text1"/>
          <w:sz w:val="24"/>
          <w:szCs w:val="24"/>
        </w:rPr>
      </w:pPr>
      <w:r w:rsidRPr="00185E1E">
        <w:rPr>
          <w:b/>
          <w:bCs/>
          <w:color w:val="000000" w:themeColor="text1"/>
          <w:sz w:val="24"/>
          <w:szCs w:val="24"/>
        </w:rPr>
        <w:t>Minimum Mandatory Controls</w:t>
      </w:r>
    </w:p>
    <w:p w:rsidRPr="00185E1E" w:rsidR="0025652C" w:rsidP="0043430D" w:rsidRDefault="0025652C" w14:paraId="45138F64" w14:textId="77777777">
      <w:pPr>
        <w:numPr>
          <w:ilvl w:val="0"/>
          <w:numId w:val="55"/>
        </w:numPr>
        <w:spacing w:line="278" w:lineRule="auto"/>
        <w:rPr>
          <w:color w:val="000000" w:themeColor="text1"/>
          <w:sz w:val="24"/>
          <w:szCs w:val="24"/>
        </w:rPr>
      </w:pPr>
      <w:r w:rsidRPr="00185E1E">
        <w:rPr>
          <w:color w:val="000000" w:themeColor="text1"/>
          <w:sz w:val="24"/>
          <w:szCs w:val="24"/>
        </w:rPr>
        <w:t>Centralized User Directory: All user accounts (including administrators) are stored in Keycloak. Tazama does not keep passwords internally, delegating to Keycloak for credential storage and verification.</w:t>
      </w:r>
    </w:p>
    <w:p w:rsidRPr="00185E1E" w:rsidR="0025652C" w:rsidP="0043430D" w:rsidRDefault="0025652C" w14:paraId="1A70B5FD" w14:textId="77777777">
      <w:pPr>
        <w:numPr>
          <w:ilvl w:val="0"/>
          <w:numId w:val="55"/>
        </w:numPr>
        <w:spacing w:line="278" w:lineRule="auto"/>
        <w:rPr>
          <w:color w:val="000000" w:themeColor="text1"/>
          <w:sz w:val="24"/>
          <w:szCs w:val="24"/>
        </w:rPr>
      </w:pPr>
      <w:r w:rsidRPr="00185E1E">
        <w:rPr>
          <w:color w:val="000000" w:themeColor="text1"/>
          <w:sz w:val="24"/>
          <w:szCs w:val="24"/>
        </w:rPr>
        <w:t xml:space="preserve">Roles Assigned in Keycloak: Roles (e.g., </w:t>
      </w:r>
      <w:proofErr w:type="spellStart"/>
      <w:r w:rsidRPr="00185E1E">
        <w:rPr>
          <w:color w:val="000000" w:themeColor="text1"/>
          <w:sz w:val="24"/>
          <w:szCs w:val="24"/>
        </w:rPr>
        <w:t>TMS_Admin</w:t>
      </w:r>
      <w:proofErr w:type="spellEnd"/>
      <w:r w:rsidRPr="00185E1E">
        <w:rPr>
          <w:color w:val="000000" w:themeColor="text1"/>
          <w:sz w:val="24"/>
          <w:szCs w:val="24"/>
        </w:rPr>
        <w:t xml:space="preserve">, </w:t>
      </w:r>
      <w:proofErr w:type="spellStart"/>
      <w:r w:rsidRPr="00185E1E">
        <w:rPr>
          <w:color w:val="000000" w:themeColor="text1"/>
          <w:sz w:val="24"/>
          <w:szCs w:val="24"/>
        </w:rPr>
        <w:t>TMS_User</w:t>
      </w:r>
      <w:proofErr w:type="spellEnd"/>
      <w:r w:rsidRPr="00185E1E">
        <w:rPr>
          <w:color w:val="000000" w:themeColor="text1"/>
          <w:sz w:val="24"/>
          <w:szCs w:val="24"/>
        </w:rPr>
        <w:t>) exist in Keycloak; these are included as claims in the JWT. Tazama’s services interpret these roles to permit or deny actions.</w:t>
      </w:r>
    </w:p>
    <w:p w:rsidRPr="00185E1E" w:rsidR="0025652C" w:rsidP="0043430D" w:rsidRDefault="0025652C" w14:paraId="71026966" w14:textId="77777777">
      <w:pPr>
        <w:numPr>
          <w:ilvl w:val="0"/>
          <w:numId w:val="55"/>
        </w:numPr>
        <w:spacing w:line="278" w:lineRule="auto"/>
        <w:rPr>
          <w:color w:val="000000" w:themeColor="text1"/>
          <w:sz w:val="24"/>
          <w:szCs w:val="24"/>
        </w:rPr>
      </w:pPr>
      <w:r w:rsidRPr="00185E1E">
        <w:rPr>
          <w:color w:val="000000" w:themeColor="text1"/>
          <w:sz w:val="24"/>
          <w:szCs w:val="24"/>
        </w:rPr>
        <w:t xml:space="preserve">Management via Keycloak Console or API: </w:t>
      </w:r>
      <w:proofErr w:type="spellStart"/>
      <w:r w:rsidRPr="00185E1E">
        <w:rPr>
          <w:color w:val="000000" w:themeColor="text1"/>
          <w:sz w:val="24"/>
          <w:szCs w:val="24"/>
        </w:rPr>
        <w:t>Tazama</w:t>
      </w:r>
      <w:proofErr w:type="spellEnd"/>
      <w:r w:rsidRPr="00185E1E">
        <w:rPr>
          <w:color w:val="000000" w:themeColor="text1"/>
          <w:sz w:val="24"/>
          <w:szCs w:val="24"/>
        </w:rPr>
        <w:t xml:space="preserve"> operators use Keycloak’s admin UI or admin APIs to create, update, or remove users, set passwords, and assign roles.</w:t>
      </w:r>
    </w:p>
    <w:p w:rsidRPr="00185E1E" w:rsidR="0025652C" w:rsidP="0043430D" w:rsidRDefault="0025652C" w14:paraId="04925AA1" w14:textId="275FA89F">
      <w:pPr>
        <w:numPr>
          <w:ilvl w:val="0"/>
          <w:numId w:val="55"/>
        </w:numPr>
        <w:spacing w:line="278" w:lineRule="auto"/>
        <w:rPr>
          <w:color w:val="000000" w:themeColor="text1"/>
          <w:sz w:val="24"/>
          <w:szCs w:val="24"/>
        </w:rPr>
      </w:pPr>
      <w:r w:rsidRPr="00185E1E">
        <w:rPr>
          <w:color w:val="000000" w:themeColor="text1"/>
          <w:sz w:val="24"/>
          <w:szCs w:val="24"/>
        </w:rPr>
        <w:t xml:space="preserve">Separation of Administrative Duties: The TMS and Admin Service are restricted to the necessary roles. </w:t>
      </w:r>
      <w:r w:rsidR="00B6485D">
        <w:rPr>
          <w:color w:val="000000" w:themeColor="text1"/>
          <w:sz w:val="24"/>
          <w:szCs w:val="24"/>
        </w:rPr>
        <w:t>Complete</w:t>
      </w:r>
      <w:r w:rsidRPr="00185E1E">
        <w:rPr>
          <w:color w:val="000000" w:themeColor="text1"/>
          <w:sz w:val="24"/>
          <w:szCs w:val="24"/>
        </w:rPr>
        <w:t xml:space="preserve"> platform or realm</w:t>
      </w:r>
      <w:r w:rsidRPr="00185E1E">
        <w:rPr>
          <w:rFonts w:ascii="Cambria Math" w:hAnsi="Cambria Math" w:cs="Cambria Math"/>
          <w:color w:val="000000" w:themeColor="text1"/>
          <w:sz w:val="24"/>
          <w:szCs w:val="24"/>
        </w:rPr>
        <w:t>‐</w:t>
      </w:r>
      <w:r w:rsidRPr="00185E1E">
        <w:rPr>
          <w:color w:val="000000" w:themeColor="text1"/>
          <w:sz w:val="24"/>
          <w:szCs w:val="24"/>
        </w:rPr>
        <w:t>wide user tasks (like creating new admin roles) remain inside Keycloak</w:t>
      </w:r>
      <w:r w:rsidRPr="00185E1E">
        <w:rPr>
          <w:rFonts w:ascii="Aptos" w:hAnsi="Aptos" w:cs="Aptos"/>
          <w:color w:val="000000" w:themeColor="text1"/>
          <w:sz w:val="24"/>
          <w:szCs w:val="24"/>
        </w:rPr>
        <w:t>’</w:t>
      </w:r>
      <w:r w:rsidRPr="00185E1E">
        <w:rPr>
          <w:color w:val="000000" w:themeColor="text1"/>
          <w:sz w:val="24"/>
          <w:szCs w:val="24"/>
        </w:rPr>
        <w:t>s console.</w:t>
      </w:r>
    </w:p>
    <w:p w:rsidR="0025652C" w:rsidP="0043430D" w:rsidRDefault="0025652C" w14:paraId="7DAB8D9A" w14:textId="1033613F">
      <w:pPr>
        <w:numPr>
          <w:ilvl w:val="0"/>
          <w:numId w:val="55"/>
        </w:numPr>
        <w:spacing w:line="278" w:lineRule="auto"/>
        <w:rPr>
          <w:color w:val="000000" w:themeColor="text1"/>
          <w:sz w:val="24"/>
          <w:szCs w:val="24"/>
        </w:rPr>
      </w:pPr>
      <w:r w:rsidRPr="00185E1E">
        <w:rPr>
          <w:color w:val="000000" w:themeColor="text1"/>
          <w:sz w:val="24"/>
          <w:szCs w:val="24"/>
        </w:rPr>
        <w:t xml:space="preserve">Basic Lifecycle Processes: Administrators can revoke user credentials, reset passwords, or </w:t>
      </w:r>
      <w:r w:rsidRPr="00185E1E" w:rsidR="007502CC">
        <w:rPr>
          <w:color w:val="000000" w:themeColor="text1"/>
          <w:sz w:val="24"/>
          <w:szCs w:val="24"/>
        </w:rPr>
        <w:t>deactivate</w:t>
      </w:r>
      <w:r w:rsidRPr="00185E1E">
        <w:rPr>
          <w:color w:val="000000" w:themeColor="text1"/>
          <w:sz w:val="24"/>
          <w:szCs w:val="24"/>
        </w:rPr>
        <w:t xml:space="preserve"> accounts via Keycloak. Tazama honors the updated claims once the user obtains a new token.</w:t>
      </w:r>
    </w:p>
    <w:p w:rsidRPr="00185E1E" w:rsidR="00F35DED" w:rsidP="00F35DED" w:rsidRDefault="00F35DED" w14:paraId="0C421672" w14:textId="77777777">
      <w:pPr>
        <w:spacing w:line="278" w:lineRule="auto"/>
        <w:rPr>
          <w:color w:val="000000" w:themeColor="text1"/>
          <w:sz w:val="24"/>
          <w:szCs w:val="24"/>
        </w:rPr>
      </w:pPr>
    </w:p>
    <w:p w:rsidRPr="00185E1E" w:rsidR="0025652C" w:rsidP="0025652C" w:rsidRDefault="0025652C" w14:paraId="59BF47A7" w14:textId="77777777">
      <w:pPr>
        <w:rPr>
          <w:color w:val="000000" w:themeColor="text1"/>
          <w:sz w:val="24"/>
          <w:szCs w:val="24"/>
        </w:rPr>
      </w:pPr>
      <w:commentRangeStart w:id="10"/>
      <w:commentRangeStart w:id="11"/>
      <w:r w:rsidRPr="4BB30407">
        <w:rPr>
          <w:b/>
          <w:bCs/>
          <w:color w:val="000000" w:themeColor="text1"/>
          <w:sz w:val="24"/>
          <w:szCs w:val="24"/>
        </w:rPr>
        <w:lastRenderedPageBreak/>
        <w:t>Additional Improvement Recommendations</w:t>
      </w:r>
      <w:commentRangeEnd w:id="10"/>
      <w:r>
        <w:rPr>
          <w:rStyle w:val="CommentReference"/>
        </w:rPr>
        <w:commentReference w:id="10"/>
      </w:r>
      <w:commentRangeEnd w:id="11"/>
      <w:r w:rsidR="004E3E23">
        <w:rPr>
          <w:rStyle w:val="CommentReference"/>
        </w:rPr>
        <w:commentReference w:id="11"/>
      </w:r>
    </w:p>
    <w:p w:rsidRPr="001C3EF6" w:rsidR="001C3EF6" w:rsidP="001C3EF6" w:rsidRDefault="001C3EF6" w14:paraId="677C3E48" w14:textId="77777777">
      <w:pPr>
        <w:numPr>
          <w:ilvl w:val="0"/>
          <w:numId w:val="56"/>
        </w:numPr>
        <w:spacing w:line="278" w:lineRule="auto"/>
        <w:rPr>
          <w:color w:val="000000" w:themeColor="text1"/>
          <w:sz w:val="24"/>
          <w:szCs w:val="24"/>
        </w:rPr>
      </w:pPr>
      <w:r w:rsidRPr="001C3EF6">
        <w:rPr>
          <w:color w:val="000000" w:themeColor="text1"/>
          <w:sz w:val="24"/>
          <w:szCs w:val="24"/>
        </w:rPr>
        <w:t>Strengthened Password Policies: Enforce minimum length, complexity, and password history. Possibly set periodic expirations or require a reset after a specific time.</w:t>
      </w:r>
    </w:p>
    <w:p w:rsidRPr="001C3EF6" w:rsidR="001C3EF6" w:rsidP="001C3EF6" w:rsidRDefault="001C3EF6" w14:paraId="246E2EDE" w14:textId="77777777">
      <w:pPr>
        <w:numPr>
          <w:ilvl w:val="0"/>
          <w:numId w:val="56"/>
        </w:numPr>
        <w:spacing w:line="278" w:lineRule="auto"/>
        <w:rPr>
          <w:color w:val="000000" w:themeColor="text1"/>
          <w:sz w:val="24"/>
          <w:szCs w:val="24"/>
        </w:rPr>
      </w:pPr>
      <w:r w:rsidRPr="001C3EF6">
        <w:rPr>
          <w:color w:val="000000" w:themeColor="text1"/>
          <w:sz w:val="24"/>
          <w:szCs w:val="24"/>
        </w:rPr>
        <w:t>Regular Role and Access Reviews: Administrators should periodically check which users still need which roles, removing any excess privileges or stale accounts.</w:t>
      </w:r>
    </w:p>
    <w:p w:rsidRPr="001C3EF6" w:rsidR="001C3EF6" w:rsidP="001C3EF6" w:rsidRDefault="001C3EF6" w14:paraId="3208C4E7" w14:textId="77777777">
      <w:pPr>
        <w:numPr>
          <w:ilvl w:val="0"/>
          <w:numId w:val="56"/>
        </w:numPr>
        <w:spacing w:line="278" w:lineRule="auto"/>
        <w:rPr>
          <w:color w:val="000000" w:themeColor="text1"/>
          <w:sz w:val="24"/>
          <w:szCs w:val="24"/>
        </w:rPr>
      </w:pPr>
      <w:r w:rsidRPr="001C3EF6">
        <w:rPr>
          <w:color w:val="000000" w:themeColor="text1"/>
          <w:sz w:val="24"/>
          <w:szCs w:val="24"/>
        </w:rPr>
        <w:t xml:space="preserve">Log Keycloak Admin Events Centrally: Stream “Keycloak admin events” (changes to user permissions, realm settings) into </w:t>
      </w:r>
      <w:proofErr w:type="spellStart"/>
      <w:r w:rsidRPr="001C3EF6">
        <w:rPr>
          <w:color w:val="000000" w:themeColor="text1"/>
          <w:sz w:val="24"/>
          <w:szCs w:val="24"/>
        </w:rPr>
        <w:t>Tazama’s</w:t>
      </w:r>
      <w:proofErr w:type="spellEnd"/>
      <w:r w:rsidRPr="001C3EF6">
        <w:rPr>
          <w:color w:val="000000" w:themeColor="text1"/>
          <w:sz w:val="24"/>
          <w:szCs w:val="24"/>
        </w:rPr>
        <w:t xml:space="preserve"> main logging or SIEM for complete visibility.</w:t>
      </w:r>
    </w:p>
    <w:p w:rsidRPr="001C3EF6" w:rsidR="001C3EF6" w:rsidP="001C3EF6" w:rsidRDefault="001C3EF6" w14:paraId="1576ABFC" w14:textId="77777777">
      <w:pPr>
        <w:numPr>
          <w:ilvl w:val="0"/>
          <w:numId w:val="56"/>
        </w:numPr>
        <w:spacing w:line="278" w:lineRule="auto"/>
        <w:rPr>
          <w:color w:val="000000" w:themeColor="text1"/>
          <w:sz w:val="24"/>
          <w:szCs w:val="24"/>
        </w:rPr>
      </w:pPr>
      <w:r w:rsidRPr="001C3EF6">
        <w:rPr>
          <w:color w:val="000000" w:themeColor="text1"/>
          <w:sz w:val="24"/>
          <w:szCs w:val="24"/>
        </w:rPr>
        <w:t>Adaptive/Contextual Access: Consider forcing an MFA step for high‐risk actions or unusual geolocations.</w:t>
      </w:r>
    </w:p>
    <w:p w:rsidRPr="001C3EF6" w:rsidR="001C3EF6" w:rsidP="001C3EF6" w:rsidRDefault="001C3EF6" w14:paraId="04B0A2C4" w14:textId="77777777">
      <w:pPr>
        <w:numPr>
          <w:ilvl w:val="0"/>
          <w:numId w:val="56"/>
        </w:numPr>
        <w:spacing w:line="278" w:lineRule="auto"/>
        <w:rPr>
          <w:color w:val="000000" w:themeColor="text1"/>
          <w:sz w:val="24"/>
          <w:szCs w:val="24"/>
        </w:rPr>
      </w:pPr>
      <w:r w:rsidRPr="001C3EF6">
        <w:rPr>
          <w:color w:val="000000" w:themeColor="text1"/>
          <w:sz w:val="24"/>
          <w:szCs w:val="24"/>
        </w:rPr>
        <w:t>Session Visibility: Provide administrators with a real-time session viewer to monitor and terminate active sessions when necessary.</w:t>
      </w:r>
    </w:p>
    <w:p w:rsidRPr="00185E1E" w:rsidR="0025652C" w:rsidP="0025652C" w:rsidRDefault="0025652C" w14:paraId="724428C5" w14:textId="3DB660F4">
      <w:pPr>
        <w:rPr>
          <w:b/>
          <w:bCs/>
          <w:color w:val="000000" w:themeColor="text1"/>
          <w:sz w:val="24"/>
          <w:szCs w:val="24"/>
        </w:rPr>
      </w:pPr>
      <w:r w:rsidRPr="00185E1E">
        <w:rPr>
          <w:b/>
          <w:bCs/>
          <w:color w:val="000000" w:themeColor="text1"/>
          <w:sz w:val="24"/>
          <w:szCs w:val="24"/>
        </w:rPr>
        <w:t>3.3 Service</w:t>
      </w:r>
      <w:r w:rsidRPr="00185E1E">
        <w:rPr>
          <w:rFonts w:ascii="Cambria Math" w:hAnsi="Cambria Math" w:cs="Cambria Math"/>
          <w:b/>
          <w:bCs/>
          <w:color w:val="000000" w:themeColor="text1"/>
          <w:sz w:val="24"/>
          <w:szCs w:val="24"/>
        </w:rPr>
        <w:t>‐</w:t>
      </w:r>
      <w:r w:rsidRPr="00185E1E">
        <w:rPr>
          <w:b/>
          <w:bCs/>
          <w:color w:val="000000" w:themeColor="text1"/>
          <w:sz w:val="24"/>
          <w:szCs w:val="24"/>
        </w:rPr>
        <w:t>to</w:t>
      </w:r>
      <w:r w:rsidRPr="00185E1E">
        <w:rPr>
          <w:rFonts w:ascii="Cambria Math" w:hAnsi="Cambria Math" w:cs="Cambria Math"/>
          <w:b/>
          <w:bCs/>
          <w:color w:val="000000" w:themeColor="text1"/>
          <w:sz w:val="24"/>
          <w:szCs w:val="24"/>
        </w:rPr>
        <w:t>‐</w:t>
      </w:r>
      <w:r w:rsidRPr="00185E1E">
        <w:rPr>
          <w:b/>
          <w:bCs/>
          <w:color w:val="000000" w:themeColor="text1"/>
          <w:sz w:val="24"/>
          <w:szCs w:val="24"/>
        </w:rPr>
        <w:t>Service Authentication</w:t>
      </w:r>
    </w:p>
    <w:p w:rsidRPr="00185E1E" w:rsidR="0025652C" w:rsidP="0025652C" w:rsidRDefault="0025652C" w14:paraId="3BDCFB69" w14:textId="77777777">
      <w:pPr>
        <w:rPr>
          <w:color w:val="000000" w:themeColor="text1"/>
          <w:sz w:val="24"/>
          <w:szCs w:val="24"/>
        </w:rPr>
      </w:pPr>
      <w:r w:rsidRPr="00185E1E">
        <w:rPr>
          <w:b/>
          <w:bCs/>
          <w:color w:val="000000" w:themeColor="text1"/>
          <w:sz w:val="24"/>
          <w:szCs w:val="24"/>
        </w:rPr>
        <w:t>Minimum Mandatory Controls</w:t>
      </w:r>
    </w:p>
    <w:p w:rsidRPr="00185E1E" w:rsidR="0025652C" w:rsidP="0043430D" w:rsidRDefault="0025652C" w14:paraId="27A5D013" w14:textId="0E13398B">
      <w:pPr>
        <w:numPr>
          <w:ilvl w:val="0"/>
          <w:numId w:val="57"/>
        </w:numPr>
        <w:spacing w:line="278" w:lineRule="auto"/>
        <w:rPr>
          <w:color w:val="000000" w:themeColor="text1"/>
          <w:sz w:val="24"/>
          <w:szCs w:val="24"/>
        </w:rPr>
      </w:pPr>
      <w:r w:rsidRPr="00185E1E">
        <w:rPr>
          <w:color w:val="000000" w:themeColor="text1"/>
          <w:sz w:val="24"/>
          <w:szCs w:val="24"/>
        </w:rPr>
        <w:t>Auth</w:t>
      </w:r>
      <w:r w:rsidRPr="00185E1E">
        <w:rPr>
          <w:rFonts w:ascii="Cambria Math" w:hAnsi="Cambria Math" w:cs="Cambria Math"/>
          <w:color w:val="000000" w:themeColor="text1"/>
          <w:sz w:val="24"/>
          <w:szCs w:val="24"/>
        </w:rPr>
        <w:t>‐</w:t>
      </w:r>
      <w:r w:rsidRPr="00185E1E">
        <w:rPr>
          <w:color w:val="000000" w:themeColor="text1"/>
          <w:sz w:val="24"/>
          <w:szCs w:val="24"/>
        </w:rPr>
        <w:t xml:space="preserve">Service to Keycloak: The </w:t>
      </w:r>
      <w:r w:rsidRPr="00185E1E" w:rsidR="007502CC">
        <w:rPr>
          <w:color w:val="000000" w:themeColor="text1"/>
          <w:sz w:val="24"/>
          <w:szCs w:val="24"/>
        </w:rPr>
        <w:t>Auth-Service</w:t>
      </w:r>
      <w:r w:rsidRPr="00185E1E">
        <w:rPr>
          <w:color w:val="000000" w:themeColor="text1"/>
          <w:sz w:val="24"/>
          <w:szCs w:val="24"/>
        </w:rPr>
        <w:t xml:space="preserve"> uses a secure client secret (stored outside the codebase) to authenticate with Keycloak</w:t>
      </w:r>
      <w:r w:rsidRPr="00185E1E">
        <w:rPr>
          <w:rFonts w:ascii="Aptos" w:hAnsi="Aptos" w:cs="Aptos"/>
          <w:color w:val="000000" w:themeColor="text1"/>
          <w:sz w:val="24"/>
          <w:szCs w:val="24"/>
        </w:rPr>
        <w:t>’</w:t>
      </w:r>
      <w:r w:rsidRPr="00185E1E">
        <w:rPr>
          <w:color w:val="000000" w:themeColor="text1"/>
          <w:sz w:val="24"/>
          <w:szCs w:val="24"/>
        </w:rPr>
        <w:t>s token endpoint. Keycloak only issues tokens to recognized clients.</w:t>
      </w:r>
    </w:p>
    <w:p w:rsidRPr="00185E1E" w:rsidR="0025652C" w:rsidP="0043430D" w:rsidRDefault="0025652C" w14:paraId="1F2C3615" w14:textId="17E98138">
      <w:pPr>
        <w:numPr>
          <w:ilvl w:val="0"/>
          <w:numId w:val="57"/>
        </w:numPr>
        <w:spacing w:line="278" w:lineRule="auto"/>
        <w:rPr>
          <w:color w:val="000000" w:themeColor="text1"/>
          <w:sz w:val="24"/>
          <w:szCs w:val="24"/>
        </w:rPr>
      </w:pPr>
      <w:r w:rsidRPr="00185E1E">
        <w:rPr>
          <w:color w:val="000000" w:themeColor="text1"/>
          <w:sz w:val="24"/>
          <w:szCs w:val="24"/>
        </w:rPr>
        <w:t>User Token Propagation: If one Tazama microservice calls another “on behalf of a user,” it forwards the same user JWT so the callee can re</w:t>
      </w:r>
      <w:r w:rsidRPr="00185E1E">
        <w:rPr>
          <w:rFonts w:ascii="Cambria Math" w:hAnsi="Cambria Math" w:cs="Cambria Math"/>
          <w:color w:val="000000" w:themeColor="text1"/>
          <w:sz w:val="24"/>
          <w:szCs w:val="24"/>
        </w:rPr>
        <w:t>‐</w:t>
      </w:r>
      <w:r w:rsidRPr="00185E1E">
        <w:rPr>
          <w:color w:val="000000" w:themeColor="text1"/>
          <w:sz w:val="24"/>
          <w:szCs w:val="24"/>
        </w:rPr>
        <w:t>check roles. This preserves the end</w:t>
      </w:r>
      <w:r w:rsidRPr="00185E1E">
        <w:rPr>
          <w:rFonts w:ascii="Cambria Math" w:hAnsi="Cambria Math" w:cs="Cambria Math"/>
          <w:color w:val="000000" w:themeColor="text1"/>
          <w:sz w:val="24"/>
          <w:szCs w:val="24"/>
        </w:rPr>
        <w:t>‐</w:t>
      </w:r>
      <w:r w:rsidRPr="00185E1E">
        <w:rPr>
          <w:color w:val="000000" w:themeColor="text1"/>
          <w:sz w:val="24"/>
          <w:szCs w:val="24"/>
        </w:rPr>
        <w:t>user context throughout the microservice chain.</w:t>
      </w:r>
    </w:p>
    <w:p w:rsidRPr="00185E1E" w:rsidR="0025652C" w:rsidP="0043430D" w:rsidRDefault="0025652C" w14:paraId="7E237A8C" w14:textId="77777777">
      <w:pPr>
        <w:numPr>
          <w:ilvl w:val="0"/>
          <w:numId w:val="57"/>
        </w:numPr>
        <w:spacing w:line="278" w:lineRule="auto"/>
        <w:rPr>
          <w:color w:val="000000" w:themeColor="text1"/>
          <w:sz w:val="24"/>
          <w:szCs w:val="24"/>
        </w:rPr>
      </w:pPr>
      <w:commentRangeStart w:id="12"/>
      <w:commentRangeStart w:id="13"/>
      <w:r w:rsidRPr="4BB30407">
        <w:rPr>
          <w:color w:val="000000" w:themeColor="text1"/>
          <w:sz w:val="24"/>
          <w:szCs w:val="24"/>
        </w:rPr>
        <w:t>Private Network Boundaries: Internal Tazama components (Event Director, Rule Processors, etc.) communicate on a private cluster network. They typically do not expose endpoints to the public internet.</w:t>
      </w:r>
      <w:commentRangeEnd w:id="12"/>
      <w:r>
        <w:rPr>
          <w:rStyle w:val="CommentReference"/>
        </w:rPr>
        <w:commentReference w:id="12"/>
      </w:r>
      <w:commentRangeEnd w:id="13"/>
      <w:r w:rsidR="00D73A07">
        <w:rPr>
          <w:rStyle w:val="CommentReference"/>
        </w:rPr>
        <w:commentReference w:id="13"/>
      </w:r>
    </w:p>
    <w:p w:rsidRPr="00185E1E" w:rsidR="0025652C" w:rsidP="0043430D" w:rsidRDefault="0025652C" w14:paraId="32215288" w14:textId="5951C52E">
      <w:pPr>
        <w:numPr>
          <w:ilvl w:val="0"/>
          <w:numId w:val="57"/>
        </w:numPr>
        <w:spacing w:line="278" w:lineRule="auto"/>
        <w:rPr>
          <w:color w:val="000000" w:themeColor="text1"/>
          <w:sz w:val="24"/>
          <w:szCs w:val="24"/>
        </w:rPr>
      </w:pPr>
      <w:r w:rsidRPr="00185E1E">
        <w:rPr>
          <w:color w:val="000000" w:themeColor="text1"/>
          <w:sz w:val="24"/>
          <w:szCs w:val="24"/>
        </w:rPr>
        <w:t>Optional Keycloak Service Clients: Tazama can create service</w:t>
      </w:r>
      <w:r w:rsidRPr="00185E1E">
        <w:rPr>
          <w:rFonts w:ascii="Cambria Math" w:hAnsi="Cambria Math" w:cs="Cambria Math"/>
          <w:color w:val="000000" w:themeColor="text1"/>
          <w:sz w:val="24"/>
          <w:szCs w:val="24"/>
        </w:rPr>
        <w:t>‐</w:t>
      </w:r>
      <w:r w:rsidRPr="00185E1E">
        <w:rPr>
          <w:color w:val="000000" w:themeColor="text1"/>
          <w:sz w:val="24"/>
          <w:szCs w:val="24"/>
        </w:rPr>
        <w:t>oriented credentials in Keycloak for purely machine</w:t>
      </w:r>
      <w:r w:rsidRPr="00185E1E">
        <w:rPr>
          <w:rFonts w:ascii="Cambria Math" w:hAnsi="Cambria Math" w:cs="Cambria Math"/>
          <w:color w:val="000000" w:themeColor="text1"/>
          <w:sz w:val="24"/>
          <w:szCs w:val="24"/>
        </w:rPr>
        <w:t>‐</w:t>
      </w:r>
      <w:r w:rsidRPr="00185E1E">
        <w:rPr>
          <w:color w:val="000000" w:themeColor="text1"/>
          <w:sz w:val="24"/>
          <w:szCs w:val="24"/>
        </w:rPr>
        <w:t>to</w:t>
      </w:r>
      <w:r w:rsidRPr="00185E1E">
        <w:rPr>
          <w:rFonts w:ascii="Cambria Math" w:hAnsi="Cambria Math" w:cs="Cambria Math"/>
          <w:color w:val="000000" w:themeColor="text1"/>
          <w:sz w:val="24"/>
          <w:szCs w:val="24"/>
        </w:rPr>
        <w:t>‐</w:t>
      </w:r>
      <w:r w:rsidRPr="00185E1E">
        <w:rPr>
          <w:color w:val="000000" w:themeColor="text1"/>
          <w:sz w:val="24"/>
          <w:szCs w:val="24"/>
        </w:rPr>
        <w:t xml:space="preserve">machine flows, though </w:t>
      </w:r>
      <w:r w:rsidRPr="00185E1E" w:rsidR="007502CC">
        <w:rPr>
          <w:color w:val="000000" w:themeColor="text1"/>
          <w:sz w:val="24"/>
          <w:szCs w:val="24"/>
        </w:rPr>
        <w:t xml:space="preserve">the user context is often </w:t>
      </w:r>
      <w:r w:rsidRPr="00185E1E">
        <w:rPr>
          <w:color w:val="000000" w:themeColor="text1"/>
          <w:sz w:val="24"/>
          <w:szCs w:val="24"/>
        </w:rPr>
        <w:t>passed along.</w:t>
      </w:r>
    </w:p>
    <w:p w:rsidRPr="00185E1E" w:rsidR="0025652C" w:rsidP="0043430D" w:rsidRDefault="0025652C" w14:paraId="4368070B" w14:textId="77777777">
      <w:pPr>
        <w:numPr>
          <w:ilvl w:val="0"/>
          <w:numId w:val="57"/>
        </w:numPr>
        <w:spacing w:line="278" w:lineRule="auto"/>
        <w:rPr>
          <w:color w:val="000000" w:themeColor="text1"/>
          <w:sz w:val="24"/>
          <w:szCs w:val="24"/>
        </w:rPr>
      </w:pPr>
      <w:r w:rsidRPr="4BB30407">
        <w:rPr>
          <w:b/>
          <w:bCs/>
          <w:color w:val="000000" w:themeColor="text1"/>
          <w:sz w:val="24"/>
          <w:szCs w:val="24"/>
        </w:rPr>
        <w:t>All Internal Service Calls Use JWT</w:t>
      </w:r>
      <w:r w:rsidRPr="4BB30407">
        <w:rPr>
          <w:color w:val="000000" w:themeColor="text1"/>
          <w:sz w:val="24"/>
          <w:szCs w:val="24"/>
        </w:rPr>
        <w:t xml:space="preserve">: All </w:t>
      </w:r>
      <w:commentRangeStart w:id="14"/>
      <w:commentRangeStart w:id="15"/>
      <w:r w:rsidRPr="4BB30407">
        <w:rPr>
          <w:color w:val="000000" w:themeColor="text1"/>
          <w:sz w:val="24"/>
          <w:szCs w:val="24"/>
        </w:rPr>
        <w:t>service-to-service communication within Tazama</w:t>
      </w:r>
      <w:commentRangeEnd w:id="14"/>
      <w:r>
        <w:rPr>
          <w:rStyle w:val="CommentReference"/>
        </w:rPr>
        <w:commentReference w:id="14"/>
      </w:r>
      <w:commentRangeEnd w:id="15"/>
      <w:r w:rsidR="00F5610C">
        <w:rPr>
          <w:rStyle w:val="CommentReference"/>
        </w:rPr>
        <w:commentReference w:id="15"/>
      </w:r>
      <w:r w:rsidRPr="4BB30407">
        <w:rPr>
          <w:color w:val="000000" w:themeColor="text1"/>
          <w:sz w:val="24"/>
          <w:szCs w:val="24"/>
        </w:rPr>
        <w:t xml:space="preserve"> must use JWT-based authentication</w:t>
      </w:r>
    </w:p>
    <w:p w:rsidRPr="00185E1E" w:rsidR="0025652C" w:rsidP="0025652C" w:rsidRDefault="0025652C" w14:paraId="08E31075" w14:textId="77777777">
      <w:pPr>
        <w:rPr>
          <w:color w:val="000000" w:themeColor="text1"/>
          <w:sz w:val="24"/>
          <w:szCs w:val="24"/>
        </w:rPr>
      </w:pPr>
      <w:r w:rsidRPr="4BB30407">
        <w:rPr>
          <w:b/>
          <w:bCs/>
          <w:color w:val="000000" w:themeColor="text1"/>
          <w:sz w:val="24"/>
          <w:szCs w:val="24"/>
        </w:rPr>
        <w:t xml:space="preserve">Additional Improvement </w:t>
      </w:r>
      <w:commentRangeStart w:id="16"/>
      <w:commentRangeStart w:id="17"/>
      <w:commentRangeStart w:id="18"/>
      <w:r w:rsidRPr="4BB30407">
        <w:rPr>
          <w:b/>
          <w:bCs/>
          <w:color w:val="000000" w:themeColor="text1"/>
          <w:sz w:val="24"/>
          <w:szCs w:val="24"/>
        </w:rPr>
        <w:t>Recommendations</w:t>
      </w:r>
      <w:commentRangeEnd w:id="16"/>
      <w:r>
        <w:rPr>
          <w:rStyle w:val="CommentReference"/>
        </w:rPr>
        <w:commentReference w:id="16"/>
      </w:r>
      <w:commentRangeEnd w:id="17"/>
      <w:r w:rsidR="00F5610C">
        <w:rPr>
          <w:rStyle w:val="CommentReference"/>
        </w:rPr>
        <w:commentReference w:id="17"/>
      </w:r>
      <w:commentRangeEnd w:id="18"/>
      <w:r w:rsidR="004E3E23">
        <w:rPr>
          <w:rStyle w:val="CommentReference"/>
        </w:rPr>
        <w:commentReference w:id="18"/>
      </w:r>
    </w:p>
    <w:p w:rsidRPr="001C3EF6" w:rsidR="001C3EF6" w:rsidP="001C3EF6" w:rsidRDefault="001C3EF6" w14:paraId="7520EBA7" w14:textId="77777777">
      <w:pPr>
        <w:numPr>
          <w:ilvl w:val="0"/>
          <w:numId w:val="82"/>
        </w:numPr>
        <w:spacing w:line="278" w:lineRule="auto"/>
        <w:rPr>
          <w:color w:val="000000" w:themeColor="text1"/>
          <w:sz w:val="24"/>
          <w:szCs w:val="24"/>
        </w:rPr>
      </w:pPr>
      <w:r w:rsidRPr="001C3EF6">
        <w:rPr>
          <w:color w:val="000000" w:themeColor="text1"/>
          <w:sz w:val="24"/>
          <w:szCs w:val="24"/>
        </w:rPr>
        <w:t>Mutual TLS: Implement service‐to‐service TLS with each microservice presenting a unique certificate. This prevents unauthorized microservices (or rogue pods) from impersonating legitimate services.</w:t>
      </w:r>
    </w:p>
    <w:p w:rsidRPr="001C3EF6" w:rsidR="001C3EF6" w:rsidP="001C3EF6" w:rsidRDefault="001C3EF6" w14:paraId="0AFD6340" w14:textId="77777777">
      <w:pPr>
        <w:numPr>
          <w:ilvl w:val="0"/>
          <w:numId w:val="82"/>
        </w:numPr>
        <w:spacing w:line="278" w:lineRule="auto"/>
        <w:rPr>
          <w:color w:val="000000" w:themeColor="text1"/>
          <w:sz w:val="24"/>
          <w:szCs w:val="24"/>
        </w:rPr>
      </w:pPr>
      <w:r w:rsidRPr="001C3EF6">
        <w:rPr>
          <w:color w:val="000000" w:themeColor="text1"/>
          <w:sz w:val="24"/>
          <w:szCs w:val="24"/>
        </w:rPr>
        <w:lastRenderedPageBreak/>
        <w:t>Dedicated Service Account Tokens: Where a microservice acts without a user context, register a Keycloak client using a strictly limited scope or role.</w:t>
      </w:r>
    </w:p>
    <w:p w:rsidRPr="001C3EF6" w:rsidR="001C3EF6" w:rsidP="001C3EF6" w:rsidRDefault="001C3EF6" w14:paraId="35D55236" w14:textId="77777777">
      <w:pPr>
        <w:numPr>
          <w:ilvl w:val="0"/>
          <w:numId w:val="82"/>
        </w:numPr>
        <w:spacing w:line="278" w:lineRule="auto"/>
        <w:rPr>
          <w:color w:val="000000" w:themeColor="text1"/>
          <w:sz w:val="24"/>
          <w:szCs w:val="24"/>
        </w:rPr>
      </w:pPr>
      <w:r w:rsidRPr="001C3EF6">
        <w:rPr>
          <w:color w:val="000000" w:themeColor="text1"/>
          <w:sz w:val="24"/>
          <w:szCs w:val="24"/>
        </w:rPr>
        <w:t>Short-lived service Tokens: Service tokens should be short-lived and automatically rotated to limit the impact of compromised credentials.</w:t>
      </w:r>
    </w:p>
    <w:p w:rsidRPr="001C3EF6" w:rsidR="001C3EF6" w:rsidP="001C3EF6" w:rsidRDefault="001C3EF6" w14:paraId="53BFB1CA" w14:textId="77777777">
      <w:pPr>
        <w:numPr>
          <w:ilvl w:val="0"/>
          <w:numId w:val="82"/>
        </w:numPr>
        <w:spacing w:line="278" w:lineRule="auto"/>
        <w:rPr>
          <w:color w:val="000000" w:themeColor="text1"/>
          <w:sz w:val="24"/>
          <w:szCs w:val="24"/>
        </w:rPr>
      </w:pPr>
      <w:r w:rsidRPr="001C3EF6">
        <w:rPr>
          <w:color w:val="000000" w:themeColor="text1"/>
          <w:sz w:val="24"/>
          <w:szCs w:val="24"/>
        </w:rPr>
        <w:t>Establish Non-Static Service-to-Service Trust Relationship: While services authenticate with JWTs, they are implicitly trusted once verified, and to mitigate against mutual trust abuse, consider the following:</w:t>
      </w:r>
    </w:p>
    <w:p w:rsidRPr="001C3EF6" w:rsidR="001C3EF6" w:rsidP="001C3EF6" w:rsidRDefault="001C3EF6" w14:paraId="7C1479DB" w14:textId="77777777">
      <w:pPr>
        <w:numPr>
          <w:ilvl w:val="1"/>
          <w:numId w:val="82"/>
        </w:numPr>
        <w:spacing w:line="278" w:lineRule="auto"/>
        <w:rPr>
          <w:color w:val="000000" w:themeColor="text1"/>
          <w:sz w:val="24"/>
          <w:szCs w:val="24"/>
        </w:rPr>
      </w:pPr>
      <w:r w:rsidRPr="001C3EF6">
        <w:rPr>
          <w:color w:val="000000" w:themeColor="text1"/>
          <w:sz w:val="24"/>
          <w:szCs w:val="24"/>
        </w:rPr>
        <w:t xml:space="preserve">Integrating </w:t>
      </w:r>
      <w:proofErr w:type="spellStart"/>
      <w:r w:rsidRPr="001C3EF6">
        <w:rPr>
          <w:color w:val="000000" w:themeColor="text1"/>
          <w:sz w:val="24"/>
          <w:szCs w:val="24"/>
        </w:rPr>
        <w:t>mTLS</w:t>
      </w:r>
      <w:proofErr w:type="spellEnd"/>
      <w:r w:rsidRPr="001C3EF6">
        <w:rPr>
          <w:color w:val="000000" w:themeColor="text1"/>
          <w:sz w:val="24"/>
          <w:szCs w:val="24"/>
        </w:rPr>
        <w:t xml:space="preserve"> and workload identity (e.g., SPIFFE/SPIRE) to validate microservice identity per call</w:t>
      </w:r>
    </w:p>
    <w:p w:rsidRPr="001C3EF6" w:rsidR="001C3EF6" w:rsidP="001C3EF6" w:rsidRDefault="001C3EF6" w14:paraId="3893C0D8" w14:textId="77777777">
      <w:pPr>
        <w:numPr>
          <w:ilvl w:val="1"/>
          <w:numId w:val="82"/>
        </w:numPr>
        <w:spacing w:line="278" w:lineRule="auto"/>
        <w:rPr>
          <w:color w:val="000000" w:themeColor="text1"/>
          <w:sz w:val="24"/>
          <w:szCs w:val="24"/>
        </w:rPr>
      </w:pPr>
      <w:r w:rsidRPr="001C3EF6">
        <w:rPr>
          <w:color w:val="000000" w:themeColor="text1"/>
          <w:sz w:val="24"/>
          <w:szCs w:val="24"/>
        </w:rPr>
        <w:t>Periodically rotate service identities and enforce identity verification (such as enclave status or container integrity) for sensitive flows.</w:t>
      </w:r>
    </w:p>
    <w:p w:rsidRPr="001C3EF6" w:rsidR="001C3EF6" w:rsidP="001C3EF6" w:rsidRDefault="001C3EF6" w14:paraId="1759E2BB" w14:textId="77777777">
      <w:pPr>
        <w:numPr>
          <w:ilvl w:val="0"/>
          <w:numId w:val="82"/>
        </w:numPr>
        <w:spacing w:line="278" w:lineRule="auto"/>
        <w:rPr>
          <w:color w:val="000000" w:themeColor="text1"/>
          <w:sz w:val="24"/>
          <w:szCs w:val="24"/>
        </w:rPr>
      </w:pPr>
      <w:r w:rsidRPr="001C3EF6">
        <w:rPr>
          <w:color w:val="000000" w:themeColor="text1"/>
          <w:sz w:val="24"/>
          <w:szCs w:val="24"/>
        </w:rPr>
        <w:t xml:space="preserve">Service Mesh Integration: Istio or </w:t>
      </w:r>
      <w:proofErr w:type="spellStart"/>
      <w:r w:rsidRPr="001C3EF6">
        <w:rPr>
          <w:color w:val="000000" w:themeColor="text1"/>
          <w:sz w:val="24"/>
          <w:szCs w:val="24"/>
        </w:rPr>
        <w:t>Linkerd</w:t>
      </w:r>
      <w:proofErr w:type="spellEnd"/>
      <w:r w:rsidRPr="001C3EF6">
        <w:rPr>
          <w:color w:val="000000" w:themeColor="text1"/>
          <w:sz w:val="24"/>
          <w:szCs w:val="24"/>
        </w:rPr>
        <w:t xml:space="preserve"> can automate TLS between pods, plus apply policies like “Service A can only call Service B’s endpoints if it has role X.”</w:t>
      </w:r>
    </w:p>
    <w:p w:rsidRPr="001C3EF6" w:rsidR="001C3EF6" w:rsidP="001C3EF6" w:rsidRDefault="001C3EF6" w14:paraId="6E5BE59D" w14:textId="77777777">
      <w:pPr>
        <w:numPr>
          <w:ilvl w:val="0"/>
          <w:numId w:val="82"/>
        </w:numPr>
        <w:spacing w:line="278" w:lineRule="auto"/>
        <w:rPr>
          <w:color w:val="000000" w:themeColor="text1"/>
          <w:sz w:val="24"/>
          <w:szCs w:val="24"/>
        </w:rPr>
      </w:pPr>
      <w:r w:rsidRPr="001C3EF6">
        <w:rPr>
          <w:color w:val="000000" w:themeColor="text1"/>
          <w:sz w:val="24"/>
          <w:szCs w:val="24"/>
        </w:rPr>
        <w:t>Continuous Authorization or Real-Time Risk-Based Decisions: Ensure that once a token is issued, access decisions do not depend solely on static claims but utilize real-time contextual risk evaluation (e.g., IP anomalies, device trust) by either:</w:t>
      </w:r>
    </w:p>
    <w:p w:rsidRPr="001C3EF6" w:rsidR="001C3EF6" w:rsidP="001C3EF6" w:rsidRDefault="001C3EF6" w14:paraId="5684B564" w14:textId="77777777">
      <w:pPr>
        <w:numPr>
          <w:ilvl w:val="1"/>
          <w:numId w:val="82"/>
        </w:numPr>
        <w:spacing w:line="278" w:lineRule="auto"/>
        <w:rPr>
          <w:color w:val="000000" w:themeColor="text1"/>
          <w:sz w:val="24"/>
          <w:szCs w:val="24"/>
        </w:rPr>
      </w:pPr>
      <w:r w:rsidRPr="001C3EF6">
        <w:rPr>
          <w:color w:val="000000" w:themeColor="text1"/>
          <w:sz w:val="24"/>
          <w:szCs w:val="24"/>
        </w:rPr>
        <w:t>Incorporating risk-adaptive access controls like Keycloak extensions or policy engines like OPA/Gatekeeper.</w:t>
      </w:r>
    </w:p>
    <w:p w:rsidRPr="001C3EF6" w:rsidR="001C3EF6" w:rsidP="001C3EF6" w:rsidRDefault="001C3EF6" w14:paraId="3C2F92D2" w14:textId="77777777">
      <w:pPr>
        <w:numPr>
          <w:ilvl w:val="1"/>
          <w:numId w:val="82"/>
        </w:numPr>
        <w:spacing w:line="278" w:lineRule="auto"/>
        <w:rPr>
          <w:color w:val="000000" w:themeColor="text1"/>
          <w:sz w:val="24"/>
          <w:szCs w:val="24"/>
        </w:rPr>
      </w:pPr>
      <w:r w:rsidRPr="001C3EF6">
        <w:rPr>
          <w:color w:val="000000" w:themeColor="text1"/>
          <w:sz w:val="24"/>
          <w:szCs w:val="24"/>
        </w:rPr>
        <w:t xml:space="preserve">Continuously re-evaluating trust using contextual data (IP reputation, geo, </w:t>
      </w:r>
      <w:proofErr w:type="spellStart"/>
      <w:r w:rsidRPr="001C3EF6">
        <w:rPr>
          <w:color w:val="000000" w:themeColor="text1"/>
          <w:sz w:val="24"/>
          <w:szCs w:val="24"/>
        </w:rPr>
        <w:t>behaviour</w:t>
      </w:r>
      <w:proofErr w:type="spellEnd"/>
      <w:r w:rsidRPr="001C3EF6">
        <w:rPr>
          <w:color w:val="000000" w:themeColor="text1"/>
          <w:sz w:val="24"/>
          <w:szCs w:val="24"/>
        </w:rPr>
        <w:t xml:space="preserve"> baseline).</w:t>
      </w:r>
    </w:p>
    <w:p w:rsidRPr="001C3EF6" w:rsidR="001C3EF6" w:rsidP="001C3EF6" w:rsidRDefault="001C3EF6" w14:paraId="082065CC" w14:textId="77777777">
      <w:pPr>
        <w:numPr>
          <w:ilvl w:val="0"/>
          <w:numId w:val="82"/>
        </w:numPr>
        <w:spacing w:line="278" w:lineRule="auto"/>
        <w:rPr>
          <w:color w:val="000000" w:themeColor="text1"/>
          <w:sz w:val="24"/>
          <w:szCs w:val="24"/>
        </w:rPr>
      </w:pPr>
      <w:r w:rsidRPr="001C3EF6">
        <w:rPr>
          <w:color w:val="000000" w:themeColor="text1"/>
          <w:sz w:val="24"/>
          <w:szCs w:val="24"/>
        </w:rPr>
        <w:t xml:space="preserve">OAuth2 Token Exchange: A token exchange flow can produce a narrower token if microservice B only needs a subset of the original user’s permissions. This </w:t>
      </w:r>
      <w:proofErr w:type="gramStart"/>
      <w:r w:rsidRPr="001C3EF6">
        <w:rPr>
          <w:color w:val="000000" w:themeColor="text1"/>
          <w:sz w:val="24"/>
          <w:szCs w:val="24"/>
        </w:rPr>
        <w:t>reduces over‐privileged</w:t>
      </w:r>
      <w:proofErr w:type="gramEnd"/>
      <w:r w:rsidRPr="001C3EF6">
        <w:rPr>
          <w:color w:val="000000" w:themeColor="text1"/>
          <w:sz w:val="24"/>
          <w:szCs w:val="24"/>
        </w:rPr>
        <w:t xml:space="preserve"> tokens in internal calls.</w:t>
      </w:r>
    </w:p>
    <w:p w:rsidRPr="001C3EF6" w:rsidR="004E3E23" w:rsidP="001C3EF6" w:rsidRDefault="001C3EF6" w14:paraId="2A36AF9F" w14:textId="5DE24832">
      <w:pPr>
        <w:numPr>
          <w:ilvl w:val="0"/>
          <w:numId w:val="82"/>
        </w:numPr>
        <w:spacing w:line="278" w:lineRule="auto"/>
        <w:rPr>
          <w:color w:val="000000" w:themeColor="text1"/>
          <w:sz w:val="24"/>
          <w:szCs w:val="24"/>
        </w:rPr>
      </w:pPr>
      <w:r w:rsidRPr="001C3EF6">
        <w:rPr>
          <w:color w:val="000000" w:themeColor="text1"/>
          <w:sz w:val="24"/>
          <w:szCs w:val="24"/>
        </w:rPr>
        <w:t>Credential Usage: Log when a service credential is used. If it appears from an unexpected IP or at an unusual rate, generate a security alert.</w:t>
      </w:r>
    </w:p>
    <w:p w:rsidRPr="002B6B4C" w:rsidR="004E3E23" w:rsidP="004E3E23" w:rsidRDefault="004E3E23" w14:paraId="7CFF745B" w14:textId="77777777">
      <w:pPr>
        <w:spacing w:line="278" w:lineRule="auto"/>
        <w:ind w:left="1440"/>
        <w:rPr>
          <w:color w:val="000000" w:themeColor="text1"/>
          <w:sz w:val="24"/>
          <w:szCs w:val="24"/>
        </w:rPr>
      </w:pPr>
    </w:p>
    <w:p w:rsidRPr="00185E1E" w:rsidR="0025652C" w:rsidP="0025652C" w:rsidRDefault="0025652C" w14:paraId="47124AB7" w14:textId="77777777">
      <w:pPr>
        <w:rPr>
          <w:b/>
          <w:bCs/>
          <w:color w:val="000000" w:themeColor="text1"/>
          <w:sz w:val="24"/>
          <w:szCs w:val="24"/>
        </w:rPr>
      </w:pPr>
      <w:r w:rsidRPr="00185E1E">
        <w:rPr>
          <w:b/>
          <w:bCs/>
          <w:color w:val="000000" w:themeColor="text1"/>
          <w:sz w:val="24"/>
          <w:szCs w:val="24"/>
        </w:rPr>
        <w:t>4. Data Security</w:t>
      </w:r>
    </w:p>
    <w:p w:rsidR="0025652C" w:rsidP="0025652C" w:rsidRDefault="0025652C" w14:paraId="23C91D02" w14:textId="77777777">
      <w:pPr>
        <w:rPr>
          <w:color w:val="000000" w:themeColor="text1"/>
          <w:sz w:val="24"/>
          <w:szCs w:val="24"/>
        </w:rPr>
      </w:pPr>
      <w:r w:rsidRPr="00185E1E">
        <w:rPr>
          <w:color w:val="000000" w:themeColor="text1"/>
          <w:sz w:val="24"/>
          <w:szCs w:val="24"/>
        </w:rPr>
        <w:t>Tazama processes sensitive financial transactions, so ensuring strong data protection is paramount—both at rest and in transit. The platform enforces role-based restrictions, unique credentials per service, encryption mechanisms, and minimal privileges to reduce the risk of data leakage or unauthorized modification.</w:t>
      </w:r>
    </w:p>
    <w:p w:rsidR="0028097D" w:rsidP="0025652C" w:rsidRDefault="0028097D" w14:paraId="244E080E" w14:textId="77777777">
      <w:pPr>
        <w:rPr>
          <w:color w:val="000000" w:themeColor="text1"/>
          <w:sz w:val="24"/>
          <w:szCs w:val="24"/>
        </w:rPr>
      </w:pPr>
    </w:p>
    <w:p w:rsidR="0028097D" w:rsidP="0025652C" w:rsidRDefault="0028097D" w14:paraId="64D3FC6B" w14:textId="77777777">
      <w:pPr>
        <w:rPr>
          <w:color w:val="000000" w:themeColor="text1"/>
          <w:sz w:val="24"/>
          <w:szCs w:val="24"/>
        </w:rPr>
      </w:pPr>
    </w:p>
    <w:p w:rsidRPr="00185E1E" w:rsidR="0028097D" w:rsidP="0025652C" w:rsidRDefault="0028097D" w14:paraId="413157CC" w14:textId="77777777">
      <w:pPr>
        <w:rPr>
          <w:color w:val="000000" w:themeColor="text1"/>
          <w:sz w:val="24"/>
          <w:szCs w:val="24"/>
        </w:rPr>
      </w:pPr>
    </w:p>
    <w:p w:rsidRPr="00185E1E" w:rsidR="0025652C" w:rsidP="0025652C" w:rsidRDefault="0025652C" w14:paraId="756A96FC" w14:textId="77777777">
      <w:pPr>
        <w:rPr>
          <w:b/>
          <w:bCs/>
          <w:color w:val="000000" w:themeColor="text1"/>
          <w:sz w:val="24"/>
          <w:szCs w:val="24"/>
        </w:rPr>
      </w:pPr>
      <w:r w:rsidRPr="00185E1E">
        <w:rPr>
          <w:b/>
          <w:bCs/>
          <w:color w:val="000000" w:themeColor="text1"/>
          <w:sz w:val="24"/>
          <w:szCs w:val="24"/>
        </w:rPr>
        <w:t>4.1 Role</w:t>
      </w:r>
      <w:r w:rsidRPr="00185E1E">
        <w:rPr>
          <w:rFonts w:ascii="Cambria Math" w:hAnsi="Cambria Math" w:cs="Cambria Math"/>
          <w:b/>
          <w:bCs/>
          <w:color w:val="000000" w:themeColor="text1"/>
          <w:sz w:val="24"/>
          <w:szCs w:val="24"/>
        </w:rPr>
        <w:t>‐</w:t>
      </w:r>
      <w:r w:rsidRPr="00185E1E">
        <w:rPr>
          <w:b/>
          <w:bCs/>
          <w:color w:val="000000" w:themeColor="text1"/>
          <w:sz w:val="24"/>
          <w:szCs w:val="24"/>
        </w:rPr>
        <w:t>Based Access Control (RBAC)</w:t>
      </w:r>
    </w:p>
    <w:p w:rsidRPr="00185E1E" w:rsidR="0025652C" w:rsidP="0025652C" w:rsidRDefault="0025652C" w14:paraId="152F49C5" w14:textId="77777777">
      <w:pPr>
        <w:rPr>
          <w:color w:val="000000" w:themeColor="text1"/>
          <w:sz w:val="24"/>
          <w:szCs w:val="24"/>
        </w:rPr>
      </w:pPr>
      <w:r w:rsidRPr="00185E1E">
        <w:rPr>
          <w:b/>
          <w:bCs/>
          <w:color w:val="000000" w:themeColor="text1"/>
          <w:sz w:val="24"/>
          <w:szCs w:val="24"/>
        </w:rPr>
        <w:t>Minimum Mandatory Controls</w:t>
      </w:r>
    </w:p>
    <w:p w:rsidRPr="00185E1E" w:rsidR="0025652C" w:rsidP="0043430D" w:rsidRDefault="0025652C" w14:paraId="522DC6BC" w14:textId="346689F1">
      <w:pPr>
        <w:numPr>
          <w:ilvl w:val="0"/>
          <w:numId w:val="59"/>
        </w:numPr>
        <w:spacing w:line="278" w:lineRule="auto"/>
        <w:rPr>
          <w:color w:val="000000" w:themeColor="text1"/>
          <w:sz w:val="24"/>
          <w:szCs w:val="24"/>
        </w:rPr>
      </w:pPr>
      <w:r w:rsidRPr="00185E1E">
        <w:rPr>
          <w:color w:val="000000" w:themeColor="text1"/>
          <w:sz w:val="24"/>
          <w:szCs w:val="24"/>
        </w:rPr>
        <w:t>Role</w:t>
      </w:r>
      <w:r w:rsidRPr="00185E1E">
        <w:rPr>
          <w:rFonts w:ascii="Cambria Math" w:hAnsi="Cambria Math" w:cs="Cambria Math"/>
          <w:color w:val="000000" w:themeColor="text1"/>
          <w:sz w:val="24"/>
          <w:szCs w:val="24"/>
        </w:rPr>
        <w:t>‐</w:t>
      </w:r>
      <w:r w:rsidRPr="00185E1E">
        <w:rPr>
          <w:color w:val="000000" w:themeColor="text1"/>
          <w:sz w:val="24"/>
          <w:szCs w:val="24"/>
        </w:rPr>
        <w:t>to</w:t>
      </w:r>
      <w:r w:rsidRPr="00185E1E">
        <w:rPr>
          <w:rFonts w:ascii="Cambria Math" w:hAnsi="Cambria Math" w:cs="Cambria Math"/>
          <w:color w:val="000000" w:themeColor="text1"/>
          <w:sz w:val="24"/>
          <w:szCs w:val="24"/>
        </w:rPr>
        <w:t>‐</w:t>
      </w:r>
      <w:r w:rsidRPr="00185E1E">
        <w:rPr>
          <w:color w:val="000000" w:themeColor="text1"/>
          <w:sz w:val="24"/>
          <w:szCs w:val="24"/>
        </w:rPr>
        <w:t xml:space="preserve">Privilege Mapping: Each Tazama endpoint or function checks for specific roles. For example, only users with </w:t>
      </w:r>
      <w:r w:rsidRPr="00185E1E" w:rsidR="007502CC">
        <w:rPr>
          <w:color w:val="000000" w:themeColor="text1"/>
          <w:sz w:val="24"/>
          <w:szCs w:val="24"/>
        </w:rPr>
        <w:t xml:space="preserve">an </w:t>
      </w:r>
      <w:r w:rsidRPr="00185E1E">
        <w:rPr>
          <w:rFonts w:ascii="Aptos" w:hAnsi="Aptos" w:cs="Aptos"/>
          <w:color w:val="000000" w:themeColor="text1"/>
          <w:sz w:val="24"/>
          <w:szCs w:val="24"/>
        </w:rPr>
        <w:t>“</w:t>
      </w:r>
      <w:r w:rsidRPr="00185E1E">
        <w:rPr>
          <w:color w:val="000000" w:themeColor="text1"/>
          <w:sz w:val="24"/>
          <w:szCs w:val="24"/>
        </w:rPr>
        <w:t>Admin</w:t>
      </w:r>
      <w:r w:rsidRPr="00185E1E">
        <w:rPr>
          <w:rFonts w:ascii="Aptos" w:hAnsi="Aptos" w:cs="Aptos"/>
          <w:color w:val="000000" w:themeColor="text1"/>
          <w:sz w:val="24"/>
          <w:szCs w:val="24"/>
        </w:rPr>
        <w:t>”</w:t>
      </w:r>
      <w:r w:rsidRPr="00185E1E">
        <w:rPr>
          <w:color w:val="000000" w:themeColor="text1"/>
          <w:sz w:val="24"/>
          <w:szCs w:val="24"/>
        </w:rPr>
        <w:t xml:space="preserve"> role can alter rules or typologies.</w:t>
      </w:r>
    </w:p>
    <w:p w:rsidRPr="00185E1E" w:rsidR="0025652C" w:rsidP="0043430D" w:rsidRDefault="0025652C" w14:paraId="412DEEAB" w14:textId="269547B9">
      <w:pPr>
        <w:numPr>
          <w:ilvl w:val="0"/>
          <w:numId w:val="59"/>
        </w:numPr>
        <w:spacing w:line="278" w:lineRule="auto"/>
        <w:rPr>
          <w:color w:val="000000" w:themeColor="text1"/>
          <w:sz w:val="24"/>
          <w:szCs w:val="24"/>
        </w:rPr>
      </w:pPr>
      <w:r w:rsidRPr="00185E1E">
        <w:rPr>
          <w:color w:val="000000" w:themeColor="text1"/>
          <w:sz w:val="24"/>
          <w:szCs w:val="24"/>
        </w:rPr>
        <w:t>Enforcement in Microservices: The Auth</w:t>
      </w:r>
      <w:r w:rsidRPr="00185E1E">
        <w:rPr>
          <w:rFonts w:ascii="Cambria Math" w:hAnsi="Cambria Math" w:cs="Cambria Math"/>
          <w:color w:val="000000" w:themeColor="text1"/>
          <w:sz w:val="24"/>
          <w:szCs w:val="24"/>
        </w:rPr>
        <w:t>‐</w:t>
      </w:r>
      <w:r w:rsidRPr="00185E1E">
        <w:rPr>
          <w:color w:val="000000" w:themeColor="text1"/>
          <w:sz w:val="24"/>
          <w:szCs w:val="24"/>
        </w:rPr>
        <w:t xml:space="preserve">lib automatically denies requests unless the JWT includes the required role claim. This check runs on every request to TMS, Admin, or </w:t>
      </w:r>
      <w:r w:rsidRPr="00185E1E" w:rsidR="007502CC">
        <w:rPr>
          <w:color w:val="000000" w:themeColor="text1"/>
          <w:sz w:val="24"/>
          <w:szCs w:val="24"/>
        </w:rPr>
        <w:t>another service</w:t>
      </w:r>
      <w:r w:rsidRPr="00185E1E">
        <w:rPr>
          <w:color w:val="000000" w:themeColor="text1"/>
          <w:sz w:val="24"/>
          <w:szCs w:val="24"/>
        </w:rPr>
        <w:t>.</w:t>
      </w:r>
    </w:p>
    <w:p w:rsidRPr="00185E1E" w:rsidR="0025652C" w:rsidP="0043430D" w:rsidRDefault="0025652C" w14:paraId="1A29DDD5" w14:textId="77777777">
      <w:pPr>
        <w:numPr>
          <w:ilvl w:val="0"/>
          <w:numId w:val="59"/>
        </w:numPr>
        <w:spacing w:line="278" w:lineRule="auto"/>
        <w:rPr>
          <w:color w:val="000000" w:themeColor="text1"/>
          <w:sz w:val="24"/>
          <w:szCs w:val="24"/>
        </w:rPr>
      </w:pPr>
      <w:r w:rsidRPr="00185E1E">
        <w:rPr>
          <w:color w:val="000000" w:themeColor="text1"/>
          <w:sz w:val="24"/>
          <w:szCs w:val="24"/>
        </w:rPr>
        <w:t>Default Deny Posture: New users have no roles, ensuring they cannot inadvertently access Tazama features without explicit assignment.</w:t>
      </w:r>
    </w:p>
    <w:p w:rsidRPr="00185E1E" w:rsidR="0025652C" w:rsidP="0043430D" w:rsidRDefault="0025652C" w14:paraId="532FE156" w14:textId="77777777">
      <w:pPr>
        <w:numPr>
          <w:ilvl w:val="0"/>
          <w:numId w:val="59"/>
        </w:numPr>
        <w:spacing w:line="278" w:lineRule="auto"/>
        <w:rPr>
          <w:color w:val="000000" w:themeColor="text1"/>
          <w:sz w:val="24"/>
          <w:szCs w:val="24"/>
        </w:rPr>
      </w:pPr>
      <w:r w:rsidRPr="00185E1E">
        <w:rPr>
          <w:color w:val="000000" w:themeColor="text1"/>
          <w:sz w:val="24"/>
          <w:szCs w:val="24"/>
        </w:rPr>
        <w:t>Admin/User Role Segregation: Administrative tasks (like modifying system config) are not included in standard user roles, preventing accidental overreach.</w:t>
      </w:r>
    </w:p>
    <w:p w:rsidRPr="00185E1E" w:rsidR="0025652C" w:rsidP="0043430D" w:rsidRDefault="0025652C" w14:paraId="6EE4797B" w14:textId="1A35FA6A">
      <w:pPr>
        <w:numPr>
          <w:ilvl w:val="0"/>
          <w:numId w:val="59"/>
        </w:numPr>
        <w:spacing w:line="278" w:lineRule="auto"/>
        <w:rPr>
          <w:color w:val="000000" w:themeColor="text1"/>
          <w:sz w:val="24"/>
          <w:szCs w:val="24"/>
        </w:rPr>
      </w:pPr>
      <w:r w:rsidRPr="00185E1E">
        <w:rPr>
          <w:color w:val="000000" w:themeColor="text1"/>
          <w:sz w:val="24"/>
          <w:szCs w:val="24"/>
        </w:rPr>
        <w:t xml:space="preserve">Documented Roles: The Tazama repository or documentation includes definitions of each role (e.g., </w:t>
      </w:r>
      <w:proofErr w:type="spellStart"/>
      <w:r w:rsidRPr="00185E1E">
        <w:rPr>
          <w:color w:val="000000" w:themeColor="text1"/>
          <w:sz w:val="24"/>
          <w:szCs w:val="24"/>
        </w:rPr>
        <w:t>TMS_User</w:t>
      </w:r>
      <w:proofErr w:type="spellEnd"/>
      <w:r w:rsidRPr="00185E1E">
        <w:rPr>
          <w:color w:val="000000" w:themeColor="text1"/>
          <w:sz w:val="24"/>
          <w:szCs w:val="24"/>
        </w:rPr>
        <w:t xml:space="preserve">, </w:t>
      </w:r>
      <w:proofErr w:type="spellStart"/>
      <w:r w:rsidRPr="00185E1E">
        <w:rPr>
          <w:color w:val="000000" w:themeColor="text1"/>
          <w:sz w:val="24"/>
          <w:szCs w:val="24"/>
        </w:rPr>
        <w:t>TMS_Admin</w:t>
      </w:r>
      <w:proofErr w:type="spellEnd"/>
      <w:r w:rsidRPr="00185E1E">
        <w:rPr>
          <w:color w:val="000000" w:themeColor="text1"/>
          <w:sz w:val="24"/>
          <w:szCs w:val="24"/>
        </w:rPr>
        <w:t>) and the associated access rights.</w:t>
      </w:r>
    </w:p>
    <w:p w:rsidRPr="00185E1E" w:rsidR="0025652C" w:rsidP="0025652C" w:rsidRDefault="0025652C" w14:paraId="4E154A56" w14:textId="77777777">
      <w:pPr>
        <w:rPr>
          <w:color w:val="000000" w:themeColor="text1"/>
          <w:sz w:val="24"/>
          <w:szCs w:val="24"/>
        </w:rPr>
      </w:pPr>
      <w:r w:rsidRPr="00185E1E">
        <w:rPr>
          <w:b/>
          <w:bCs/>
          <w:color w:val="000000" w:themeColor="text1"/>
          <w:sz w:val="24"/>
          <w:szCs w:val="24"/>
        </w:rPr>
        <w:t>Additional Improvement Recommendations</w:t>
      </w:r>
    </w:p>
    <w:p w:rsidRPr="001C3EF6" w:rsidR="001C3EF6" w:rsidP="001C3EF6" w:rsidRDefault="001C3EF6" w14:paraId="5FC1466C" w14:textId="77777777">
      <w:pPr>
        <w:numPr>
          <w:ilvl w:val="0"/>
          <w:numId w:val="83"/>
        </w:numPr>
        <w:rPr>
          <w:color w:val="000000" w:themeColor="text1"/>
          <w:sz w:val="24"/>
          <w:szCs w:val="24"/>
        </w:rPr>
      </w:pPr>
      <w:r w:rsidRPr="001C3EF6">
        <w:rPr>
          <w:color w:val="000000" w:themeColor="text1"/>
          <w:sz w:val="24"/>
          <w:szCs w:val="24"/>
        </w:rPr>
        <w:t xml:space="preserve">Granular Role Expansion: As </w:t>
      </w:r>
      <w:proofErr w:type="spellStart"/>
      <w:r w:rsidRPr="001C3EF6">
        <w:rPr>
          <w:color w:val="000000" w:themeColor="text1"/>
          <w:sz w:val="24"/>
          <w:szCs w:val="24"/>
        </w:rPr>
        <w:t>Tazama</w:t>
      </w:r>
      <w:proofErr w:type="spellEnd"/>
      <w:r w:rsidRPr="001C3EF6">
        <w:rPr>
          <w:color w:val="000000" w:themeColor="text1"/>
          <w:sz w:val="24"/>
          <w:szCs w:val="24"/>
        </w:rPr>
        <w:t xml:space="preserve"> adds more modules or new features (e.g., a case management UI), ensure each major capability corresponds to a distinct role.</w:t>
      </w:r>
    </w:p>
    <w:p w:rsidRPr="001C3EF6" w:rsidR="001C3EF6" w:rsidP="001C3EF6" w:rsidRDefault="001C3EF6" w14:paraId="14B78F0E" w14:textId="77777777">
      <w:pPr>
        <w:numPr>
          <w:ilvl w:val="0"/>
          <w:numId w:val="83"/>
        </w:numPr>
        <w:rPr>
          <w:color w:val="000000" w:themeColor="text1"/>
          <w:sz w:val="24"/>
          <w:szCs w:val="24"/>
        </w:rPr>
      </w:pPr>
      <w:r w:rsidRPr="001C3EF6">
        <w:rPr>
          <w:color w:val="000000" w:themeColor="text1"/>
          <w:sz w:val="24"/>
          <w:szCs w:val="24"/>
        </w:rPr>
        <w:t>Segregation of Duties Enhancements: For high‐risk changes (like rules that can block transactions), separate those privileges so no single user can create and override without a second approval.</w:t>
      </w:r>
    </w:p>
    <w:p w:rsidRPr="001C3EF6" w:rsidR="001C3EF6" w:rsidP="001C3EF6" w:rsidRDefault="001C3EF6" w14:paraId="60F7BC30" w14:textId="77777777">
      <w:pPr>
        <w:numPr>
          <w:ilvl w:val="0"/>
          <w:numId w:val="83"/>
        </w:numPr>
        <w:rPr>
          <w:color w:val="000000" w:themeColor="text1"/>
          <w:sz w:val="24"/>
          <w:szCs w:val="24"/>
        </w:rPr>
      </w:pPr>
      <w:r w:rsidRPr="001C3EF6">
        <w:rPr>
          <w:color w:val="000000" w:themeColor="text1"/>
          <w:sz w:val="24"/>
          <w:szCs w:val="24"/>
        </w:rPr>
        <w:t xml:space="preserve">UI Role Awareness: If </w:t>
      </w:r>
      <w:proofErr w:type="spellStart"/>
      <w:r w:rsidRPr="001C3EF6">
        <w:rPr>
          <w:color w:val="000000" w:themeColor="text1"/>
          <w:sz w:val="24"/>
          <w:szCs w:val="24"/>
        </w:rPr>
        <w:t>Tazama</w:t>
      </w:r>
      <w:proofErr w:type="spellEnd"/>
      <w:r w:rsidRPr="001C3EF6">
        <w:rPr>
          <w:color w:val="000000" w:themeColor="text1"/>
          <w:sz w:val="24"/>
          <w:szCs w:val="24"/>
        </w:rPr>
        <w:t xml:space="preserve"> or external </w:t>
      </w:r>
      <w:proofErr w:type="gramStart"/>
      <w:r w:rsidRPr="001C3EF6">
        <w:rPr>
          <w:color w:val="000000" w:themeColor="text1"/>
          <w:sz w:val="24"/>
          <w:szCs w:val="24"/>
        </w:rPr>
        <w:t>front‐ends</w:t>
      </w:r>
      <w:proofErr w:type="gramEnd"/>
      <w:r w:rsidRPr="001C3EF6">
        <w:rPr>
          <w:color w:val="000000" w:themeColor="text1"/>
          <w:sz w:val="24"/>
          <w:szCs w:val="24"/>
        </w:rPr>
        <w:t xml:space="preserve"> are used, hide or turn off UI elements unless the user’s token has the relevant role. This reduces error rates and user confusion.</w:t>
      </w:r>
    </w:p>
    <w:p w:rsidRPr="001C3EF6" w:rsidR="001C3EF6" w:rsidP="001C3EF6" w:rsidRDefault="001C3EF6" w14:paraId="1AFB6ECE" w14:textId="77777777">
      <w:pPr>
        <w:numPr>
          <w:ilvl w:val="0"/>
          <w:numId w:val="83"/>
        </w:numPr>
        <w:rPr>
          <w:color w:val="000000" w:themeColor="text1"/>
          <w:sz w:val="24"/>
          <w:szCs w:val="24"/>
        </w:rPr>
      </w:pPr>
      <w:r w:rsidRPr="001C3EF6">
        <w:rPr>
          <w:color w:val="000000" w:themeColor="text1"/>
          <w:sz w:val="24"/>
          <w:szCs w:val="24"/>
        </w:rPr>
        <w:t xml:space="preserve">Attribute‐Based Access Control (ABAC): If </w:t>
      </w:r>
      <w:proofErr w:type="spellStart"/>
      <w:r w:rsidRPr="001C3EF6">
        <w:rPr>
          <w:color w:val="000000" w:themeColor="text1"/>
          <w:sz w:val="24"/>
          <w:szCs w:val="24"/>
        </w:rPr>
        <w:t>Tazama</w:t>
      </w:r>
      <w:proofErr w:type="spellEnd"/>
      <w:r w:rsidRPr="001C3EF6">
        <w:rPr>
          <w:color w:val="000000" w:themeColor="text1"/>
          <w:sz w:val="24"/>
          <w:szCs w:val="24"/>
        </w:rPr>
        <w:t xml:space="preserve"> needs to enforce fine‐grained constraints (e.g., transaction geography, time‐based restrictions), consider checking user or transaction attributes within the Auth‐lib.</w:t>
      </w:r>
    </w:p>
    <w:p w:rsidRPr="00185E1E" w:rsidR="0025652C" w:rsidP="0025652C" w:rsidRDefault="0025652C" w14:paraId="15E2EFBE" w14:textId="694B6411">
      <w:pPr>
        <w:rPr>
          <w:color w:val="000000" w:themeColor="text1"/>
          <w:sz w:val="24"/>
          <w:szCs w:val="24"/>
        </w:rPr>
      </w:pPr>
    </w:p>
    <w:p w:rsidRPr="00185E1E" w:rsidR="0025652C" w:rsidP="0025652C" w:rsidRDefault="0025652C" w14:paraId="3E140B6A" w14:textId="77777777">
      <w:pPr>
        <w:rPr>
          <w:b/>
          <w:bCs/>
          <w:color w:val="000000" w:themeColor="text1"/>
          <w:sz w:val="24"/>
          <w:szCs w:val="24"/>
        </w:rPr>
      </w:pPr>
      <w:r w:rsidRPr="00185E1E">
        <w:rPr>
          <w:b/>
          <w:bCs/>
          <w:color w:val="000000" w:themeColor="text1"/>
          <w:sz w:val="24"/>
          <w:szCs w:val="24"/>
        </w:rPr>
        <w:t>4.2 Least Privilege</w:t>
      </w:r>
    </w:p>
    <w:p w:rsidRPr="00185E1E" w:rsidR="0025652C" w:rsidP="0025652C" w:rsidRDefault="0025652C" w14:paraId="2206BA1D" w14:textId="77777777">
      <w:pPr>
        <w:rPr>
          <w:color w:val="000000" w:themeColor="text1"/>
          <w:sz w:val="24"/>
          <w:szCs w:val="24"/>
        </w:rPr>
      </w:pPr>
      <w:commentRangeStart w:id="19"/>
      <w:commentRangeStart w:id="20"/>
      <w:commentRangeStart w:id="21"/>
      <w:r w:rsidRPr="4BB30407">
        <w:rPr>
          <w:b/>
          <w:bCs/>
          <w:color w:val="000000" w:themeColor="text1"/>
          <w:sz w:val="24"/>
          <w:szCs w:val="24"/>
        </w:rPr>
        <w:t>Minimum Mandatory Controls</w:t>
      </w:r>
      <w:commentRangeEnd w:id="19"/>
      <w:r>
        <w:rPr>
          <w:rStyle w:val="CommentReference"/>
        </w:rPr>
        <w:commentReference w:id="19"/>
      </w:r>
      <w:commentRangeEnd w:id="20"/>
      <w:r w:rsidR="007903D8">
        <w:rPr>
          <w:rStyle w:val="CommentReference"/>
        </w:rPr>
        <w:commentReference w:id="20"/>
      </w:r>
      <w:commentRangeEnd w:id="21"/>
      <w:r w:rsidR="00414CAB">
        <w:rPr>
          <w:rStyle w:val="CommentReference"/>
        </w:rPr>
        <w:commentReference w:id="21"/>
      </w:r>
    </w:p>
    <w:p w:rsidRPr="00185E1E" w:rsidR="0025652C" w:rsidP="0043430D" w:rsidRDefault="0025652C" w14:paraId="771EA92C" w14:textId="79F1650D">
      <w:pPr>
        <w:numPr>
          <w:ilvl w:val="0"/>
          <w:numId w:val="61"/>
        </w:numPr>
        <w:spacing w:line="278" w:lineRule="auto"/>
        <w:rPr>
          <w:color w:val="000000" w:themeColor="text1"/>
          <w:sz w:val="24"/>
          <w:szCs w:val="24"/>
        </w:rPr>
      </w:pPr>
      <w:r w:rsidRPr="00185E1E">
        <w:rPr>
          <w:color w:val="000000" w:themeColor="text1"/>
          <w:sz w:val="24"/>
          <w:szCs w:val="24"/>
        </w:rPr>
        <w:lastRenderedPageBreak/>
        <w:t>Scoped Service Responsibilities: The TMS API handles transaction ingestion and data prep, the Rule Processor only runs its logic, etc. Each microservice has a narrowly defined role.</w:t>
      </w:r>
    </w:p>
    <w:p w:rsidRPr="00185E1E" w:rsidR="0025652C" w:rsidP="0043430D" w:rsidRDefault="0025652C" w14:paraId="6E4CF77D" w14:textId="77777777">
      <w:pPr>
        <w:numPr>
          <w:ilvl w:val="0"/>
          <w:numId w:val="61"/>
        </w:numPr>
        <w:spacing w:line="278" w:lineRule="auto"/>
        <w:rPr>
          <w:color w:val="000000" w:themeColor="text1"/>
          <w:sz w:val="24"/>
          <w:szCs w:val="24"/>
        </w:rPr>
      </w:pPr>
      <w:r w:rsidRPr="00185E1E">
        <w:rPr>
          <w:color w:val="000000" w:themeColor="text1"/>
          <w:sz w:val="24"/>
          <w:szCs w:val="24"/>
        </w:rPr>
        <w:t>Separate Credentials for Each Service: The TMS API, Admin Service, and other components do not share DB credentials. If one is compromised, it does not grant universal data access.</w:t>
      </w:r>
    </w:p>
    <w:p w:rsidRPr="00185E1E" w:rsidR="0025652C" w:rsidP="0043430D" w:rsidRDefault="0025652C" w14:paraId="19BF7604" w14:textId="0C7BCE0C">
      <w:pPr>
        <w:numPr>
          <w:ilvl w:val="0"/>
          <w:numId w:val="61"/>
        </w:numPr>
        <w:spacing w:line="278" w:lineRule="auto"/>
        <w:rPr>
          <w:color w:val="000000" w:themeColor="text1"/>
          <w:sz w:val="24"/>
          <w:szCs w:val="24"/>
        </w:rPr>
      </w:pPr>
      <w:r w:rsidRPr="00185E1E">
        <w:rPr>
          <w:color w:val="000000" w:themeColor="text1"/>
          <w:sz w:val="24"/>
          <w:szCs w:val="24"/>
        </w:rPr>
        <w:t xml:space="preserve">Admin Function Isolation: Configuration tasks (like </w:t>
      </w:r>
      <w:r w:rsidRPr="00185E1E" w:rsidR="007502CC">
        <w:rPr>
          <w:color w:val="000000" w:themeColor="text1"/>
          <w:sz w:val="24"/>
          <w:szCs w:val="24"/>
        </w:rPr>
        <w:t>turning a typology on or off</w:t>
      </w:r>
      <w:r w:rsidRPr="00185E1E">
        <w:rPr>
          <w:color w:val="000000" w:themeColor="text1"/>
          <w:sz w:val="24"/>
          <w:szCs w:val="24"/>
        </w:rPr>
        <w:t>) reside in the Admin Service, not the TMS. This inherently prevents user</w:t>
      </w:r>
      <w:r w:rsidRPr="00185E1E">
        <w:rPr>
          <w:rFonts w:ascii="Cambria Math" w:hAnsi="Cambria Math" w:cs="Cambria Math"/>
          <w:color w:val="000000" w:themeColor="text1"/>
          <w:sz w:val="24"/>
          <w:szCs w:val="24"/>
        </w:rPr>
        <w:t>‐</w:t>
      </w:r>
      <w:r w:rsidRPr="00185E1E">
        <w:rPr>
          <w:color w:val="000000" w:themeColor="text1"/>
          <w:sz w:val="24"/>
          <w:szCs w:val="24"/>
        </w:rPr>
        <w:t>level endpoints from making admin changes.</w:t>
      </w:r>
    </w:p>
    <w:p w:rsidRPr="00185E1E" w:rsidR="0025652C" w:rsidP="0043430D" w:rsidRDefault="0025652C" w14:paraId="611F37D1" w14:textId="77777777">
      <w:pPr>
        <w:numPr>
          <w:ilvl w:val="0"/>
          <w:numId w:val="61"/>
        </w:numPr>
        <w:spacing w:line="278" w:lineRule="auto"/>
        <w:rPr>
          <w:color w:val="000000" w:themeColor="text1"/>
          <w:sz w:val="24"/>
          <w:szCs w:val="24"/>
        </w:rPr>
      </w:pPr>
      <w:r w:rsidRPr="743DE878">
        <w:rPr>
          <w:color w:val="000000" w:themeColor="text1"/>
          <w:sz w:val="24"/>
          <w:szCs w:val="24"/>
        </w:rPr>
        <w:t xml:space="preserve">Minimal Data Retrieval: Rule processors pull only the historical data needed for their specific check, typically via </w:t>
      </w:r>
      <w:proofErr w:type="spellStart"/>
      <w:r w:rsidRPr="743DE878">
        <w:rPr>
          <w:color w:val="000000" w:themeColor="text1"/>
          <w:sz w:val="24"/>
          <w:szCs w:val="24"/>
        </w:rPr>
        <w:t>DataCache</w:t>
      </w:r>
      <w:proofErr w:type="spellEnd"/>
      <w:r w:rsidRPr="743DE878">
        <w:rPr>
          <w:color w:val="000000" w:themeColor="text1"/>
          <w:sz w:val="24"/>
          <w:szCs w:val="24"/>
        </w:rPr>
        <w:t xml:space="preserve"> or targeted DB queries. They do not fetch entire account sets.</w:t>
      </w:r>
    </w:p>
    <w:p w:rsidR="743DE878" w:rsidP="743DE878" w:rsidRDefault="743DE878" w14:paraId="701FC438" w14:textId="74374439">
      <w:pPr>
        <w:spacing w:line="278" w:lineRule="auto"/>
        <w:ind w:left="720"/>
        <w:rPr>
          <w:color w:val="000000" w:themeColor="text1"/>
          <w:sz w:val="24"/>
          <w:szCs w:val="24"/>
        </w:rPr>
      </w:pPr>
    </w:p>
    <w:p w:rsidRPr="00185E1E" w:rsidR="0025652C" w:rsidP="0025652C" w:rsidRDefault="0025652C" w14:paraId="05AD27E5" w14:textId="77777777">
      <w:pPr>
        <w:rPr>
          <w:color w:val="000000" w:themeColor="text1"/>
          <w:sz w:val="24"/>
          <w:szCs w:val="24"/>
        </w:rPr>
      </w:pPr>
      <w:r w:rsidRPr="00185E1E">
        <w:rPr>
          <w:b/>
          <w:bCs/>
          <w:color w:val="000000" w:themeColor="text1"/>
          <w:sz w:val="24"/>
          <w:szCs w:val="24"/>
        </w:rPr>
        <w:t>Additional Improvement Recommendations</w:t>
      </w:r>
    </w:p>
    <w:p w:rsidRPr="001C3EF6" w:rsidR="001C3EF6" w:rsidP="001C3EF6" w:rsidRDefault="001C3EF6" w14:paraId="3570580C" w14:textId="77777777">
      <w:pPr>
        <w:numPr>
          <w:ilvl w:val="0"/>
          <w:numId w:val="84"/>
        </w:numPr>
        <w:rPr>
          <w:color w:val="000000" w:themeColor="text1"/>
          <w:sz w:val="24"/>
          <w:szCs w:val="24"/>
        </w:rPr>
      </w:pPr>
      <w:r w:rsidRPr="001C3EF6">
        <w:rPr>
          <w:color w:val="000000" w:themeColor="text1"/>
          <w:sz w:val="24"/>
          <w:szCs w:val="24"/>
        </w:rPr>
        <w:t>Centralized Secrets Management: Store DB passwords, encryption keys, and Keycloak client secrets in a vault solution, not just environment variables. This includes rotation policies and fine‐grained access.</w:t>
      </w:r>
    </w:p>
    <w:p w:rsidRPr="001C3EF6" w:rsidR="001C3EF6" w:rsidP="001C3EF6" w:rsidRDefault="001C3EF6" w14:paraId="31EE8E9D" w14:textId="77777777">
      <w:pPr>
        <w:numPr>
          <w:ilvl w:val="0"/>
          <w:numId w:val="84"/>
        </w:numPr>
        <w:rPr>
          <w:color w:val="000000" w:themeColor="text1"/>
          <w:sz w:val="24"/>
          <w:szCs w:val="24"/>
        </w:rPr>
      </w:pPr>
      <w:r w:rsidRPr="001C3EF6">
        <w:rPr>
          <w:color w:val="000000" w:themeColor="text1"/>
          <w:sz w:val="24"/>
          <w:szCs w:val="24"/>
        </w:rPr>
        <w:t xml:space="preserve">Lock Down Container Privileges: Ensure </w:t>
      </w:r>
      <w:proofErr w:type="spellStart"/>
      <w:r w:rsidRPr="001C3EF6">
        <w:rPr>
          <w:color w:val="000000" w:themeColor="text1"/>
          <w:sz w:val="24"/>
          <w:szCs w:val="24"/>
        </w:rPr>
        <w:t>Tazama</w:t>
      </w:r>
      <w:proofErr w:type="spellEnd"/>
      <w:r w:rsidRPr="001C3EF6">
        <w:rPr>
          <w:color w:val="000000" w:themeColor="text1"/>
          <w:sz w:val="24"/>
          <w:szCs w:val="24"/>
        </w:rPr>
        <w:t xml:space="preserve"> containers run as non‐root, with read‐only file systems where possible, and no extra Linux capabilities.</w:t>
      </w:r>
    </w:p>
    <w:p w:rsidRPr="001C3EF6" w:rsidR="001C3EF6" w:rsidP="001C3EF6" w:rsidRDefault="001C3EF6" w14:paraId="27E1F71A" w14:textId="77777777">
      <w:pPr>
        <w:numPr>
          <w:ilvl w:val="0"/>
          <w:numId w:val="84"/>
        </w:numPr>
        <w:rPr>
          <w:color w:val="000000" w:themeColor="text1"/>
          <w:sz w:val="24"/>
          <w:szCs w:val="24"/>
        </w:rPr>
      </w:pPr>
      <w:r w:rsidRPr="001C3EF6">
        <w:rPr>
          <w:color w:val="000000" w:themeColor="text1"/>
          <w:sz w:val="24"/>
          <w:szCs w:val="24"/>
        </w:rPr>
        <w:t xml:space="preserve">Quarterly Permission Reviews: Review permissions quarterly and remove them when </w:t>
      </w:r>
      <w:proofErr w:type="gramStart"/>
      <w:r w:rsidRPr="001C3EF6">
        <w:rPr>
          <w:color w:val="000000" w:themeColor="text1"/>
          <w:sz w:val="24"/>
          <w:szCs w:val="24"/>
        </w:rPr>
        <w:t>no</w:t>
      </w:r>
      <w:proofErr w:type="gramEnd"/>
      <w:r w:rsidRPr="001C3EF6">
        <w:rPr>
          <w:color w:val="000000" w:themeColor="text1"/>
          <w:sz w:val="24"/>
          <w:szCs w:val="24"/>
        </w:rPr>
        <w:t xml:space="preserve"> longer needed.</w:t>
      </w:r>
    </w:p>
    <w:p w:rsidRPr="001C3EF6" w:rsidR="001C3EF6" w:rsidP="001C3EF6" w:rsidRDefault="001C3EF6" w14:paraId="22D160A9" w14:textId="77777777">
      <w:pPr>
        <w:numPr>
          <w:ilvl w:val="0"/>
          <w:numId w:val="84"/>
        </w:numPr>
        <w:rPr>
          <w:color w:val="000000" w:themeColor="text1"/>
          <w:sz w:val="24"/>
          <w:szCs w:val="24"/>
        </w:rPr>
      </w:pPr>
      <w:r w:rsidRPr="001C3EF6">
        <w:rPr>
          <w:color w:val="000000" w:themeColor="text1"/>
          <w:sz w:val="24"/>
          <w:szCs w:val="24"/>
        </w:rPr>
        <w:t>API Route Review: Evaluate all API routes for over-broad access patterns</w:t>
      </w:r>
    </w:p>
    <w:p w:rsidRPr="001C3EF6" w:rsidR="001C3EF6" w:rsidP="001C3EF6" w:rsidRDefault="001C3EF6" w14:paraId="5576006B" w14:textId="77777777">
      <w:pPr>
        <w:numPr>
          <w:ilvl w:val="0"/>
          <w:numId w:val="84"/>
        </w:numPr>
        <w:rPr>
          <w:color w:val="000000" w:themeColor="text1"/>
          <w:sz w:val="24"/>
          <w:szCs w:val="24"/>
        </w:rPr>
      </w:pPr>
      <w:r w:rsidRPr="001C3EF6">
        <w:rPr>
          <w:color w:val="000000" w:themeColor="text1"/>
          <w:sz w:val="24"/>
          <w:szCs w:val="24"/>
        </w:rPr>
        <w:t>Continuous Permissions Review: Track which privileges each microservice used. If unneeded rights are discovered, remove them to reduce potential misuse.</w:t>
      </w:r>
    </w:p>
    <w:p w:rsidRPr="001C3EF6" w:rsidR="001C3EF6" w:rsidP="001C3EF6" w:rsidRDefault="001C3EF6" w14:paraId="2AFAFE96" w14:textId="77777777">
      <w:pPr>
        <w:numPr>
          <w:ilvl w:val="0"/>
          <w:numId w:val="84"/>
        </w:numPr>
        <w:rPr>
          <w:color w:val="000000" w:themeColor="text1"/>
          <w:sz w:val="24"/>
          <w:szCs w:val="24"/>
        </w:rPr>
      </w:pPr>
      <w:r w:rsidRPr="001C3EF6">
        <w:rPr>
          <w:color w:val="000000" w:themeColor="text1"/>
          <w:sz w:val="24"/>
          <w:szCs w:val="24"/>
        </w:rPr>
        <w:t xml:space="preserve">Data Segmentation for New Modules: If </w:t>
      </w:r>
      <w:proofErr w:type="spellStart"/>
      <w:r w:rsidRPr="001C3EF6">
        <w:rPr>
          <w:color w:val="000000" w:themeColor="text1"/>
          <w:sz w:val="24"/>
          <w:szCs w:val="24"/>
        </w:rPr>
        <w:t>Tazama</w:t>
      </w:r>
      <w:proofErr w:type="spellEnd"/>
      <w:r w:rsidRPr="001C3EF6">
        <w:rPr>
          <w:color w:val="000000" w:themeColor="text1"/>
          <w:sz w:val="24"/>
          <w:szCs w:val="24"/>
        </w:rPr>
        <w:t xml:space="preserve"> expands to new DBs or data sets, keep them separate so a compromise in one service does not cascade across the entire data environment.</w:t>
      </w:r>
    </w:p>
    <w:p w:rsidRPr="00185E1E" w:rsidR="0025652C" w:rsidP="0025652C" w:rsidRDefault="0025652C" w14:paraId="2A81668D" w14:textId="77777777">
      <w:pPr>
        <w:rPr>
          <w:b/>
          <w:bCs/>
          <w:color w:val="000000" w:themeColor="text1"/>
          <w:sz w:val="24"/>
          <w:szCs w:val="24"/>
        </w:rPr>
      </w:pPr>
      <w:r w:rsidRPr="00185E1E">
        <w:rPr>
          <w:b/>
          <w:bCs/>
          <w:color w:val="000000" w:themeColor="text1"/>
          <w:sz w:val="24"/>
          <w:szCs w:val="24"/>
        </w:rPr>
        <w:t>4.3 Strong Database Authentication</w:t>
      </w:r>
    </w:p>
    <w:p w:rsidRPr="00185E1E" w:rsidR="0025652C" w:rsidP="0025652C" w:rsidRDefault="0025652C" w14:paraId="4147EDCA" w14:textId="77777777">
      <w:pPr>
        <w:rPr>
          <w:color w:val="000000" w:themeColor="text1"/>
          <w:sz w:val="24"/>
          <w:szCs w:val="24"/>
        </w:rPr>
      </w:pPr>
      <w:r w:rsidRPr="00185E1E">
        <w:rPr>
          <w:b/>
          <w:bCs/>
          <w:color w:val="000000" w:themeColor="text1"/>
          <w:sz w:val="24"/>
          <w:szCs w:val="24"/>
        </w:rPr>
        <w:t>Minimum Mandatory Controls</w:t>
      </w:r>
    </w:p>
    <w:p w:rsidRPr="00185E1E" w:rsidR="0025652C" w:rsidP="0043430D" w:rsidRDefault="0025652C" w14:paraId="7F7A2B8E" w14:textId="35876FB1">
      <w:pPr>
        <w:numPr>
          <w:ilvl w:val="0"/>
          <w:numId w:val="63"/>
        </w:numPr>
        <w:spacing w:line="278" w:lineRule="auto"/>
        <w:rPr>
          <w:color w:val="000000" w:themeColor="text1"/>
          <w:sz w:val="24"/>
          <w:szCs w:val="24"/>
        </w:rPr>
      </w:pPr>
      <w:r w:rsidRPr="00185E1E">
        <w:rPr>
          <w:color w:val="000000" w:themeColor="text1"/>
          <w:sz w:val="24"/>
          <w:szCs w:val="24"/>
        </w:rPr>
        <w:t xml:space="preserve">Unique Database Accounts: Each service has </w:t>
      </w:r>
      <w:r w:rsidR="00B6485D">
        <w:rPr>
          <w:color w:val="000000" w:themeColor="text1"/>
          <w:sz w:val="24"/>
          <w:szCs w:val="24"/>
        </w:rPr>
        <w:t>a</w:t>
      </w:r>
      <w:r w:rsidRPr="00185E1E">
        <w:rPr>
          <w:color w:val="000000" w:themeColor="text1"/>
          <w:sz w:val="24"/>
          <w:szCs w:val="24"/>
        </w:rPr>
        <w:t xml:space="preserve"> DB username/password. </w:t>
      </w:r>
      <w:r w:rsidRPr="00185E1E" w:rsidR="00185E1E">
        <w:rPr>
          <w:color w:val="000000" w:themeColor="text1"/>
          <w:sz w:val="24"/>
          <w:szCs w:val="24"/>
        </w:rPr>
        <w:t>The application</w:t>
      </w:r>
      <w:r w:rsidRPr="00185E1E">
        <w:rPr>
          <w:color w:val="000000" w:themeColor="text1"/>
          <w:sz w:val="24"/>
          <w:szCs w:val="24"/>
        </w:rPr>
        <w:t xml:space="preserve"> code does not use a “root” or “superuser” DB account, limiting damage from stolen credentials.</w:t>
      </w:r>
    </w:p>
    <w:p w:rsidRPr="00185E1E" w:rsidR="0025652C" w:rsidP="0043430D" w:rsidRDefault="0025652C" w14:paraId="0CE5EA3D" w14:textId="77777777">
      <w:pPr>
        <w:numPr>
          <w:ilvl w:val="0"/>
          <w:numId w:val="63"/>
        </w:numPr>
        <w:spacing w:line="278" w:lineRule="auto"/>
        <w:rPr>
          <w:color w:val="000000" w:themeColor="text1"/>
          <w:sz w:val="24"/>
          <w:szCs w:val="24"/>
        </w:rPr>
      </w:pPr>
      <w:r w:rsidRPr="00185E1E">
        <w:rPr>
          <w:color w:val="000000" w:themeColor="text1"/>
          <w:sz w:val="24"/>
          <w:szCs w:val="24"/>
        </w:rPr>
        <w:lastRenderedPageBreak/>
        <w:t>Secure Storage of Credentials: DB passwords and keys are never in source control. They are set at deployment time (e.g., via Kubernetes Secrets).</w:t>
      </w:r>
    </w:p>
    <w:p w:rsidRPr="00185E1E" w:rsidR="0025652C" w:rsidP="0043430D" w:rsidRDefault="0025652C" w14:paraId="6B57DF2E" w14:textId="77777777">
      <w:pPr>
        <w:numPr>
          <w:ilvl w:val="0"/>
          <w:numId w:val="63"/>
        </w:numPr>
        <w:spacing w:line="278" w:lineRule="auto"/>
        <w:rPr>
          <w:color w:val="000000" w:themeColor="text1"/>
          <w:sz w:val="24"/>
          <w:szCs w:val="24"/>
        </w:rPr>
      </w:pPr>
      <w:r w:rsidRPr="00185E1E">
        <w:rPr>
          <w:color w:val="000000" w:themeColor="text1"/>
          <w:sz w:val="24"/>
          <w:szCs w:val="24"/>
        </w:rPr>
        <w:t>Configured Password Complexity and Rotation: Long, random passwords are used for DB accounts. If a breach occurs, credentials can be rotated by updating secrets and redeploying.</w:t>
      </w:r>
    </w:p>
    <w:p w:rsidRPr="00185E1E" w:rsidR="0025652C" w:rsidP="0043430D" w:rsidRDefault="0025652C" w14:paraId="2519CA52" w14:textId="77777777">
      <w:pPr>
        <w:numPr>
          <w:ilvl w:val="0"/>
          <w:numId w:val="63"/>
        </w:numPr>
        <w:spacing w:line="278" w:lineRule="auto"/>
        <w:rPr>
          <w:color w:val="000000" w:themeColor="text1"/>
          <w:sz w:val="24"/>
          <w:szCs w:val="24"/>
        </w:rPr>
      </w:pPr>
      <w:r w:rsidRPr="743DE878">
        <w:rPr>
          <w:color w:val="000000" w:themeColor="text1"/>
          <w:sz w:val="24"/>
          <w:szCs w:val="24"/>
        </w:rPr>
        <w:t>Authentication Enforced by ArangoDB: The DB does not accept unauthenticated connections. Each service must provide valid credentials.</w:t>
      </w:r>
    </w:p>
    <w:p w:rsidR="743DE878" w:rsidP="743DE878" w:rsidRDefault="743DE878" w14:paraId="4F14844B" w14:textId="6275EA0D">
      <w:pPr>
        <w:spacing w:line="278" w:lineRule="auto"/>
        <w:ind w:left="720"/>
        <w:rPr>
          <w:color w:val="000000" w:themeColor="text1"/>
          <w:sz w:val="24"/>
          <w:szCs w:val="24"/>
        </w:rPr>
      </w:pPr>
    </w:p>
    <w:p w:rsidR="743DE878" w:rsidP="743DE878" w:rsidRDefault="743DE878" w14:paraId="1B255F82" w14:textId="3E0FCD93">
      <w:pPr>
        <w:spacing w:line="278" w:lineRule="auto"/>
        <w:ind w:left="720"/>
        <w:rPr>
          <w:color w:val="000000" w:themeColor="text1"/>
          <w:sz w:val="24"/>
          <w:szCs w:val="24"/>
        </w:rPr>
      </w:pPr>
    </w:p>
    <w:p w:rsidR="743DE878" w:rsidP="743DE878" w:rsidRDefault="743DE878" w14:paraId="2156FB1F" w14:textId="4FE46B75">
      <w:pPr>
        <w:spacing w:line="278" w:lineRule="auto"/>
        <w:ind w:left="720"/>
        <w:rPr>
          <w:color w:val="000000" w:themeColor="text1"/>
          <w:sz w:val="24"/>
          <w:szCs w:val="24"/>
        </w:rPr>
      </w:pPr>
    </w:p>
    <w:p w:rsidRPr="00185E1E" w:rsidR="0025652C" w:rsidP="0025652C" w:rsidRDefault="0025652C" w14:paraId="697360C3" w14:textId="77777777">
      <w:pPr>
        <w:rPr>
          <w:color w:val="000000" w:themeColor="text1"/>
          <w:sz w:val="24"/>
          <w:szCs w:val="24"/>
        </w:rPr>
      </w:pPr>
      <w:r w:rsidRPr="00185E1E">
        <w:rPr>
          <w:b/>
          <w:bCs/>
          <w:color w:val="000000" w:themeColor="text1"/>
          <w:sz w:val="24"/>
          <w:szCs w:val="24"/>
        </w:rPr>
        <w:t>Additional Improvement Recommendations</w:t>
      </w:r>
    </w:p>
    <w:p w:rsidRPr="001C3EF6" w:rsidR="001C3EF6" w:rsidP="001C3EF6" w:rsidRDefault="001C3EF6" w14:paraId="21CC8A3B" w14:textId="77777777">
      <w:pPr>
        <w:numPr>
          <w:ilvl w:val="0"/>
          <w:numId w:val="85"/>
        </w:numPr>
        <w:rPr>
          <w:color w:val="000000" w:themeColor="text1"/>
          <w:sz w:val="24"/>
          <w:szCs w:val="24"/>
        </w:rPr>
      </w:pPr>
      <w:r w:rsidRPr="001C3EF6">
        <w:rPr>
          <w:color w:val="000000" w:themeColor="text1"/>
          <w:sz w:val="24"/>
          <w:szCs w:val="24"/>
        </w:rPr>
        <w:t xml:space="preserve">Network‐Level DB Restrictions: Only allow connections to </w:t>
      </w:r>
      <w:proofErr w:type="spellStart"/>
      <w:r w:rsidRPr="001C3EF6">
        <w:rPr>
          <w:color w:val="000000" w:themeColor="text1"/>
          <w:sz w:val="24"/>
          <w:szCs w:val="24"/>
        </w:rPr>
        <w:t>ArangoDB</w:t>
      </w:r>
      <w:proofErr w:type="spellEnd"/>
      <w:r w:rsidRPr="001C3EF6">
        <w:rPr>
          <w:color w:val="000000" w:themeColor="text1"/>
          <w:sz w:val="24"/>
          <w:szCs w:val="24"/>
        </w:rPr>
        <w:t xml:space="preserve"> from </w:t>
      </w:r>
      <w:proofErr w:type="spellStart"/>
      <w:r w:rsidRPr="001C3EF6">
        <w:rPr>
          <w:color w:val="000000" w:themeColor="text1"/>
          <w:sz w:val="24"/>
          <w:szCs w:val="24"/>
        </w:rPr>
        <w:t>Tazama’s</w:t>
      </w:r>
      <w:proofErr w:type="spellEnd"/>
      <w:r w:rsidRPr="001C3EF6">
        <w:rPr>
          <w:color w:val="000000" w:themeColor="text1"/>
          <w:sz w:val="24"/>
          <w:szCs w:val="24"/>
        </w:rPr>
        <w:t xml:space="preserve"> Kubernetes namespace or VPC. Deny external traffic to the DB port entirely.</w:t>
      </w:r>
    </w:p>
    <w:p w:rsidRPr="001C3EF6" w:rsidR="001C3EF6" w:rsidP="001C3EF6" w:rsidRDefault="001C3EF6" w14:paraId="3EDFBB2F" w14:textId="77777777">
      <w:pPr>
        <w:numPr>
          <w:ilvl w:val="0"/>
          <w:numId w:val="85"/>
        </w:numPr>
        <w:rPr>
          <w:color w:val="000000" w:themeColor="text1"/>
          <w:sz w:val="24"/>
          <w:szCs w:val="24"/>
        </w:rPr>
      </w:pPr>
      <w:r w:rsidRPr="001C3EF6">
        <w:rPr>
          <w:color w:val="000000" w:themeColor="text1"/>
          <w:sz w:val="24"/>
          <w:szCs w:val="24"/>
        </w:rPr>
        <w:t xml:space="preserve">Logging and Alerting on Failed DB Logins: Feed </w:t>
      </w:r>
      <w:proofErr w:type="spellStart"/>
      <w:r w:rsidRPr="001C3EF6">
        <w:rPr>
          <w:color w:val="000000" w:themeColor="text1"/>
          <w:sz w:val="24"/>
          <w:szCs w:val="24"/>
        </w:rPr>
        <w:t>ArangoDB’s</w:t>
      </w:r>
      <w:proofErr w:type="spellEnd"/>
      <w:r w:rsidRPr="001C3EF6">
        <w:rPr>
          <w:color w:val="000000" w:themeColor="text1"/>
          <w:sz w:val="24"/>
          <w:szCs w:val="24"/>
        </w:rPr>
        <w:t xml:space="preserve"> auth logs into the central monitoring system and create alerts if repeated failures occur.</w:t>
      </w:r>
    </w:p>
    <w:p w:rsidRPr="001C3EF6" w:rsidR="001C3EF6" w:rsidP="001C3EF6" w:rsidRDefault="001C3EF6" w14:paraId="281CCFAE" w14:textId="77777777">
      <w:pPr>
        <w:numPr>
          <w:ilvl w:val="0"/>
          <w:numId w:val="85"/>
        </w:numPr>
        <w:rPr>
          <w:color w:val="000000" w:themeColor="text1"/>
          <w:sz w:val="24"/>
          <w:szCs w:val="24"/>
        </w:rPr>
      </w:pPr>
      <w:r w:rsidRPr="001C3EF6">
        <w:rPr>
          <w:color w:val="000000" w:themeColor="text1"/>
          <w:sz w:val="24"/>
          <w:szCs w:val="24"/>
        </w:rPr>
        <w:t xml:space="preserve">Dynamic Password Issuance via Vault: Generate short‐lived DB credentials for each </w:t>
      </w:r>
      <w:proofErr w:type="spellStart"/>
      <w:r w:rsidRPr="001C3EF6">
        <w:rPr>
          <w:color w:val="000000" w:themeColor="text1"/>
          <w:sz w:val="24"/>
          <w:szCs w:val="24"/>
        </w:rPr>
        <w:t>Tazama</w:t>
      </w:r>
      <w:proofErr w:type="spellEnd"/>
      <w:r w:rsidRPr="001C3EF6">
        <w:rPr>
          <w:color w:val="000000" w:themeColor="text1"/>
          <w:sz w:val="24"/>
          <w:szCs w:val="24"/>
        </w:rPr>
        <w:t xml:space="preserve"> service, rotating them automatically. Stolen credentials then quickly become invalid.</w:t>
      </w:r>
    </w:p>
    <w:p w:rsidRPr="001C3EF6" w:rsidR="001C3EF6" w:rsidP="001C3EF6" w:rsidRDefault="001C3EF6" w14:paraId="74582105" w14:textId="77777777">
      <w:pPr>
        <w:numPr>
          <w:ilvl w:val="0"/>
          <w:numId w:val="85"/>
        </w:numPr>
        <w:rPr>
          <w:color w:val="000000" w:themeColor="text1"/>
          <w:sz w:val="24"/>
          <w:szCs w:val="24"/>
        </w:rPr>
      </w:pPr>
      <w:r w:rsidRPr="001C3EF6">
        <w:rPr>
          <w:color w:val="000000" w:themeColor="text1"/>
          <w:sz w:val="24"/>
          <w:szCs w:val="24"/>
        </w:rPr>
        <w:t xml:space="preserve">Granular DB Roles: If a service only needs read access to specific collections, do not grant write or admin privileges. This enforces </w:t>
      </w:r>
      <w:proofErr w:type="gramStart"/>
      <w:r w:rsidRPr="001C3EF6">
        <w:rPr>
          <w:color w:val="000000" w:themeColor="text1"/>
          <w:sz w:val="24"/>
          <w:szCs w:val="24"/>
        </w:rPr>
        <w:t>least</w:t>
      </w:r>
      <w:proofErr w:type="gramEnd"/>
      <w:r w:rsidRPr="001C3EF6">
        <w:rPr>
          <w:color w:val="000000" w:themeColor="text1"/>
          <w:sz w:val="24"/>
          <w:szCs w:val="24"/>
        </w:rPr>
        <w:t xml:space="preserve"> privilege at the DB level.</w:t>
      </w:r>
    </w:p>
    <w:p w:rsidRPr="001C3EF6" w:rsidR="001C3EF6" w:rsidP="001C3EF6" w:rsidRDefault="001C3EF6" w14:paraId="73F7C2B6" w14:textId="77777777">
      <w:pPr>
        <w:numPr>
          <w:ilvl w:val="0"/>
          <w:numId w:val="85"/>
        </w:numPr>
        <w:rPr>
          <w:color w:val="000000" w:themeColor="text1"/>
          <w:sz w:val="24"/>
          <w:szCs w:val="24"/>
        </w:rPr>
      </w:pPr>
      <w:r w:rsidRPr="001C3EF6">
        <w:rPr>
          <w:color w:val="000000" w:themeColor="text1"/>
          <w:sz w:val="24"/>
          <w:szCs w:val="24"/>
        </w:rPr>
        <w:t>Client Certificate Authentication: If supported, shift from password‐based DB auth to TLS certs, adding an extra layer of trust verification.</w:t>
      </w:r>
    </w:p>
    <w:p w:rsidRPr="00185E1E" w:rsidR="0025652C" w:rsidP="0025652C" w:rsidRDefault="0025652C" w14:paraId="6C4CE656" w14:textId="77777777">
      <w:pPr>
        <w:rPr>
          <w:b/>
          <w:bCs/>
          <w:color w:val="000000" w:themeColor="text1"/>
          <w:sz w:val="24"/>
          <w:szCs w:val="24"/>
        </w:rPr>
      </w:pPr>
    </w:p>
    <w:p w:rsidRPr="00185E1E" w:rsidR="0025652C" w:rsidP="0025652C" w:rsidRDefault="0025652C" w14:paraId="5D2D5259" w14:textId="77777777">
      <w:pPr>
        <w:rPr>
          <w:b/>
          <w:bCs/>
          <w:color w:val="000000" w:themeColor="text1"/>
          <w:sz w:val="24"/>
          <w:szCs w:val="24"/>
        </w:rPr>
      </w:pPr>
      <w:r w:rsidRPr="00185E1E">
        <w:rPr>
          <w:b/>
          <w:bCs/>
          <w:color w:val="000000" w:themeColor="text1"/>
          <w:sz w:val="24"/>
          <w:szCs w:val="24"/>
        </w:rPr>
        <w:t>4.4 Data at Rest</w:t>
      </w:r>
    </w:p>
    <w:p w:rsidRPr="00185E1E" w:rsidR="0025652C" w:rsidP="0025652C" w:rsidRDefault="0025652C" w14:paraId="2EBD154C" w14:textId="77777777">
      <w:pPr>
        <w:rPr>
          <w:color w:val="000000" w:themeColor="text1"/>
          <w:sz w:val="24"/>
          <w:szCs w:val="24"/>
        </w:rPr>
      </w:pPr>
      <w:r w:rsidRPr="00185E1E">
        <w:rPr>
          <w:b/>
          <w:bCs/>
          <w:color w:val="000000" w:themeColor="text1"/>
          <w:sz w:val="24"/>
          <w:szCs w:val="24"/>
        </w:rPr>
        <w:t>Minimum Mandatory Controls</w:t>
      </w:r>
    </w:p>
    <w:p w:rsidRPr="00185E1E" w:rsidR="0025652C" w:rsidP="0043430D" w:rsidRDefault="0025652C" w14:paraId="26E6CCD8" w14:textId="42AE0121">
      <w:pPr>
        <w:numPr>
          <w:ilvl w:val="0"/>
          <w:numId w:val="65"/>
        </w:numPr>
        <w:spacing w:line="278" w:lineRule="auto"/>
        <w:rPr>
          <w:color w:val="000000" w:themeColor="text1"/>
          <w:sz w:val="24"/>
          <w:szCs w:val="24"/>
        </w:rPr>
      </w:pPr>
      <w:commentRangeStart w:id="22"/>
      <w:commentRangeStart w:id="23"/>
      <w:commentRangeStart w:id="24"/>
      <w:r w:rsidRPr="4BB30407">
        <w:rPr>
          <w:color w:val="000000" w:themeColor="text1"/>
          <w:sz w:val="24"/>
          <w:szCs w:val="24"/>
        </w:rPr>
        <w:t>Database Encryption</w:t>
      </w:r>
      <w:commentRangeEnd w:id="22"/>
      <w:r>
        <w:rPr>
          <w:rStyle w:val="CommentReference"/>
        </w:rPr>
        <w:commentReference w:id="22"/>
      </w:r>
      <w:commentRangeEnd w:id="23"/>
      <w:r>
        <w:rPr>
          <w:rStyle w:val="CommentReference"/>
        </w:rPr>
        <w:commentReference w:id="23"/>
      </w:r>
      <w:commentRangeEnd w:id="24"/>
      <w:r w:rsidR="00414CAB">
        <w:rPr>
          <w:rStyle w:val="CommentReference"/>
        </w:rPr>
        <w:commentReference w:id="24"/>
      </w:r>
      <w:r w:rsidRPr="4BB30407">
        <w:rPr>
          <w:color w:val="000000" w:themeColor="text1"/>
          <w:sz w:val="24"/>
          <w:szCs w:val="24"/>
        </w:rPr>
        <w:t xml:space="preserve">: </w:t>
      </w:r>
      <w:proofErr w:type="spellStart"/>
      <w:r w:rsidRPr="4BB30407">
        <w:rPr>
          <w:color w:val="000000" w:themeColor="text1"/>
          <w:sz w:val="24"/>
          <w:szCs w:val="24"/>
        </w:rPr>
        <w:t>ArangoDB’s</w:t>
      </w:r>
      <w:proofErr w:type="spellEnd"/>
      <w:r w:rsidRPr="4BB30407">
        <w:rPr>
          <w:color w:val="000000" w:themeColor="text1"/>
          <w:sz w:val="24"/>
          <w:szCs w:val="24"/>
        </w:rPr>
        <w:t xml:space="preserve"> data files and backups are encrypted (e.g., using disk encryption on the underlying host or ephemeral volumes in a cloud environment).</w:t>
      </w:r>
    </w:p>
    <w:p w:rsidRPr="00185E1E" w:rsidR="0025652C" w:rsidP="0043430D" w:rsidRDefault="0025652C" w14:paraId="7F4D31D6" w14:textId="77777777">
      <w:pPr>
        <w:numPr>
          <w:ilvl w:val="0"/>
          <w:numId w:val="65"/>
        </w:numPr>
        <w:spacing w:line="278" w:lineRule="auto"/>
        <w:rPr>
          <w:color w:val="000000" w:themeColor="text1"/>
          <w:sz w:val="24"/>
          <w:szCs w:val="24"/>
        </w:rPr>
      </w:pPr>
      <w:r w:rsidRPr="00185E1E">
        <w:rPr>
          <w:color w:val="000000" w:themeColor="text1"/>
          <w:sz w:val="24"/>
          <w:szCs w:val="24"/>
        </w:rPr>
        <w:t>Encrypted Secrets in Cluster: Kubernetes’ etcd (where secrets might live) is configured with encryption enabled, preventing local reading of secrets from disk in plaintext.</w:t>
      </w:r>
    </w:p>
    <w:p w:rsidRPr="00185E1E" w:rsidR="0025652C" w:rsidP="0043430D" w:rsidRDefault="0025652C" w14:paraId="4F7DE7DC" w14:textId="49F5EE8C">
      <w:pPr>
        <w:numPr>
          <w:ilvl w:val="0"/>
          <w:numId w:val="65"/>
        </w:numPr>
        <w:spacing w:line="278" w:lineRule="auto"/>
        <w:rPr>
          <w:color w:val="000000" w:themeColor="text1"/>
          <w:sz w:val="24"/>
          <w:szCs w:val="24"/>
        </w:rPr>
      </w:pPr>
      <w:r w:rsidRPr="00185E1E">
        <w:rPr>
          <w:color w:val="000000" w:themeColor="text1"/>
          <w:sz w:val="24"/>
          <w:szCs w:val="24"/>
        </w:rPr>
        <w:t>Encrypted Backups: Tazama backups (database dumps, config exports) are stored encrypted, typically in a restricted S3 bucket or similarly secured location.</w:t>
      </w:r>
    </w:p>
    <w:p w:rsidRPr="00185E1E" w:rsidR="0025652C" w:rsidP="0043430D" w:rsidRDefault="0025652C" w14:paraId="2C34CC59" w14:textId="07F62F46">
      <w:pPr>
        <w:numPr>
          <w:ilvl w:val="0"/>
          <w:numId w:val="65"/>
        </w:numPr>
        <w:spacing w:line="278" w:lineRule="auto"/>
        <w:rPr>
          <w:color w:val="000000" w:themeColor="text1"/>
          <w:sz w:val="24"/>
          <w:szCs w:val="24"/>
        </w:rPr>
      </w:pPr>
      <w:r w:rsidRPr="00185E1E">
        <w:rPr>
          <w:color w:val="000000" w:themeColor="text1"/>
          <w:sz w:val="24"/>
          <w:szCs w:val="24"/>
        </w:rPr>
        <w:lastRenderedPageBreak/>
        <w:t xml:space="preserve">Minimal File System Permissions: Each microservice can only read/write the </w:t>
      </w:r>
      <w:r w:rsidR="00264BF3">
        <w:rPr>
          <w:color w:val="000000" w:themeColor="text1"/>
          <w:sz w:val="24"/>
          <w:szCs w:val="24"/>
        </w:rPr>
        <w:t>required directories</w:t>
      </w:r>
      <w:r w:rsidRPr="00185E1E">
        <w:rPr>
          <w:color w:val="000000" w:themeColor="text1"/>
          <w:sz w:val="24"/>
          <w:szCs w:val="24"/>
        </w:rPr>
        <w:t>. World</w:t>
      </w:r>
      <w:r w:rsidRPr="00185E1E">
        <w:rPr>
          <w:rFonts w:ascii="Cambria Math" w:hAnsi="Cambria Math" w:cs="Cambria Math"/>
          <w:color w:val="000000" w:themeColor="text1"/>
          <w:sz w:val="24"/>
          <w:szCs w:val="24"/>
        </w:rPr>
        <w:t>‐</w:t>
      </w:r>
      <w:r w:rsidRPr="00185E1E">
        <w:rPr>
          <w:color w:val="000000" w:themeColor="text1"/>
          <w:sz w:val="24"/>
          <w:szCs w:val="24"/>
        </w:rPr>
        <w:t>readable or world</w:t>
      </w:r>
      <w:r w:rsidRPr="00185E1E">
        <w:rPr>
          <w:rFonts w:ascii="Cambria Math" w:hAnsi="Cambria Math" w:cs="Cambria Math"/>
          <w:color w:val="000000" w:themeColor="text1"/>
          <w:sz w:val="24"/>
          <w:szCs w:val="24"/>
        </w:rPr>
        <w:t>‐</w:t>
      </w:r>
      <w:r w:rsidRPr="00185E1E">
        <w:rPr>
          <w:color w:val="000000" w:themeColor="text1"/>
          <w:sz w:val="24"/>
          <w:szCs w:val="24"/>
        </w:rPr>
        <w:t>writable files are avoided.</w:t>
      </w:r>
    </w:p>
    <w:p w:rsidRPr="00185E1E" w:rsidR="0025652C" w:rsidP="0025652C" w:rsidRDefault="0025652C" w14:paraId="00903B9E" w14:textId="77777777">
      <w:pPr>
        <w:rPr>
          <w:color w:val="000000" w:themeColor="text1"/>
          <w:sz w:val="24"/>
          <w:szCs w:val="24"/>
        </w:rPr>
      </w:pPr>
      <w:r w:rsidRPr="00185E1E">
        <w:rPr>
          <w:b/>
          <w:bCs/>
          <w:color w:val="000000" w:themeColor="text1"/>
          <w:sz w:val="24"/>
          <w:szCs w:val="24"/>
        </w:rPr>
        <w:t>Additional Improvement Recommendations</w:t>
      </w:r>
    </w:p>
    <w:p w:rsidRPr="001C3EF6" w:rsidR="001C3EF6" w:rsidP="001C3EF6" w:rsidRDefault="001C3EF6" w14:paraId="68AC1B3B" w14:textId="77777777">
      <w:pPr>
        <w:numPr>
          <w:ilvl w:val="0"/>
          <w:numId w:val="86"/>
        </w:numPr>
        <w:rPr>
          <w:color w:val="000000" w:themeColor="text1"/>
          <w:sz w:val="24"/>
          <w:szCs w:val="24"/>
        </w:rPr>
      </w:pPr>
      <w:r w:rsidRPr="001C3EF6">
        <w:rPr>
          <w:color w:val="000000" w:themeColor="text1"/>
          <w:sz w:val="24"/>
          <w:szCs w:val="24"/>
        </w:rPr>
        <w:t xml:space="preserve">Central Key Management: Use a cloud KMS or Vault to store and rotate encryption keys for </w:t>
      </w:r>
      <w:proofErr w:type="spellStart"/>
      <w:r w:rsidRPr="001C3EF6">
        <w:rPr>
          <w:color w:val="000000" w:themeColor="text1"/>
          <w:sz w:val="24"/>
          <w:szCs w:val="24"/>
        </w:rPr>
        <w:t>ArangoDB</w:t>
      </w:r>
      <w:proofErr w:type="spellEnd"/>
      <w:r w:rsidRPr="001C3EF6">
        <w:rPr>
          <w:color w:val="000000" w:themeColor="text1"/>
          <w:sz w:val="24"/>
          <w:szCs w:val="24"/>
        </w:rPr>
        <w:t xml:space="preserve"> volumes. This allows fine‐grained key policies and controlled re‐encryption.</w:t>
      </w:r>
    </w:p>
    <w:p w:rsidRPr="001C3EF6" w:rsidR="001C3EF6" w:rsidP="001C3EF6" w:rsidRDefault="001C3EF6" w14:paraId="2D9D94BB" w14:textId="77777777">
      <w:pPr>
        <w:numPr>
          <w:ilvl w:val="0"/>
          <w:numId w:val="86"/>
        </w:numPr>
        <w:rPr>
          <w:color w:val="000000" w:themeColor="text1"/>
          <w:sz w:val="24"/>
          <w:szCs w:val="24"/>
        </w:rPr>
      </w:pPr>
      <w:r w:rsidRPr="001C3EF6">
        <w:rPr>
          <w:color w:val="000000" w:themeColor="text1"/>
          <w:sz w:val="24"/>
          <w:szCs w:val="24"/>
        </w:rPr>
        <w:t>Masking in Logs: Double‐check that logs never contain raw sensitive personal data in plaintext (e.g., account numbers, phone numbers). Only partial or hashed values should appear.</w:t>
      </w:r>
    </w:p>
    <w:p w:rsidRPr="001C3EF6" w:rsidR="001C3EF6" w:rsidP="001C3EF6" w:rsidRDefault="001C3EF6" w14:paraId="115F8BCC" w14:textId="77777777">
      <w:pPr>
        <w:numPr>
          <w:ilvl w:val="0"/>
          <w:numId w:val="86"/>
        </w:numPr>
        <w:rPr>
          <w:color w:val="000000" w:themeColor="text1"/>
          <w:sz w:val="24"/>
          <w:szCs w:val="24"/>
        </w:rPr>
      </w:pPr>
      <w:r w:rsidRPr="001C3EF6">
        <w:rPr>
          <w:color w:val="000000" w:themeColor="text1"/>
          <w:sz w:val="24"/>
          <w:szCs w:val="24"/>
        </w:rPr>
        <w:t>Field‐Level Encryption: Especially for sensitive fields (like personal IDs or specific transaction details), encrypt them at the application level before storing.</w:t>
      </w:r>
    </w:p>
    <w:p w:rsidRPr="001C3EF6" w:rsidR="001C3EF6" w:rsidP="001C3EF6" w:rsidRDefault="001C3EF6" w14:paraId="1982DDFD" w14:textId="77777777">
      <w:pPr>
        <w:numPr>
          <w:ilvl w:val="0"/>
          <w:numId w:val="86"/>
        </w:numPr>
        <w:rPr>
          <w:color w:val="000000" w:themeColor="text1"/>
          <w:sz w:val="24"/>
          <w:szCs w:val="24"/>
        </w:rPr>
      </w:pPr>
      <w:r w:rsidRPr="001C3EF6">
        <w:rPr>
          <w:color w:val="000000" w:themeColor="text1"/>
          <w:sz w:val="24"/>
          <w:szCs w:val="24"/>
        </w:rPr>
        <w:t>Regular Encryption Audits: Periodically verify that new data sets or extended features follow encryption policies. Confirm that backups are restorable and remain encrypted in transit and storage.</w:t>
      </w:r>
    </w:p>
    <w:p w:rsidRPr="00185E1E" w:rsidR="0025652C" w:rsidP="0025652C" w:rsidRDefault="0025652C" w14:paraId="15476777" w14:textId="77777777">
      <w:pPr>
        <w:rPr>
          <w:b/>
          <w:bCs/>
          <w:color w:val="000000" w:themeColor="text1"/>
          <w:sz w:val="24"/>
          <w:szCs w:val="24"/>
        </w:rPr>
      </w:pPr>
      <w:r w:rsidRPr="00185E1E">
        <w:rPr>
          <w:b/>
          <w:bCs/>
          <w:color w:val="000000" w:themeColor="text1"/>
          <w:sz w:val="24"/>
          <w:szCs w:val="24"/>
        </w:rPr>
        <w:t>4.5 Data in Transit</w:t>
      </w:r>
    </w:p>
    <w:p w:rsidRPr="00185E1E" w:rsidR="0025652C" w:rsidP="0025652C" w:rsidRDefault="0025652C" w14:paraId="6F58F8B9" w14:textId="77777777">
      <w:pPr>
        <w:rPr>
          <w:color w:val="000000" w:themeColor="text1"/>
          <w:sz w:val="24"/>
          <w:szCs w:val="24"/>
        </w:rPr>
      </w:pPr>
      <w:r w:rsidRPr="00185E1E">
        <w:rPr>
          <w:b/>
          <w:bCs/>
          <w:color w:val="000000" w:themeColor="text1"/>
          <w:sz w:val="24"/>
          <w:szCs w:val="24"/>
        </w:rPr>
        <w:t>Minimum Mandatory Controls</w:t>
      </w:r>
    </w:p>
    <w:p w:rsidRPr="00185E1E" w:rsidR="0025652C" w:rsidP="0043430D" w:rsidRDefault="0025652C" w14:paraId="434ACFC3" w14:textId="5EB7A7BE">
      <w:pPr>
        <w:numPr>
          <w:ilvl w:val="0"/>
          <w:numId w:val="67"/>
        </w:numPr>
        <w:spacing w:line="278" w:lineRule="auto"/>
        <w:rPr>
          <w:color w:val="000000" w:themeColor="text1"/>
          <w:sz w:val="24"/>
          <w:szCs w:val="24"/>
        </w:rPr>
      </w:pPr>
      <w:r w:rsidRPr="7118005A" w:rsidR="0025652C">
        <w:rPr>
          <w:color w:val="000000" w:themeColor="text1" w:themeTint="FF" w:themeShade="FF"/>
          <w:sz w:val="24"/>
          <w:szCs w:val="24"/>
        </w:rPr>
        <w:t xml:space="preserve">TLS for External Connections: </w:t>
      </w:r>
      <w:r w:rsidRPr="7118005A" w:rsidR="43DC1840">
        <w:rPr>
          <w:color w:val="000000" w:themeColor="text1" w:themeTint="FF" w:themeShade="FF"/>
          <w:sz w:val="24"/>
          <w:szCs w:val="24"/>
        </w:rPr>
        <w:t>T</w:t>
      </w:r>
      <w:r w:rsidRPr="7118005A" w:rsidR="43DC1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he TMS API and Admin Service endpoints should be exposed only over secure HTTPS, with no HTTP fallback. Digital certificates used should be from authorized providers and </w:t>
      </w:r>
      <w:r w:rsidRPr="7118005A" w:rsidR="43DC1840">
        <w:rPr>
          <w:rFonts w:ascii="Calibri" w:hAnsi="Calibri" w:eastAsia="Calibri" w:cs="Calibri"/>
          <w:b w:val="0"/>
          <w:bCs w:val="0"/>
          <w:i w:val="0"/>
          <w:iCs w:val="0"/>
          <w:caps w:val="0"/>
          <w:smallCaps w:val="0"/>
          <w:noProof w:val="0"/>
          <w:color w:val="000000" w:themeColor="text1" w:themeTint="FF" w:themeShade="FF"/>
          <w:sz w:val="24"/>
          <w:szCs w:val="24"/>
          <w:lang w:val="en-US"/>
        </w:rPr>
        <w:t>validated</w:t>
      </w:r>
      <w:r w:rsidRPr="7118005A" w:rsidR="43DC1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ensure trust (verify ownership</w:t>
      </w:r>
      <w:r w:rsidRPr="7118005A" w:rsidR="43DC1840">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Pr="00185E1E" w:rsidR="0025652C" w:rsidP="0043430D" w:rsidRDefault="0025652C" w14:paraId="28113DBD" w14:textId="77777777">
      <w:pPr>
        <w:numPr>
          <w:ilvl w:val="0"/>
          <w:numId w:val="67"/>
        </w:numPr>
        <w:spacing w:line="278" w:lineRule="auto"/>
        <w:rPr>
          <w:color w:val="000000" w:themeColor="text1"/>
          <w:sz w:val="24"/>
          <w:szCs w:val="24"/>
        </w:rPr>
      </w:pPr>
      <w:r w:rsidRPr="00185E1E">
        <w:rPr>
          <w:color w:val="000000" w:themeColor="text1"/>
          <w:sz w:val="24"/>
          <w:szCs w:val="24"/>
        </w:rPr>
        <w:t>Auth</w:t>
      </w:r>
      <w:r w:rsidRPr="00185E1E">
        <w:rPr>
          <w:rFonts w:ascii="Cambria Math" w:hAnsi="Cambria Math" w:cs="Cambria Math"/>
          <w:color w:val="000000" w:themeColor="text1"/>
          <w:sz w:val="24"/>
          <w:szCs w:val="24"/>
        </w:rPr>
        <w:t>‐</w:t>
      </w:r>
      <w:r w:rsidRPr="00185E1E">
        <w:rPr>
          <w:color w:val="000000" w:themeColor="text1"/>
          <w:sz w:val="24"/>
          <w:szCs w:val="24"/>
        </w:rPr>
        <w:t>service &lt;-&gt; Keycloak Over HTTPS: User credentials or tokens are never sent in plaintext. Keycloak</w:t>
      </w:r>
      <w:r w:rsidRPr="00185E1E">
        <w:rPr>
          <w:rFonts w:ascii="Aptos" w:hAnsi="Aptos" w:cs="Aptos"/>
          <w:color w:val="000000" w:themeColor="text1"/>
          <w:sz w:val="24"/>
          <w:szCs w:val="24"/>
        </w:rPr>
        <w:t>’</w:t>
      </w:r>
      <w:r w:rsidRPr="00185E1E">
        <w:rPr>
          <w:color w:val="000000" w:themeColor="text1"/>
          <w:sz w:val="24"/>
          <w:szCs w:val="24"/>
        </w:rPr>
        <w:t>s certificate is validated to prevent spoofing.</w:t>
      </w:r>
    </w:p>
    <w:p w:rsidRPr="00185E1E" w:rsidR="0025652C" w:rsidP="0043430D" w:rsidRDefault="0025652C" w14:paraId="387A4398" w14:textId="77777777">
      <w:pPr>
        <w:numPr>
          <w:ilvl w:val="0"/>
          <w:numId w:val="67"/>
        </w:numPr>
        <w:spacing w:line="278" w:lineRule="auto"/>
        <w:rPr>
          <w:color w:val="000000" w:themeColor="text1"/>
          <w:sz w:val="24"/>
          <w:szCs w:val="24"/>
        </w:rPr>
      </w:pPr>
      <w:r w:rsidRPr="00185E1E">
        <w:rPr>
          <w:color w:val="000000" w:themeColor="text1"/>
          <w:sz w:val="24"/>
          <w:szCs w:val="24"/>
        </w:rPr>
        <w:t>Internal Pod Security Assumptions: Within the Kubernetes cluster, Tazama often uses private networking for microservice communication (Event Director to Rule Processor, etc.).</w:t>
      </w:r>
    </w:p>
    <w:p w:rsidRPr="00185E1E" w:rsidR="0025652C" w:rsidP="0043430D" w:rsidRDefault="0025652C" w14:paraId="457FE015" w14:textId="1DDBD37B">
      <w:pPr>
        <w:numPr>
          <w:ilvl w:val="0"/>
          <w:numId w:val="67"/>
        </w:numPr>
        <w:spacing w:line="278" w:lineRule="auto"/>
        <w:rPr>
          <w:color w:val="000000" w:themeColor="text1"/>
          <w:sz w:val="24"/>
          <w:szCs w:val="24"/>
        </w:rPr>
      </w:pPr>
      <w:r w:rsidRPr="4BB30407">
        <w:rPr>
          <w:color w:val="000000" w:themeColor="text1"/>
          <w:sz w:val="24"/>
          <w:szCs w:val="24"/>
        </w:rPr>
        <w:t>Avoid Plaintext Sensitive Data: Even in internal communications or logs, Tazama ensures that especially sensitive values (e.g., user passwords, entire tokens</w:t>
      </w:r>
      <w:r w:rsidRPr="4BB30407" w:rsidR="0AD81A47">
        <w:rPr>
          <w:color w:val="000000" w:themeColor="text1"/>
          <w:sz w:val="24"/>
          <w:szCs w:val="24"/>
        </w:rPr>
        <w:t>, PII</w:t>
      </w:r>
      <w:r w:rsidRPr="4BB30407">
        <w:rPr>
          <w:color w:val="000000" w:themeColor="text1"/>
          <w:sz w:val="24"/>
          <w:szCs w:val="24"/>
        </w:rPr>
        <w:t>) are not transmitted in the clear or logged in the open.</w:t>
      </w:r>
    </w:p>
    <w:p w:rsidRPr="00185E1E" w:rsidR="0025652C" w:rsidP="0025652C" w:rsidRDefault="0025652C" w14:paraId="55C45281" w14:textId="77777777">
      <w:pPr>
        <w:rPr>
          <w:color w:val="000000" w:themeColor="text1"/>
          <w:sz w:val="24"/>
          <w:szCs w:val="24"/>
        </w:rPr>
      </w:pPr>
      <w:r w:rsidRPr="00185E1E">
        <w:rPr>
          <w:b/>
          <w:bCs/>
          <w:color w:val="000000" w:themeColor="text1"/>
          <w:sz w:val="24"/>
          <w:szCs w:val="24"/>
        </w:rPr>
        <w:t>Additional Improvement Recommendations</w:t>
      </w:r>
    </w:p>
    <w:p w:rsidRPr="001C3EF6" w:rsidR="001C3EF6" w:rsidP="001C3EF6" w:rsidRDefault="001C3EF6" w14:paraId="15E65FB9" w14:textId="77777777">
      <w:pPr>
        <w:numPr>
          <w:ilvl w:val="0"/>
          <w:numId w:val="87"/>
        </w:numPr>
        <w:spacing w:line="278" w:lineRule="auto"/>
        <w:rPr>
          <w:color w:val="000000" w:themeColor="text1"/>
          <w:sz w:val="24"/>
          <w:szCs w:val="24"/>
        </w:rPr>
      </w:pPr>
      <w:r w:rsidRPr="001C3EF6">
        <w:rPr>
          <w:color w:val="000000" w:themeColor="text1"/>
          <w:sz w:val="24"/>
          <w:szCs w:val="24"/>
        </w:rPr>
        <w:t xml:space="preserve">Mutual TLS Within the Cluster: Adopt a service mesh or an </w:t>
      </w:r>
      <w:proofErr w:type="spellStart"/>
      <w:r w:rsidRPr="001C3EF6">
        <w:rPr>
          <w:color w:val="000000" w:themeColor="text1"/>
          <w:sz w:val="24"/>
          <w:szCs w:val="24"/>
        </w:rPr>
        <w:t>mTLS</w:t>
      </w:r>
      <w:proofErr w:type="spellEnd"/>
      <w:r w:rsidRPr="001C3EF6">
        <w:rPr>
          <w:color w:val="000000" w:themeColor="text1"/>
          <w:sz w:val="24"/>
          <w:szCs w:val="24"/>
        </w:rPr>
        <w:t xml:space="preserve"> approach so each microservice verifies the other’s certificate. This reduces the risk if an attacker gains partial access to the cluster network.</w:t>
      </w:r>
    </w:p>
    <w:p w:rsidRPr="001C3EF6" w:rsidR="001C3EF6" w:rsidP="001C3EF6" w:rsidRDefault="001C3EF6" w14:paraId="41F30C3B" w14:textId="77777777">
      <w:pPr>
        <w:numPr>
          <w:ilvl w:val="0"/>
          <w:numId w:val="87"/>
        </w:numPr>
        <w:spacing w:line="278" w:lineRule="auto"/>
        <w:rPr>
          <w:color w:val="000000" w:themeColor="text1"/>
          <w:sz w:val="24"/>
          <w:szCs w:val="24"/>
        </w:rPr>
      </w:pPr>
      <w:r w:rsidRPr="001C3EF6">
        <w:rPr>
          <w:color w:val="000000" w:themeColor="text1"/>
          <w:sz w:val="24"/>
          <w:szCs w:val="24"/>
        </w:rPr>
        <w:t>Network Policy Enforcement: Use Kubernetes Network Policies to strictly limit which pods can talk to the DB or Keycloak, providing a second line of defense.</w:t>
      </w:r>
    </w:p>
    <w:p w:rsidRPr="001C3EF6" w:rsidR="001C3EF6" w:rsidP="001C3EF6" w:rsidRDefault="001C3EF6" w14:paraId="24290CFA" w14:textId="77777777">
      <w:pPr>
        <w:numPr>
          <w:ilvl w:val="0"/>
          <w:numId w:val="87"/>
        </w:numPr>
        <w:spacing w:line="278" w:lineRule="auto"/>
        <w:rPr>
          <w:color w:val="000000" w:themeColor="text1"/>
          <w:sz w:val="24"/>
          <w:szCs w:val="24"/>
        </w:rPr>
      </w:pPr>
      <w:r w:rsidRPr="001C3EF6">
        <w:rPr>
          <w:color w:val="000000" w:themeColor="text1"/>
          <w:sz w:val="24"/>
          <w:szCs w:val="24"/>
        </w:rPr>
        <w:lastRenderedPageBreak/>
        <w:t>Strict Transport Security (HSTS): Enable HTTP Strict Transport Security on external endpoints to enforce HTTPS usage by browsers or other clients.</w:t>
      </w:r>
    </w:p>
    <w:p w:rsidRPr="001C3EF6" w:rsidR="001C3EF6" w:rsidP="001C3EF6" w:rsidRDefault="001C3EF6" w14:paraId="55E3889E" w14:textId="77777777">
      <w:pPr>
        <w:numPr>
          <w:ilvl w:val="0"/>
          <w:numId w:val="87"/>
        </w:numPr>
        <w:spacing w:line="278" w:lineRule="auto"/>
        <w:rPr>
          <w:color w:val="000000" w:themeColor="text1"/>
          <w:sz w:val="24"/>
          <w:szCs w:val="24"/>
        </w:rPr>
      </w:pPr>
      <w:r w:rsidRPr="001C3EF6">
        <w:rPr>
          <w:color w:val="000000" w:themeColor="text1"/>
          <w:sz w:val="24"/>
          <w:szCs w:val="24"/>
        </w:rPr>
        <w:t>Automated Certificate Renewal: If exposing TMS or Admin endpoints externally, use cert-manager or Let’s Encrypt to manage certificate lifecycles so they never expire unexpectedly.</w:t>
      </w:r>
    </w:p>
    <w:p w:rsidRPr="001C3EF6" w:rsidR="001C3EF6" w:rsidP="001C3EF6" w:rsidRDefault="001C3EF6" w14:paraId="14FCFF46" w14:textId="77777777">
      <w:pPr>
        <w:numPr>
          <w:ilvl w:val="0"/>
          <w:numId w:val="87"/>
        </w:numPr>
        <w:spacing w:line="278" w:lineRule="auto"/>
        <w:rPr>
          <w:color w:val="000000" w:themeColor="text1"/>
          <w:sz w:val="24"/>
          <w:szCs w:val="24"/>
        </w:rPr>
      </w:pPr>
      <w:r w:rsidRPr="001C3EF6">
        <w:rPr>
          <w:color w:val="000000" w:themeColor="text1"/>
          <w:sz w:val="24"/>
          <w:szCs w:val="24"/>
        </w:rPr>
        <w:t>TLS Downgrade Checks: Periodically scan endpoints to ensure that only modern TLS versions (1.2/1.3) and strong cipher suites are accepted, removing outdated protocols.</w:t>
      </w:r>
    </w:p>
    <w:p w:rsidRPr="00185E1E" w:rsidR="0025652C" w:rsidP="0025652C" w:rsidRDefault="0025652C" w14:paraId="3A5CA6DA" w14:textId="77777777">
      <w:pPr>
        <w:spacing w:line="278" w:lineRule="auto"/>
        <w:rPr>
          <w:b/>
          <w:bCs/>
          <w:color w:val="000000" w:themeColor="text1"/>
          <w:sz w:val="24"/>
          <w:szCs w:val="24"/>
        </w:rPr>
      </w:pPr>
      <w:r w:rsidRPr="00185E1E">
        <w:rPr>
          <w:b/>
          <w:bCs/>
          <w:color w:val="000000" w:themeColor="text1"/>
          <w:sz w:val="24"/>
          <w:szCs w:val="24"/>
        </w:rPr>
        <w:t>4.6 SQL Injection Protection</w:t>
      </w:r>
    </w:p>
    <w:p w:rsidRPr="00185E1E" w:rsidR="0025652C" w:rsidP="0025652C" w:rsidRDefault="0025652C" w14:paraId="0F79C04E" w14:textId="77777777">
      <w:pPr>
        <w:spacing w:line="278" w:lineRule="auto"/>
        <w:rPr>
          <w:b/>
          <w:bCs/>
          <w:color w:val="000000" w:themeColor="text1"/>
          <w:sz w:val="24"/>
          <w:szCs w:val="24"/>
        </w:rPr>
      </w:pPr>
      <w:r w:rsidRPr="00185E1E">
        <w:rPr>
          <w:b/>
          <w:bCs/>
          <w:color w:val="000000" w:themeColor="text1"/>
          <w:sz w:val="24"/>
          <w:szCs w:val="24"/>
        </w:rPr>
        <w:t>Minimum Mandatory Controls</w:t>
      </w:r>
    </w:p>
    <w:p w:rsidR="0025652C" w:rsidP="0025652C" w:rsidRDefault="0025652C" w14:paraId="4CD33246" w14:textId="357A297F">
      <w:pPr>
        <w:numPr>
          <w:ilvl w:val="0"/>
          <w:numId w:val="76"/>
        </w:numPr>
        <w:spacing w:line="278" w:lineRule="auto"/>
        <w:rPr>
          <w:color w:val="000000" w:themeColor="text1"/>
          <w:sz w:val="24"/>
          <w:szCs w:val="24"/>
        </w:rPr>
      </w:pPr>
      <w:commentRangeStart w:id="25"/>
      <w:commentRangeStart w:id="26"/>
      <w:r w:rsidRPr="4BB30407">
        <w:rPr>
          <w:color w:val="000000" w:themeColor="text1"/>
          <w:sz w:val="24"/>
          <w:szCs w:val="24"/>
        </w:rPr>
        <w:t>Parameterized Queries</w:t>
      </w:r>
      <w:commentRangeEnd w:id="25"/>
      <w:r>
        <w:rPr>
          <w:rStyle w:val="CommentReference"/>
        </w:rPr>
        <w:commentReference w:id="25"/>
      </w:r>
      <w:commentRangeEnd w:id="26"/>
      <w:r w:rsidR="00E624A4">
        <w:rPr>
          <w:rStyle w:val="CommentReference"/>
        </w:rPr>
        <w:commentReference w:id="26"/>
      </w:r>
      <w:r w:rsidRPr="4BB30407">
        <w:rPr>
          <w:color w:val="000000" w:themeColor="text1"/>
          <w:sz w:val="24"/>
          <w:szCs w:val="24"/>
        </w:rPr>
        <w:t xml:space="preserve">: </w:t>
      </w:r>
      <w:r w:rsidRPr="4BB30407" w:rsidR="00185E1E">
        <w:rPr>
          <w:color w:val="000000" w:themeColor="text1"/>
          <w:sz w:val="24"/>
          <w:szCs w:val="24"/>
        </w:rPr>
        <w:t>To prevent SQL injection attacks, all database queries must use parameterized statements</w:t>
      </w:r>
      <w:r w:rsidRPr="4BB30407">
        <w:rPr>
          <w:color w:val="000000" w:themeColor="text1"/>
          <w:sz w:val="24"/>
          <w:szCs w:val="24"/>
        </w:rPr>
        <w:t>.</w:t>
      </w:r>
      <w:r w:rsidR="004B733B">
        <w:rPr>
          <w:color w:val="000000" w:themeColor="text1"/>
          <w:sz w:val="24"/>
          <w:szCs w:val="24"/>
        </w:rPr>
        <w:t xml:space="preserve"> As a guideline:</w:t>
      </w:r>
    </w:p>
    <w:p w:rsidRPr="00185E1E" w:rsidR="004B733B" w:rsidP="001C3EF6" w:rsidRDefault="004B733B" w14:paraId="27DE14AA" w14:textId="742159D4">
      <w:pPr>
        <w:numPr>
          <w:ilvl w:val="1"/>
          <w:numId w:val="76"/>
        </w:numPr>
        <w:spacing w:line="278" w:lineRule="auto"/>
        <w:rPr>
          <w:color w:val="000000" w:themeColor="text1"/>
          <w:sz w:val="24"/>
          <w:szCs w:val="24"/>
        </w:rPr>
      </w:pPr>
      <w:r w:rsidRPr="004B733B">
        <w:rPr>
          <w:color w:val="000000" w:themeColor="text1"/>
          <w:sz w:val="24"/>
          <w:szCs w:val="24"/>
        </w:rPr>
        <w:t xml:space="preserve">Arango Query Language (AQL) provides for AQL-safe parameterization in TypeScript by using a template string generator function, e.g. </w:t>
      </w:r>
      <w:hyperlink w:history="1" w:anchor="L59" r:id="rId14">
        <w:r w:rsidRPr="004B733B">
          <w:rPr>
            <w:rStyle w:val="Hyperlink"/>
            <w:sz w:val="24"/>
            <w:szCs w:val="24"/>
          </w:rPr>
          <w:t>https://github.com/frmscoe/rule-054/blob/434a5fe040691dad84e7c8352edfa3e6a5121e17/src/rule-054.ts#L59</w:t>
        </w:r>
      </w:hyperlink>
      <w:r w:rsidRPr="004B733B">
        <w:rPr>
          <w:color w:val="000000" w:themeColor="text1"/>
          <w:sz w:val="24"/>
          <w:szCs w:val="24"/>
        </w:rPr>
        <w:t xml:space="preserve"> </w:t>
      </w:r>
    </w:p>
    <w:p w:rsidRPr="00185E1E" w:rsidR="0025652C" w:rsidP="0025652C" w:rsidRDefault="0025652C" w14:paraId="5D3C7B46" w14:textId="77777777">
      <w:pPr>
        <w:numPr>
          <w:ilvl w:val="0"/>
          <w:numId w:val="76"/>
        </w:numPr>
        <w:spacing w:line="278" w:lineRule="auto"/>
        <w:rPr>
          <w:color w:val="000000" w:themeColor="text1"/>
          <w:sz w:val="24"/>
          <w:szCs w:val="24"/>
        </w:rPr>
      </w:pPr>
      <w:r w:rsidRPr="00185E1E">
        <w:rPr>
          <w:color w:val="000000" w:themeColor="text1"/>
          <w:sz w:val="24"/>
          <w:szCs w:val="24"/>
        </w:rPr>
        <w:t>ORM Usage: Use ORM frameworks that automatically implement safe query practices.</w:t>
      </w:r>
    </w:p>
    <w:p w:rsidRPr="00185E1E" w:rsidR="0025652C" w:rsidP="0025652C" w:rsidRDefault="0025652C" w14:paraId="74521015" w14:textId="77777777">
      <w:pPr>
        <w:spacing w:line="278" w:lineRule="auto"/>
        <w:rPr>
          <w:b/>
          <w:bCs/>
          <w:color w:val="000000" w:themeColor="text1"/>
          <w:sz w:val="24"/>
          <w:szCs w:val="24"/>
        </w:rPr>
      </w:pPr>
      <w:r w:rsidRPr="00185E1E">
        <w:rPr>
          <w:b/>
          <w:bCs/>
          <w:color w:val="000000" w:themeColor="text1"/>
          <w:sz w:val="24"/>
          <w:szCs w:val="24"/>
        </w:rPr>
        <w:t>Additional Improvement Recommendations</w:t>
      </w:r>
    </w:p>
    <w:p w:rsidRPr="00185E1E" w:rsidR="0025652C" w:rsidP="0043430D" w:rsidRDefault="0025652C" w14:paraId="0B3FE5CD" w14:textId="77777777">
      <w:pPr>
        <w:numPr>
          <w:ilvl w:val="0"/>
          <w:numId w:val="77"/>
        </w:numPr>
        <w:spacing w:line="278" w:lineRule="auto"/>
        <w:rPr>
          <w:color w:val="000000" w:themeColor="text1"/>
          <w:sz w:val="24"/>
          <w:szCs w:val="24"/>
        </w:rPr>
      </w:pPr>
      <w:r w:rsidRPr="00185E1E">
        <w:rPr>
          <w:color w:val="000000" w:themeColor="text1"/>
          <w:sz w:val="24"/>
          <w:szCs w:val="24"/>
        </w:rPr>
        <w:t>Static Code Analysis: Integrate static code analysis tools to detect potentially insecure query patterns.</w:t>
      </w:r>
    </w:p>
    <w:p w:rsidRPr="00185E1E" w:rsidR="0025652C" w:rsidP="0043430D" w:rsidRDefault="0025652C" w14:paraId="2D5F99CE" w14:textId="77777777">
      <w:pPr>
        <w:numPr>
          <w:ilvl w:val="0"/>
          <w:numId w:val="77"/>
        </w:numPr>
        <w:spacing w:line="278" w:lineRule="auto"/>
        <w:rPr>
          <w:color w:val="000000" w:themeColor="text1"/>
          <w:sz w:val="24"/>
          <w:szCs w:val="24"/>
        </w:rPr>
      </w:pPr>
      <w:r w:rsidRPr="00185E1E">
        <w:rPr>
          <w:color w:val="000000" w:themeColor="text1"/>
          <w:sz w:val="24"/>
          <w:szCs w:val="24"/>
        </w:rPr>
        <w:t>Query Review: Regularly review query construction patterns, especially in code that handles dynamic filtering or sorting.</w:t>
      </w:r>
    </w:p>
    <w:p w:rsidRPr="00185E1E" w:rsidR="0025652C" w:rsidP="0025652C" w:rsidRDefault="0025652C" w14:paraId="1585BBE7" w14:textId="77777777">
      <w:pPr>
        <w:spacing w:line="278" w:lineRule="auto"/>
        <w:rPr>
          <w:b/>
          <w:bCs/>
          <w:color w:val="000000" w:themeColor="text1"/>
          <w:sz w:val="24"/>
          <w:szCs w:val="24"/>
        </w:rPr>
      </w:pPr>
      <w:r w:rsidRPr="00185E1E">
        <w:rPr>
          <w:b/>
          <w:bCs/>
          <w:color w:val="000000" w:themeColor="text1"/>
          <w:sz w:val="24"/>
          <w:szCs w:val="24"/>
        </w:rPr>
        <w:t>4.7 Input Validation</w:t>
      </w:r>
    </w:p>
    <w:p w:rsidRPr="00185E1E" w:rsidR="0025652C" w:rsidP="0025652C" w:rsidRDefault="0025652C" w14:paraId="4686457D" w14:textId="77777777">
      <w:pPr>
        <w:spacing w:line="278" w:lineRule="auto"/>
        <w:rPr>
          <w:b/>
          <w:bCs/>
          <w:color w:val="000000" w:themeColor="text1"/>
          <w:sz w:val="24"/>
          <w:szCs w:val="24"/>
        </w:rPr>
      </w:pPr>
      <w:r w:rsidRPr="00185E1E">
        <w:rPr>
          <w:b/>
          <w:bCs/>
          <w:color w:val="000000" w:themeColor="text1"/>
          <w:sz w:val="24"/>
          <w:szCs w:val="24"/>
        </w:rPr>
        <w:t>Minimum Mandatory Controls</w:t>
      </w:r>
    </w:p>
    <w:p w:rsidRPr="00185E1E" w:rsidR="0025652C" w:rsidP="0043430D" w:rsidRDefault="0025652C" w14:paraId="2824AB92" w14:textId="77777777">
      <w:pPr>
        <w:numPr>
          <w:ilvl w:val="0"/>
          <w:numId w:val="78"/>
        </w:numPr>
        <w:spacing w:line="278" w:lineRule="auto"/>
        <w:rPr>
          <w:color w:val="000000" w:themeColor="text1"/>
          <w:sz w:val="24"/>
          <w:szCs w:val="24"/>
        </w:rPr>
      </w:pPr>
      <w:r w:rsidRPr="00185E1E">
        <w:rPr>
          <w:color w:val="000000" w:themeColor="text1"/>
          <w:sz w:val="24"/>
          <w:szCs w:val="24"/>
        </w:rPr>
        <w:t>API Boundary Validation: All user input must be validated at the API boundary before processing.</w:t>
      </w:r>
    </w:p>
    <w:p w:rsidRPr="00185E1E" w:rsidR="0025652C" w:rsidP="0043430D" w:rsidRDefault="0025652C" w14:paraId="21D6CDBE" w14:textId="77777777">
      <w:pPr>
        <w:numPr>
          <w:ilvl w:val="0"/>
          <w:numId w:val="78"/>
        </w:numPr>
        <w:spacing w:line="278" w:lineRule="auto"/>
        <w:rPr>
          <w:color w:val="000000" w:themeColor="text1"/>
          <w:sz w:val="24"/>
          <w:szCs w:val="24"/>
        </w:rPr>
      </w:pPr>
      <w:r w:rsidRPr="00185E1E">
        <w:rPr>
          <w:color w:val="000000" w:themeColor="text1"/>
          <w:sz w:val="24"/>
          <w:szCs w:val="24"/>
        </w:rPr>
        <w:t>Type Checking: Implement strong type checking for all inputs to prevent type confusion attacks.</w:t>
      </w:r>
    </w:p>
    <w:p w:rsidRPr="00185E1E" w:rsidR="0025652C" w:rsidP="0025652C" w:rsidRDefault="0025652C" w14:paraId="489FB35C" w14:textId="77777777">
      <w:pPr>
        <w:spacing w:line="278" w:lineRule="auto"/>
        <w:rPr>
          <w:b/>
          <w:bCs/>
          <w:color w:val="000000" w:themeColor="text1"/>
          <w:sz w:val="24"/>
          <w:szCs w:val="24"/>
        </w:rPr>
      </w:pPr>
      <w:r w:rsidRPr="00185E1E">
        <w:rPr>
          <w:b/>
          <w:bCs/>
          <w:color w:val="000000" w:themeColor="text1"/>
          <w:sz w:val="24"/>
          <w:szCs w:val="24"/>
        </w:rPr>
        <w:t>Additional Improvement Recommendations</w:t>
      </w:r>
    </w:p>
    <w:p w:rsidRPr="00185E1E" w:rsidR="0025652C" w:rsidP="0043430D" w:rsidRDefault="0025652C" w14:paraId="31B0B93F" w14:textId="5FB8C08C">
      <w:pPr>
        <w:numPr>
          <w:ilvl w:val="0"/>
          <w:numId w:val="79"/>
        </w:numPr>
        <w:spacing w:line="278" w:lineRule="auto"/>
        <w:rPr>
          <w:color w:val="000000" w:themeColor="text1"/>
          <w:sz w:val="24"/>
          <w:szCs w:val="24"/>
        </w:rPr>
      </w:pPr>
      <w:r w:rsidRPr="00185E1E">
        <w:rPr>
          <w:color w:val="000000" w:themeColor="text1"/>
          <w:sz w:val="24"/>
          <w:szCs w:val="24"/>
        </w:rPr>
        <w:t xml:space="preserve">OpenAPI Schemas: Use OpenAPI schemas for </w:t>
      </w:r>
      <w:r w:rsidRPr="00185E1E" w:rsidR="00185E1E">
        <w:rPr>
          <w:color w:val="000000" w:themeColor="text1"/>
          <w:sz w:val="24"/>
          <w:szCs w:val="24"/>
        </w:rPr>
        <w:t xml:space="preserve">the </w:t>
      </w:r>
      <w:r w:rsidRPr="00185E1E">
        <w:rPr>
          <w:color w:val="000000" w:themeColor="text1"/>
          <w:sz w:val="24"/>
          <w:szCs w:val="24"/>
        </w:rPr>
        <w:t>structured validation of all API inputs.</w:t>
      </w:r>
    </w:p>
    <w:p w:rsidRPr="00185E1E" w:rsidR="0025652C" w:rsidP="0043430D" w:rsidRDefault="0025652C" w14:paraId="63BF8425" w14:textId="77777777">
      <w:pPr>
        <w:numPr>
          <w:ilvl w:val="0"/>
          <w:numId w:val="79"/>
        </w:numPr>
        <w:spacing w:line="278" w:lineRule="auto"/>
        <w:rPr>
          <w:color w:val="000000" w:themeColor="text1"/>
          <w:sz w:val="24"/>
          <w:szCs w:val="24"/>
        </w:rPr>
      </w:pPr>
      <w:r w:rsidRPr="00185E1E">
        <w:rPr>
          <w:color w:val="000000" w:themeColor="text1"/>
          <w:sz w:val="24"/>
          <w:szCs w:val="24"/>
        </w:rPr>
        <w:lastRenderedPageBreak/>
        <w:t>Strong Typing: Implement strong typing throughout the codebase to prevent type-related vulnerabilities.</w:t>
      </w:r>
    </w:p>
    <w:p w:rsidRPr="00185E1E" w:rsidR="0025652C" w:rsidP="0043430D" w:rsidRDefault="0025652C" w14:paraId="453D6C9D" w14:textId="77777777">
      <w:pPr>
        <w:numPr>
          <w:ilvl w:val="0"/>
          <w:numId w:val="79"/>
        </w:numPr>
        <w:spacing w:line="278" w:lineRule="auto"/>
        <w:rPr>
          <w:color w:val="000000" w:themeColor="text1"/>
          <w:sz w:val="24"/>
          <w:szCs w:val="24"/>
        </w:rPr>
      </w:pPr>
      <w:r w:rsidRPr="00185E1E">
        <w:rPr>
          <w:color w:val="000000" w:themeColor="text1"/>
          <w:sz w:val="24"/>
          <w:szCs w:val="24"/>
        </w:rPr>
        <w:t xml:space="preserve">Input Sanitization: Sanitize inputs to prevent various injection attacks beyond just SQL </w:t>
      </w:r>
      <w:proofErr w:type="gramStart"/>
      <w:r w:rsidRPr="00185E1E">
        <w:rPr>
          <w:color w:val="000000" w:themeColor="text1"/>
          <w:sz w:val="24"/>
          <w:szCs w:val="24"/>
        </w:rPr>
        <w:t>injection</w:t>
      </w:r>
      <w:proofErr w:type="gramEnd"/>
      <w:r w:rsidRPr="00185E1E">
        <w:rPr>
          <w:color w:val="000000" w:themeColor="text1"/>
          <w:sz w:val="24"/>
          <w:szCs w:val="24"/>
        </w:rPr>
        <w:t>.</w:t>
      </w:r>
    </w:p>
    <w:p w:rsidRPr="00185E1E" w:rsidR="0025652C" w:rsidP="0025652C" w:rsidRDefault="0025652C" w14:paraId="25988633" w14:textId="77777777">
      <w:pPr>
        <w:spacing w:line="278" w:lineRule="auto"/>
        <w:rPr>
          <w:b/>
          <w:bCs/>
          <w:color w:val="000000" w:themeColor="text1"/>
          <w:sz w:val="24"/>
          <w:szCs w:val="24"/>
        </w:rPr>
      </w:pPr>
      <w:r w:rsidRPr="00185E1E">
        <w:rPr>
          <w:b/>
          <w:bCs/>
          <w:color w:val="000000" w:themeColor="text1"/>
          <w:sz w:val="24"/>
          <w:szCs w:val="24"/>
        </w:rPr>
        <w:t>4.8 Separate Environments</w:t>
      </w:r>
    </w:p>
    <w:p w:rsidRPr="00185E1E" w:rsidR="0025652C" w:rsidP="0025652C" w:rsidRDefault="0025652C" w14:paraId="67610E51" w14:textId="77777777">
      <w:pPr>
        <w:spacing w:line="278" w:lineRule="auto"/>
        <w:rPr>
          <w:b/>
          <w:bCs/>
          <w:color w:val="000000" w:themeColor="text1"/>
          <w:sz w:val="24"/>
          <w:szCs w:val="24"/>
        </w:rPr>
      </w:pPr>
      <w:r w:rsidRPr="00185E1E">
        <w:rPr>
          <w:b/>
          <w:bCs/>
          <w:color w:val="000000" w:themeColor="text1"/>
          <w:sz w:val="24"/>
          <w:szCs w:val="24"/>
        </w:rPr>
        <w:t>Minimum Mandatory Controls</w:t>
      </w:r>
    </w:p>
    <w:p w:rsidRPr="00185E1E" w:rsidR="0025652C" w:rsidP="0043430D" w:rsidRDefault="0025652C" w14:paraId="116F37AF" w14:textId="77777777">
      <w:pPr>
        <w:numPr>
          <w:ilvl w:val="0"/>
          <w:numId w:val="80"/>
        </w:numPr>
        <w:spacing w:line="278" w:lineRule="auto"/>
        <w:rPr>
          <w:color w:val="000000" w:themeColor="text1"/>
          <w:sz w:val="24"/>
          <w:szCs w:val="24"/>
        </w:rPr>
      </w:pPr>
      <w:r w:rsidRPr="00185E1E">
        <w:rPr>
          <w:color w:val="000000" w:themeColor="text1"/>
          <w:sz w:val="24"/>
          <w:szCs w:val="24"/>
        </w:rPr>
        <w:t>Environment Separation: Development, test, and production environments must be logically and physically separated.</w:t>
      </w:r>
    </w:p>
    <w:p w:rsidRPr="00185E1E" w:rsidR="0025652C" w:rsidP="0043430D" w:rsidRDefault="0025652C" w14:paraId="72B7EA85" w14:textId="77777777">
      <w:pPr>
        <w:numPr>
          <w:ilvl w:val="0"/>
          <w:numId w:val="80"/>
        </w:numPr>
        <w:spacing w:line="278" w:lineRule="auto"/>
        <w:rPr>
          <w:color w:val="000000" w:themeColor="text1"/>
          <w:sz w:val="24"/>
          <w:szCs w:val="24"/>
        </w:rPr>
      </w:pPr>
      <w:r w:rsidRPr="00185E1E">
        <w:rPr>
          <w:color w:val="000000" w:themeColor="text1"/>
          <w:sz w:val="24"/>
          <w:szCs w:val="24"/>
        </w:rPr>
        <w:t>Controlled Data Flow: Control data flow between environments to prevent leakage of production data.</w:t>
      </w:r>
    </w:p>
    <w:p w:rsidRPr="00185E1E" w:rsidR="0025652C" w:rsidP="0025652C" w:rsidRDefault="0025652C" w14:paraId="14ACE821" w14:textId="77777777">
      <w:pPr>
        <w:spacing w:line="278" w:lineRule="auto"/>
        <w:rPr>
          <w:b/>
          <w:bCs/>
          <w:color w:val="000000" w:themeColor="text1"/>
          <w:sz w:val="24"/>
          <w:szCs w:val="24"/>
        </w:rPr>
      </w:pPr>
      <w:r w:rsidRPr="00185E1E">
        <w:rPr>
          <w:b/>
          <w:bCs/>
          <w:color w:val="000000" w:themeColor="text1"/>
          <w:sz w:val="24"/>
          <w:szCs w:val="24"/>
        </w:rPr>
        <w:t>Additional Improvement Recommendations</w:t>
      </w:r>
    </w:p>
    <w:p w:rsidRPr="00185E1E" w:rsidR="0025652C" w:rsidP="0043430D" w:rsidRDefault="0025652C" w14:paraId="4851FE8C" w14:textId="77777777">
      <w:pPr>
        <w:numPr>
          <w:ilvl w:val="0"/>
          <w:numId w:val="81"/>
        </w:numPr>
        <w:spacing w:line="278" w:lineRule="auto"/>
        <w:rPr>
          <w:color w:val="000000" w:themeColor="text1"/>
          <w:sz w:val="24"/>
          <w:szCs w:val="24"/>
        </w:rPr>
      </w:pPr>
      <w:r w:rsidRPr="00185E1E">
        <w:rPr>
          <w:color w:val="000000" w:themeColor="text1"/>
          <w:sz w:val="24"/>
          <w:szCs w:val="24"/>
        </w:rPr>
        <w:t>Access Restrictions: Enforce strict access restrictions and data masking in non-production environments.</w:t>
      </w:r>
    </w:p>
    <w:p w:rsidRPr="00185E1E" w:rsidR="0025652C" w:rsidP="0043430D" w:rsidRDefault="0025652C" w14:paraId="0C9F226B" w14:textId="77777777">
      <w:pPr>
        <w:numPr>
          <w:ilvl w:val="0"/>
          <w:numId w:val="81"/>
        </w:numPr>
        <w:spacing w:line="278" w:lineRule="auto"/>
        <w:rPr>
          <w:color w:val="000000" w:themeColor="text1"/>
          <w:sz w:val="24"/>
          <w:szCs w:val="24"/>
        </w:rPr>
      </w:pPr>
      <w:r w:rsidRPr="00185E1E">
        <w:rPr>
          <w:color w:val="000000" w:themeColor="text1"/>
          <w:sz w:val="24"/>
          <w:szCs w:val="24"/>
        </w:rPr>
        <w:t>Production-Like Testing: Ensure non-production environments mirror production configurations to validate security controls.</w:t>
      </w:r>
    </w:p>
    <w:p w:rsidRPr="00185E1E" w:rsidR="0025652C" w:rsidP="0025652C" w:rsidRDefault="0025652C" w14:paraId="148DC6EB" w14:textId="77777777">
      <w:pPr>
        <w:rPr>
          <w:b/>
          <w:bCs/>
          <w:color w:val="000000" w:themeColor="text1"/>
          <w:sz w:val="24"/>
          <w:szCs w:val="24"/>
        </w:rPr>
      </w:pPr>
    </w:p>
    <w:p w:rsidRPr="00185E1E" w:rsidR="0025652C" w:rsidP="0025652C" w:rsidRDefault="0025652C" w14:paraId="1E14EBF5" w14:textId="77777777">
      <w:pPr>
        <w:rPr>
          <w:b/>
          <w:bCs/>
          <w:color w:val="000000" w:themeColor="text1"/>
          <w:sz w:val="24"/>
          <w:szCs w:val="24"/>
        </w:rPr>
      </w:pPr>
      <w:r w:rsidRPr="4BB30407">
        <w:rPr>
          <w:b/>
          <w:bCs/>
          <w:color w:val="000000" w:themeColor="text1"/>
          <w:sz w:val="24"/>
          <w:szCs w:val="24"/>
        </w:rPr>
        <w:t>5</w:t>
      </w:r>
      <w:commentRangeStart w:id="27"/>
      <w:commentRangeStart w:id="28"/>
      <w:commentRangeStart w:id="29"/>
      <w:r w:rsidRPr="4BB30407">
        <w:rPr>
          <w:b/>
          <w:bCs/>
          <w:color w:val="000000" w:themeColor="text1"/>
          <w:sz w:val="24"/>
          <w:szCs w:val="24"/>
        </w:rPr>
        <w:t>. Platform Logging, Auditing, and Security Monitoring</w:t>
      </w:r>
      <w:commentRangeEnd w:id="27"/>
      <w:r>
        <w:rPr>
          <w:rStyle w:val="CommentReference"/>
        </w:rPr>
        <w:commentReference w:id="27"/>
      </w:r>
      <w:commentRangeEnd w:id="28"/>
      <w:r w:rsidR="00E624A4">
        <w:rPr>
          <w:rStyle w:val="CommentReference"/>
        </w:rPr>
        <w:commentReference w:id="28"/>
      </w:r>
      <w:commentRangeEnd w:id="29"/>
      <w:r w:rsidR="004B733B">
        <w:rPr>
          <w:rStyle w:val="CommentReference"/>
        </w:rPr>
        <w:commentReference w:id="29"/>
      </w:r>
    </w:p>
    <w:p w:rsidR="0025652C" w:rsidP="0025652C" w:rsidRDefault="79A8BEB5" w14:paraId="23ACCD87" w14:textId="56C71F8D">
      <w:pPr>
        <w:rPr>
          <w:color w:val="000000" w:themeColor="text1"/>
          <w:sz w:val="24"/>
          <w:szCs w:val="24"/>
        </w:rPr>
      </w:pPr>
      <w:r w:rsidRPr="19DDB9A8">
        <w:rPr>
          <w:color w:val="000000" w:themeColor="text1"/>
          <w:sz w:val="24"/>
          <w:szCs w:val="24"/>
        </w:rPr>
        <w:t xml:space="preserve">Tazama already produces operational logs for diagnosing issues, but logging and auditing also supply essential security intelligence. Each Tazama service can forward logs to a </w:t>
      </w:r>
      <w:r w:rsidRPr="19DDB9A8" w:rsidR="259F10FE">
        <w:rPr>
          <w:color w:val="000000" w:themeColor="text1"/>
          <w:sz w:val="24"/>
          <w:szCs w:val="24"/>
        </w:rPr>
        <w:t>centralized</w:t>
      </w:r>
      <w:r w:rsidRPr="19DDB9A8">
        <w:rPr>
          <w:color w:val="000000" w:themeColor="text1"/>
          <w:sz w:val="24"/>
          <w:szCs w:val="24"/>
        </w:rPr>
        <w:t xml:space="preserve"> store (e.g., ELK stack). Meanwhile, an audit trail ensures accountability for admin actions and access to sensitive data. Finally, integrated monitoring helps detect anomalies or potential intrusions in real time.</w:t>
      </w:r>
    </w:p>
    <w:p w:rsidRPr="004B733B" w:rsidR="004B733B" w:rsidP="004B733B" w:rsidRDefault="004B733B" w14:paraId="0DCB6D00" w14:textId="20A9BB9F">
      <w:pPr>
        <w:rPr>
          <w:color w:val="000000" w:themeColor="text1"/>
          <w:sz w:val="24"/>
          <w:szCs w:val="24"/>
          <w:lang w:val="en-ZA"/>
        </w:rPr>
      </w:pPr>
      <w:r>
        <w:rPr>
          <w:color w:val="000000" w:themeColor="text1"/>
          <w:sz w:val="24"/>
          <w:szCs w:val="24"/>
          <w:lang w:val="en-ZA"/>
        </w:rPr>
        <w:t>F</w:t>
      </w:r>
      <w:r w:rsidRPr="004B733B">
        <w:rPr>
          <w:color w:val="000000" w:themeColor="text1"/>
          <w:sz w:val="24"/>
          <w:szCs w:val="24"/>
          <w:lang w:val="en-ZA"/>
        </w:rPr>
        <w:t xml:space="preserve">or </w:t>
      </w:r>
      <w:r>
        <w:rPr>
          <w:color w:val="000000" w:themeColor="text1"/>
          <w:sz w:val="24"/>
          <w:szCs w:val="24"/>
          <w:lang w:val="en-ZA"/>
        </w:rPr>
        <w:t>fraud investigations, we are also recommending structured event logs with full transactional history to track user-driven changes to system documents at the field level</w:t>
      </w:r>
      <w:r w:rsidRPr="004B733B">
        <w:rPr>
          <w:color w:val="000000" w:themeColor="text1"/>
          <w:sz w:val="24"/>
          <w:szCs w:val="24"/>
          <w:lang w:val="en-ZA"/>
        </w:rPr>
        <w:t>, along with the need to record comments or reasons against certain high-risk updates.</w:t>
      </w:r>
    </w:p>
    <w:p w:rsidRPr="004B733B" w:rsidR="004B733B" w:rsidP="0025652C" w:rsidRDefault="004B733B" w14:paraId="3AA1DF29" w14:textId="77777777">
      <w:pPr>
        <w:rPr>
          <w:color w:val="000000" w:themeColor="text1"/>
          <w:sz w:val="24"/>
          <w:szCs w:val="24"/>
          <w:lang w:val="en-ZA"/>
          <w:rPrChange w:author="Godfrey Kutumela" w:date="2025-05-07T00:00:00Z" w16du:dateUtc="2025-05-06T22:00:00Z" w:id="30">
            <w:rPr>
              <w:color w:val="000000" w:themeColor="text1"/>
              <w:sz w:val="24"/>
              <w:szCs w:val="24"/>
            </w:rPr>
          </w:rPrChange>
        </w:rPr>
      </w:pPr>
    </w:p>
    <w:p w:rsidRPr="00185E1E" w:rsidR="0025652C" w:rsidP="0025652C" w:rsidRDefault="0025652C" w14:paraId="37557E5F" w14:textId="77777777">
      <w:pPr>
        <w:rPr>
          <w:b/>
          <w:bCs/>
          <w:color w:val="000000" w:themeColor="text1"/>
          <w:sz w:val="24"/>
          <w:szCs w:val="24"/>
        </w:rPr>
      </w:pPr>
      <w:r w:rsidRPr="00185E1E">
        <w:rPr>
          <w:b/>
          <w:bCs/>
          <w:color w:val="000000" w:themeColor="text1"/>
          <w:sz w:val="24"/>
          <w:szCs w:val="24"/>
        </w:rPr>
        <w:t>5.1 Activity Logging</w:t>
      </w:r>
    </w:p>
    <w:p w:rsidRPr="00185E1E" w:rsidR="0025652C" w:rsidP="0025652C" w:rsidRDefault="0025652C" w14:paraId="65DDE38B" w14:textId="77777777">
      <w:pPr>
        <w:rPr>
          <w:color w:val="000000" w:themeColor="text1"/>
          <w:sz w:val="24"/>
          <w:szCs w:val="24"/>
        </w:rPr>
      </w:pPr>
      <w:r w:rsidRPr="00185E1E">
        <w:rPr>
          <w:b/>
          <w:bCs/>
          <w:color w:val="000000" w:themeColor="text1"/>
          <w:sz w:val="24"/>
          <w:szCs w:val="24"/>
        </w:rPr>
        <w:t>Minimum Mandatory Controls</w:t>
      </w:r>
    </w:p>
    <w:p w:rsidRPr="00185E1E" w:rsidR="0025652C" w:rsidP="0043430D" w:rsidRDefault="0025652C" w14:paraId="0C6F2DF5" w14:textId="77777777">
      <w:pPr>
        <w:numPr>
          <w:ilvl w:val="0"/>
          <w:numId w:val="69"/>
        </w:numPr>
        <w:spacing w:line="278" w:lineRule="auto"/>
        <w:rPr>
          <w:color w:val="000000" w:themeColor="text1"/>
          <w:sz w:val="24"/>
          <w:szCs w:val="24"/>
        </w:rPr>
      </w:pPr>
      <w:r w:rsidRPr="00185E1E">
        <w:rPr>
          <w:color w:val="000000" w:themeColor="text1"/>
          <w:sz w:val="24"/>
          <w:szCs w:val="24"/>
        </w:rPr>
        <w:t>Comprehensive Request Logging: The TMS API, Admin Service, and Auth</w:t>
      </w:r>
      <w:r w:rsidRPr="00185E1E">
        <w:rPr>
          <w:rFonts w:ascii="Cambria Math" w:hAnsi="Cambria Math" w:cs="Cambria Math"/>
          <w:color w:val="000000" w:themeColor="text1"/>
          <w:sz w:val="24"/>
          <w:szCs w:val="24"/>
        </w:rPr>
        <w:t>‐</w:t>
      </w:r>
      <w:r w:rsidRPr="00185E1E">
        <w:rPr>
          <w:color w:val="000000" w:themeColor="text1"/>
          <w:sz w:val="24"/>
          <w:szCs w:val="24"/>
        </w:rPr>
        <w:t>service record each request with timestamps, endpoint details, user identity (when present), and success/failure results.</w:t>
      </w:r>
    </w:p>
    <w:p w:rsidRPr="00185E1E" w:rsidR="0025652C" w:rsidP="0043430D" w:rsidRDefault="0025652C" w14:paraId="2042B70B" w14:textId="77777777">
      <w:pPr>
        <w:numPr>
          <w:ilvl w:val="0"/>
          <w:numId w:val="69"/>
        </w:numPr>
        <w:spacing w:line="278" w:lineRule="auto"/>
        <w:rPr>
          <w:color w:val="000000" w:themeColor="text1"/>
          <w:sz w:val="24"/>
          <w:szCs w:val="24"/>
        </w:rPr>
      </w:pPr>
      <w:r w:rsidRPr="00185E1E">
        <w:rPr>
          <w:color w:val="000000" w:themeColor="text1"/>
          <w:sz w:val="24"/>
          <w:szCs w:val="24"/>
        </w:rPr>
        <w:lastRenderedPageBreak/>
        <w:t>Centralized Aggregation: Logs are typically collected in Elasticsearch or a similar system, preventing data loss from container restarts. Operators can query or visualize all logs in one place.</w:t>
      </w:r>
    </w:p>
    <w:p w:rsidRPr="00185E1E" w:rsidR="0025652C" w:rsidP="0043430D" w:rsidRDefault="0025652C" w14:paraId="3A74ECD3" w14:textId="597F1924">
      <w:pPr>
        <w:numPr>
          <w:ilvl w:val="0"/>
          <w:numId w:val="69"/>
        </w:numPr>
        <w:spacing w:line="278" w:lineRule="auto"/>
        <w:rPr>
          <w:color w:val="000000" w:themeColor="text1"/>
          <w:sz w:val="24"/>
          <w:szCs w:val="24"/>
        </w:rPr>
      </w:pPr>
      <w:r w:rsidRPr="00185E1E">
        <w:rPr>
          <w:color w:val="000000" w:themeColor="text1"/>
          <w:sz w:val="24"/>
          <w:szCs w:val="24"/>
        </w:rPr>
        <w:t>Structured and Correlated Logs: Tazama uses correlation or trace IDs to link events across microservices (e.g., TMS -&gt; Event Director -&gt; Rule Processor). This makes debugging or forensic analysis more efficient.</w:t>
      </w:r>
    </w:p>
    <w:p w:rsidRPr="00185E1E" w:rsidR="0025652C" w:rsidP="0043430D" w:rsidRDefault="0025652C" w14:paraId="32AE2D99" w14:textId="77777777">
      <w:pPr>
        <w:numPr>
          <w:ilvl w:val="0"/>
          <w:numId w:val="69"/>
        </w:numPr>
        <w:spacing w:line="278" w:lineRule="auto"/>
        <w:rPr>
          <w:color w:val="000000" w:themeColor="text1"/>
          <w:sz w:val="24"/>
          <w:szCs w:val="24"/>
        </w:rPr>
      </w:pPr>
      <w:r w:rsidRPr="00185E1E">
        <w:rPr>
          <w:color w:val="000000" w:themeColor="text1"/>
          <w:sz w:val="24"/>
          <w:szCs w:val="24"/>
        </w:rPr>
        <w:t>Error/Exception Logging: JWT validation failures, DB connection errors, or rule processing exceptions are recorded with enough detail to diagnose problems (though without disclosing private keys or passwords).</w:t>
      </w:r>
    </w:p>
    <w:p w:rsidRPr="00185E1E" w:rsidR="0025652C" w:rsidP="0043430D" w:rsidRDefault="0025652C" w14:paraId="5F182357" w14:textId="68A8A001">
      <w:pPr>
        <w:numPr>
          <w:ilvl w:val="0"/>
          <w:numId w:val="69"/>
        </w:numPr>
        <w:spacing w:line="278" w:lineRule="auto"/>
        <w:rPr>
          <w:color w:val="000000" w:themeColor="text1"/>
          <w:sz w:val="24"/>
          <w:szCs w:val="24"/>
        </w:rPr>
      </w:pPr>
      <w:r w:rsidRPr="00185E1E">
        <w:rPr>
          <w:color w:val="000000" w:themeColor="text1"/>
          <w:sz w:val="24"/>
          <w:szCs w:val="24"/>
        </w:rPr>
        <w:t xml:space="preserve">Avoid Logging Sensitive Information: Tazama </w:t>
      </w:r>
      <w:r w:rsidR="00B6485D">
        <w:rPr>
          <w:color w:val="000000" w:themeColor="text1"/>
          <w:sz w:val="24"/>
          <w:szCs w:val="24"/>
        </w:rPr>
        <w:t>does not</w:t>
      </w:r>
      <w:r w:rsidRPr="00185E1E">
        <w:rPr>
          <w:color w:val="000000" w:themeColor="text1"/>
          <w:sz w:val="24"/>
          <w:szCs w:val="24"/>
        </w:rPr>
        <w:t xml:space="preserve"> store full tokens, user passwords, or personal data in logs. Instead, partial identifiers or masked data are used where possible.</w:t>
      </w:r>
    </w:p>
    <w:p w:rsidRPr="00185E1E" w:rsidR="0025652C" w:rsidP="0025652C" w:rsidRDefault="0025652C" w14:paraId="3C10BBDD" w14:textId="5716964F">
      <w:pPr>
        <w:rPr>
          <w:color w:val="000000" w:themeColor="text1"/>
          <w:sz w:val="24"/>
          <w:szCs w:val="24"/>
        </w:rPr>
      </w:pPr>
      <w:r w:rsidRPr="00185E1E">
        <w:rPr>
          <w:b/>
          <w:bCs/>
          <w:color w:val="000000" w:themeColor="text1"/>
          <w:sz w:val="24"/>
          <w:szCs w:val="24"/>
        </w:rPr>
        <w:t>Additional Improvement Recommendations</w:t>
      </w:r>
    </w:p>
    <w:p w:rsidRPr="007D1FB3" w:rsidR="007D1FB3" w:rsidP="007D1FB3" w:rsidRDefault="007D1FB3" w14:paraId="69B32D1D" w14:textId="77777777">
      <w:pPr>
        <w:numPr>
          <w:ilvl w:val="0"/>
          <w:numId w:val="88"/>
        </w:numPr>
        <w:rPr>
          <w:color w:val="000000" w:themeColor="text1"/>
          <w:sz w:val="24"/>
          <w:szCs w:val="24"/>
        </w:rPr>
      </w:pPr>
      <w:r w:rsidRPr="007D1FB3">
        <w:rPr>
          <w:color w:val="000000" w:themeColor="text1"/>
          <w:sz w:val="24"/>
          <w:szCs w:val="24"/>
        </w:rPr>
        <w:t xml:space="preserve">Integrate Keycloak Logs: Incorporate Keycloak’s login and admin event logs into the same ELK environment to see the complete user authentication flow alongside </w:t>
      </w:r>
      <w:proofErr w:type="spellStart"/>
      <w:r w:rsidRPr="007D1FB3">
        <w:rPr>
          <w:color w:val="000000" w:themeColor="text1"/>
          <w:sz w:val="24"/>
          <w:szCs w:val="24"/>
        </w:rPr>
        <w:t>Tazama</w:t>
      </w:r>
      <w:proofErr w:type="spellEnd"/>
      <w:r w:rsidRPr="007D1FB3">
        <w:rPr>
          <w:color w:val="000000" w:themeColor="text1"/>
          <w:sz w:val="24"/>
          <w:szCs w:val="24"/>
        </w:rPr>
        <w:t xml:space="preserve"> actions.</w:t>
      </w:r>
    </w:p>
    <w:p w:rsidRPr="007D1FB3" w:rsidR="007D1FB3" w:rsidP="007D1FB3" w:rsidRDefault="007D1FB3" w14:paraId="19D68EAC" w14:textId="77777777">
      <w:pPr>
        <w:numPr>
          <w:ilvl w:val="0"/>
          <w:numId w:val="88"/>
        </w:numPr>
        <w:rPr>
          <w:color w:val="000000" w:themeColor="text1"/>
          <w:sz w:val="24"/>
          <w:szCs w:val="24"/>
        </w:rPr>
      </w:pPr>
      <w:r w:rsidRPr="007D1FB3">
        <w:rPr>
          <w:color w:val="000000" w:themeColor="text1"/>
          <w:sz w:val="24"/>
          <w:szCs w:val="24"/>
        </w:rPr>
        <w:t>Real‐Time Alerting on Suspicious Patterns: Configure watchers or alerts for repeated failed logins, unusual transaction spikes, or other triggers that might indicate an attack or misuse.</w:t>
      </w:r>
    </w:p>
    <w:p w:rsidRPr="007D1FB3" w:rsidR="007D1FB3" w:rsidP="007D1FB3" w:rsidRDefault="007D1FB3" w14:paraId="572C2DDB" w14:textId="77777777">
      <w:pPr>
        <w:numPr>
          <w:ilvl w:val="0"/>
          <w:numId w:val="88"/>
        </w:numPr>
        <w:rPr>
          <w:color w:val="000000" w:themeColor="text1"/>
          <w:sz w:val="24"/>
          <w:szCs w:val="24"/>
        </w:rPr>
      </w:pPr>
      <w:r w:rsidRPr="007D1FB3">
        <w:rPr>
          <w:color w:val="000000" w:themeColor="text1"/>
          <w:sz w:val="24"/>
          <w:szCs w:val="24"/>
        </w:rPr>
        <w:t>Extended Log Retention: Keep logs readily accessible for at least 90 days (hot storage), then archive them for one year or more if an incident is discovered later.</w:t>
      </w:r>
    </w:p>
    <w:p w:rsidRPr="007D1FB3" w:rsidR="007D1FB3" w:rsidP="007D1FB3" w:rsidRDefault="007D1FB3" w14:paraId="54E80E70" w14:textId="77777777">
      <w:pPr>
        <w:numPr>
          <w:ilvl w:val="0"/>
          <w:numId w:val="88"/>
        </w:numPr>
        <w:rPr>
          <w:color w:val="000000" w:themeColor="text1"/>
          <w:sz w:val="24"/>
          <w:szCs w:val="24"/>
        </w:rPr>
      </w:pPr>
      <w:r w:rsidRPr="007D1FB3">
        <w:rPr>
          <w:color w:val="000000" w:themeColor="text1"/>
          <w:sz w:val="24"/>
          <w:szCs w:val="24"/>
        </w:rPr>
        <w:t>Privacy Guardrails</w:t>
      </w:r>
      <w:proofErr w:type="gramStart"/>
      <w:r w:rsidRPr="007D1FB3">
        <w:rPr>
          <w:color w:val="000000" w:themeColor="text1"/>
          <w:sz w:val="24"/>
          <w:szCs w:val="24"/>
        </w:rPr>
        <w:t>: Re‐review</w:t>
      </w:r>
      <w:proofErr w:type="gramEnd"/>
      <w:r w:rsidRPr="007D1FB3">
        <w:rPr>
          <w:color w:val="000000" w:themeColor="text1"/>
          <w:sz w:val="24"/>
          <w:szCs w:val="24"/>
        </w:rPr>
        <w:t xml:space="preserve"> what fields get logged if </w:t>
      </w:r>
      <w:proofErr w:type="spellStart"/>
      <w:r w:rsidRPr="007D1FB3">
        <w:rPr>
          <w:color w:val="000000" w:themeColor="text1"/>
          <w:sz w:val="24"/>
          <w:szCs w:val="24"/>
        </w:rPr>
        <w:t>Tazama</w:t>
      </w:r>
      <w:proofErr w:type="spellEnd"/>
      <w:r w:rsidRPr="007D1FB3">
        <w:rPr>
          <w:color w:val="000000" w:themeColor="text1"/>
          <w:sz w:val="24"/>
          <w:szCs w:val="24"/>
        </w:rPr>
        <w:t xml:space="preserve"> expands or changes data schemas. Where possible, store only event metadata and not entire personal data fields.</w:t>
      </w:r>
    </w:p>
    <w:p w:rsidRPr="007D1FB3" w:rsidR="007D1FB3" w:rsidP="007D1FB3" w:rsidRDefault="007D1FB3" w14:paraId="657EBD65" w14:textId="77777777">
      <w:pPr>
        <w:numPr>
          <w:ilvl w:val="0"/>
          <w:numId w:val="88"/>
        </w:numPr>
        <w:rPr>
          <w:color w:val="000000" w:themeColor="text1"/>
          <w:sz w:val="24"/>
          <w:szCs w:val="24"/>
        </w:rPr>
      </w:pPr>
      <w:r w:rsidRPr="007D1FB3">
        <w:rPr>
          <w:color w:val="000000" w:themeColor="text1"/>
          <w:sz w:val="24"/>
          <w:szCs w:val="24"/>
        </w:rPr>
        <w:t xml:space="preserve">Link to APM Tools: If </w:t>
      </w:r>
      <w:proofErr w:type="spellStart"/>
      <w:r w:rsidRPr="007D1FB3">
        <w:rPr>
          <w:color w:val="000000" w:themeColor="text1"/>
          <w:sz w:val="24"/>
          <w:szCs w:val="24"/>
        </w:rPr>
        <w:t>Tazama</w:t>
      </w:r>
      <w:proofErr w:type="spellEnd"/>
      <w:r w:rsidRPr="007D1FB3">
        <w:rPr>
          <w:color w:val="000000" w:themeColor="text1"/>
          <w:sz w:val="24"/>
          <w:szCs w:val="24"/>
        </w:rPr>
        <w:t xml:space="preserve"> uses an Application Performance Monitoring solution, align logs with performance metrics to see security anomalies alongside performance anomalies.</w:t>
      </w:r>
    </w:p>
    <w:p w:rsidRPr="00185E1E" w:rsidR="0025652C" w:rsidP="0025652C" w:rsidRDefault="0025652C" w14:paraId="27454A77" w14:textId="77777777">
      <w:pPr>
        <w:rPr>
          <w:b/>
          <w:bCs/>
          <w:color w:val="000000" w:themeColor="text1"/>
          <w:sz w:val="24"/>
          <w:szCs w:val="24"/>
        </w:rPr>
      </w:pPr>
      <w:r w:rsidRPr="00185E1E">
        <w:rPr>
          <w:b/>
          <w:bCs/>
          <w:color w:val="000000" w:themeColor="text1"/>
          <w:sz w:val="24"/>
          <w:szCs w:val="24"/>
        </w:rPr>
        <w:t>5.2 Audit Trails</w:t>
      </w:r>
    </w:p>
    <w:p w:rsidRPr="00185E1E" w:rsidR="0025652C" w:rsidP="0025652C" w:rsidRDefault="0025652C" w14:paraId="28466FF4" w14:textId="77777777">
      <w:pPr>
        <w:rPr>
          <w:color w:val="000000" w:themeColor="text1"/>
          <w:sz w:val="24"/>
          <w:szCs w:val="24"/>
        </w:rPr>
      </w:pPr>
      <w:r w:rsidRPr="00185E1E">
        <w:rPr>
          <w:b/>
          <w:bCs/>
          <w:color w:val="000000" w:themeColor="text1"/>
          <w:sz w:val="24"/>
          <w:szCs w:val="24"/>
        </w:rPr>
        <w:t>Minimum Mandatory Controls</w:t>
      </w:r>
    </w:p>
    <w:p w:rsidRPr="00185E1E" w:rsidR="0025652C" w:rsidP="0043430D" w:rsidRDefault="0025652C" w14:paraId="3141AA60" w14:textId="77777777">
      <w:pPr>
        <w:numPr>
          <w:ilvl w:val="0"/>
          <w:numId w:val="71"/>
        </w:numPr>
        <w:spacing w:line="278" w:lineRule="auto"/>
        <w:rPr>
          <w:color w:val="000000" w:themeColor="text1"/>
          <w:sz w:val="24"/>
          <w:szCs w:val="24"/>
        </w:rPr>
      </w:pPr>
      <w:r w:rsidRPr="00185E1E">
        <w:rPr>
          <w:color w:val="000000" w:themeColor="text1"/>
          <w:sz w:val="24"/>
          <w:szCs w:val="24"/>
        </w:rPr>
        <w:t>Admin Action Logging: When administrators create new user accounts or modify roles (in the Admin Service or Keycloak), the event is logged. This ensures an auditable record of who changed what.</w:t>
      </w:r>
    </w:p>
    <w:p w:rsidRPr="00185E1E" w:rsidR="0025652C" w:rsidP="0043430D" w:rsidRDefault="0025652C" w14:paraId="3F31EA55" w14:textId="77777777">
      <w:pPr>
        <w:numPr>
          <w:ilvl w:val="0"/>
          <w:numId w:val="71"/>
        </w:numPr>
        <w:spacing w:line="278" w:lineRule="auto"/>
        <w:rPr>
          <w:color w:val="000000" w:themeColor="text1"/>
          <w:sz w:val="24"/>
          <w:szCs w:val="24"/>
        </w:rPr>
      </w:pPr>
      <w:r w:rsidRPr="00185E1E">
        <w:rPr>
          <w:color w:val="000000" w:themeColor="text1"/>
          <w:sz w:val="24"/>
          <w:szCs w:val="24"/>
        </w:rPr>
        <w:t>ArangoDB Write Accountability: Tazama logs DB writes in each service’s operational logs, so one can trace which service performed which write operation.</w:t>
      </w:r>
    </w:p>
    <w:p w:rsidRPr="00185E1E" w:rsidR="0025652C" w:rsidP="0043430D" w:rsidRDefault="0025652C" w14:paraId="78F7A753" w14:textId="77777777">
      <w:pPr>
        <w:numPr>
          <w:ilvl w:val="0"/>
          <w:numId w:val="71"/>
        </w:numPr>
        <w:spacing w:line="278" w:lineRule="auto"/>
        <w:rPr>
          <w:color w:val="000000" w:themeColor="text1"/>
          <w:sz w:val="24"/>
          <w:szCs w:val="24"/>
        </w:rPr>
      </w:pPr>
      <w:r w:rsidRPr="00185E1E">
        <w:rPr>
          <w:color w:val="000000" w:themeColor="text1"/>
          <w:sz w:val="24"/>
          <w:szCs w:val="24"/>
        </w:rPr>
        <w:lastRenderedPageBreak/>
        <w:t>Immutable Log Storage: Once logs or audit records reach Elasticsearch or another aggregator, they cannot be altered or deleted without leaving a trace, preserving data integrity.</w:t>
      </w:r>
    </w:p>
    <w:p w:rsidRPr="00185E1E" w:rsidR="0025652C" w:rsidP="0025652C" w:rsidRDefault="0025652C" w14:paraId="4FDB234C" w14:textId="77777777">
      <w:pPr>
        <w:rPr>
          <w:color w:val="000000" w:themeColor="text1"/>
          <w:sz w:val="24"/>
          <w:szCs w:val="24"/>
        </w:rPr>
      </w:pPr>
      <w:r w:rsidRPr="00185E1E">
        <w:rPr>
          <w:b/>
          <w:bCs/>
          <w:color w:val="000000" w:themeColor="text1"/>
          <w:sz w:val="24"/>
          <w:szCs w:val="24"/>
        </w:rPr>
        <w:t>Additional Improvement Recommendations</w:t>
      </w:r>
    </w:p>
    <w:p w:rsidRPr="007D1FB3" w:rsidR="007D1FB3" w:rsidP="007D1FB3" w:rsidRDefault="007D1FB3" w14:paraId="5613B7CF" w14:textId="77777777">
      <w:pPr>
        <w:numPr>
          <w:ilvl w:val="0"/>
          <w:numId w:val="89"/>
        </w:numPr>
        <w:rPr>
          <w:color w:val="000000" w:themeColor="text1"/>
          <w:sz w:val="24"/>
          <w:szCs w:val="24"/>
        </w:rPr>
      </w:pPr>
      <w:r w:rsidRPr="007D1FB3">
        <w:rPr>
          <w:color w:val="000000" w:themeColor="text1"/>
          <w:sz w:val="24"/>
          <w:szCs w:val="24"/>
        </w:rPr>
        <w:t xml:space="preserve">Consolidate Keycloak Admin Events: Stream changes in Keycloak realm settings or user roles into </w:t>
      </w:r>
      <w:proofErr w:type="spellStart"/>
      <w:r w:rsidRPr="007D1FB3">
        <w:rPr>
          <w:color w:val="000000" w:themeColor="text1"/>
          <w:sz w:val="24"/>
          <w:szCs w:val="24"/>
        </w:rPr>
        <w:t>Tazama’s</w:t>
      </w:r>
      <w:proofErr w:type="spellEnd"/>
      <w:r w:rsidRPr="007D1FB3">
        <w:rPr>
          <w:color w:val="000000" w:themeColor="text1"/>
          <w:sz w:val="24"/>
          <w:szCs w:val="24"/>
        </w:rPr>
        <w:t xml:space="preserve"> central audit logs for unified visibility.</w:t>
      </w:r>
    </w:p>
    <w:p w:rsidRPr="007D1FB3" w:rsidR="007D1FB3" w:rsidP="007D1FB3" w:rsidRDefault="007D1FB3" w14:paraId="4D7F661A" w14:textId="77777777">
      <w:pPr>
        <w:numPr>
          <w:ilvl w:val="0"/>
          <w:numId w:val="89"/>
        </w:numPr>
        <w:rPr>
          <w:color w:val="000000" w:themeColor="text1"/>
          <w:sz w:val="24"/>
          <w:szCs w:val="24"/>
        </w:rPr>
      </w:pPr>
      <w:r w:rsidRPr="007D1FB3">
        <w:rPr>
          <w:color w:val="000000" w:themeColor="text1"/>
          <w:sz w:val="24"/>
          <w:szCs w:val="24"/>
        </w:rPr>
        <w:t>Alert on Critical Admin Ops: If a new high‐privilege user is created or certain rule thresholds are changed, generate an immediate alert to the security team.</w:t>
      </w:r>
    </w:p>
    <w:p w:rsidRPr="007D1FB3" w:rsidR="007D1FB3" w:rsidP="007D1FB3" w:rsidRDefault="007D1FB3" w14:paraId="2B7CDCDF" w14:textId="77777777">
      <w:pPr>
        <w:numPr>
          <w:ilvl w:val="0"/>
          <w:numId w:val="89"/>
        </w:numPr>
        <w:rPr>
          <w:color w:val="000000" w:themeColor="text1"/>
          <w:sz w:val="24"/>
          <w:szCs w:val="24"/>
        </w:rPr>
      </w:pPr>
      <w:r w:rsidRPr="007D1FB3">
        <w:rPr>
          <w:color w:val="000000" w:themeColor="text1"/>
          <w:sz w:val="24"/>
          <w:szCs w:val="24"/>
        </w:rPr>
        <w:t>Dedicated Audit‐Log Mechanism: Consider implementing an append‐only audit database or ledger for critical events, ensuring tamper‐evident properties.</w:t>
      </w:r>
    </w:p>
    <w:p w:rsidRPr="007D1FB3" w:rsidR="007D1FB3" w:rsidP="007D1FB3" w:rsidRDefault="007D1FB3" w14:paraId="7032204A" w14:textId="77777777">
      <w:pPr>
        <w:numPr>
          <w:ilvl w:val="0"/>
          <w:numId w:val="89"/>
        </w:numPr>
        <w:rPr>
          <w:color w:val="000000" w:themeColor="text1"/>
          <w:sz w:val="24"/>
          <w:szCs w:val="24"/>
        </w:rPr>
      </w:pPr>
      <w:r w:rsidRPr="007D1FB3">
        <w:rPr>
          <w:color w:val="000000" w:themeColor="text1"/>
          <w:sz w:val="24"/>
          <w:szCs w:val="24"/>
        </w:rPr>
        <w:t>Routine Audit Reviews: Security personnel should regularly review logs for suspicious admin actions (e.g., role escalations, significant batch user changes) or other anomalies.</w:t>
      </w:r>
    </w:p>
    <w:p w:rsidRPr="007D1FB3" w:rsidR="007D1FB3" w:rsidP="007D1FB3" w:rsidRDefault="007D1FB3" w14:paraId="4E0DA973" w14:textId="77777777">
      <w:pPr>
        <w:numPr>
          <w:ilvl w:val="0"/>
          <w:numId w:val="89"/>
        </w:numPr>
        <w:rPr>
          <w:color w:val="000000" w:themeColor="text1"/>
          <w:sz w:val="24"/>
          <w:szCs w:val="24"/>
        </w:rPr>
      </w:pPr>
      <w:r w:rsidRPr="007D1FB3">
        <w:rPr>
          <w:color w:val="000000" w:themeColor="text1"/>
          <w:sz w:val="24"/>
          <w:szCs w:val="24"/>
        </w:rPr>
        <w:t xml:space="preserve">Database Audit Plugin: If available in </w:t>
      </w:r>
      <w:proofErr w:type="spellStart"/>
      <w:r w:rsidRPr="007D1FB3">
        <w:rPr>
          <w:color w:val="000000" w:themeColor="text1"/>
          <w:sz w:val="24"/>
          <w:szCs w:val="24"/>
        </w:rPr>
        <w:t>ArangoDB</w:t>
      </w:r>
      <w:proofErr w:type="spellEnd"/>
      <w:r w:rsidRPr="007D1FB3">
        <w:rPr>
          <w:color w:val="000000" w:themeColor="text1"/>
          <w:sz w:val="24"/>
          <w:szCs w:val="24"/>
        </w:rPr>
        <w:t xml:space="preserve"> enterprise or other solutions, enable advanced read/write auditing on sensitive collections.</w:t>
      </w:r>
    </w:p>
    <w:p w:rsidRPr="00185E1E" w:rsidR="0025652C" w:rsidP="0025652C" w:rsidRDefault="0025652C" w14:paraId="546CDAE0" w14:textId="77777777">
      <w:pPr>
        <w:rPr>
          <w:b/>
          <w:bCs/>
          <w:color w:val="000000" w:themeColor="text1"/>
          <w:sz w:val="24"/>
          <w:szCs w:val="24"/>
        </w:rPr>
      </w:pPr>
      <w:r w:rsidRPr="00185E1E">
        <w:rPr>
          <w:b/>
          <w:bCs/>
          <w:color w:val="000000" w:themeColor="text1"/>
          <w:sz w:val="24"/>
          <w:szCs w:val="24"/>
        </w:rPr>
        <w:t>5.3 Integrated Application Security Monitoring</w:t>
      </w:r>
    </w:p>
    <w:p w:rsidRPr="00185E1E" w:rsidR="0025652C" w:rsidP="0025652C" w:rsidRDefault="0025652C" w14:paraId="6F159438" w14:textId="77777777">
      <w:pPr>
        <w:rPr>
          <w:color w:val="000000" w:themeColor="text1"/>
          <w:sz w:val="24"/>
          <w:szCs w:val="24"/>
        </w:rPr>
      </w:pPr>
      <w:r w:rsidRPr="00185E1E">
        <w:rPr>
          <w:b/>
          <w:bCs/>
          <w:color w:val="000000" w:themeColor="text1"/>
          <w:sz w:val="24"/>
          <w:szCs w:val="24"/>
        </w:rPr>
        <w:t>Minimum Mandatory Controls</w:t>
      </w:r>
    </w:p>
    <w:p w:rsidRPr="00185E1E" w:rsidR="0025652C" w:rsidP="0043430D" w:rsidRDefault="0025652C" w14:paraId="29E4282C" w14:textId="77777777">
      <w:pPr>
        <w:numPr>
          <w:ilvl w:val="0"/>
          <w:numId w:val="73"/>
        </w:numPr>
        <w:spacing w:line="278" w:lineRule="auto"/>
        <w:rPr>
          <w:color w:val="000000" w:themeColor="text1"/>
          <w:sz w:val="24"/>
          <w:szCs w:val="24"/>
        </w:rPr>
      </w:pPr>
      <w:r w:rsidRPr="00185E1E">
        <w:rPr>
          <w:color w:val="000000" w:themeColor="text1"/>
          <w:sz w:val="24"/>
          <w:szCs w:val="24"/>
        </w:rPr>
        <w:t>Logging Sidecar &amp; Dashboards: Tazama uses a sidecar pattern or direct log shipping to collect logs into Elasticsearch or a similar aggregator, giving real</w:t>
      </w:r>
      <w:r w:rsidRPr="00185E1E">
        <w:rPr>
          <w:rFonts w:ascii="Cambria Math" w:hAnsi="Cambria Math" w:cs="Cambria Math"/>
          <w:color w:val="000000" w:themeColor="text1"/>
          <w:sz w:val="24"/>
          <w:szCs w:val="24"/>
        </w:rPr>
        <w:t>‐</w:t>
      </w:r>
      <w:r w:rsidRPr="00185E1E">
        <w:rPr>
          <w:color w:val="000000" w:themeColor="text1"/>
          <w:sz w:val="24"/>
          <w:szCs w:val="24"/>
        </w:rPr>
        <w:t>time operational visibility.</w:t>
      </w:r>
    </w:p>
    <w:p w:rsidRPr="00185E1E" w:rsidR="0025652C" w:rsidP="0043430D" w:rsidRDefault="0025652C" w14:paraId="30E5F554" w14:textId="56CADFD9">
      <w:pPr>
        <w:numPr>
          <w:ilvl w:val="0"/>
          <w:numId w:val="73"/>
        </w:numPr>
        <w:spacing w:line="278" w:lineRule="auto"/>
        <w:rPr>
          <w:color w:val="000000" w:themeColor="text1"/>
          <w:sz w:val="24"/>
          <w:szCs w:val="24"/>
        </w:rPr>
      </w:pPr>
      <w:r w:rsidRPr="00185E1E">
        <w:rPr>
          <w:color w:val="000000" w:themeColor="text1"/>
          <w:sz w:val="24"/>
          <w:szCs w:val="24"/>
        </w:rPr>
        <w:t xml:space="preserve">Rule &amp; Typology Event Logging: Each rule or typology evaluation logs relevant details, enabling </w:t>
      </w:r>
      <w:r w:rsidRPr="00185E1E" w:rsidR="00185E1E">
        <w:rPr>
          <w:color w:val="000000" w:themeColor="text1"/>
          <w:sz w:val="24"/>
          <w:szCs w:val="24"/>
        </w:rPr>
        <w:t xml:space="preserve">the </w:t>
      </w:r>
      <w:r w:rsidRPr="00185E1E">
        <w:rPr>
          <w:color w:val="000000" w:themeColor="text1"/>
          <w:sz w:val="24"/>
          <w:szCs w:val="24"/>
        </w:rPr>
        <w:t>correlation of suspicious patterns or repeated triggers across transactions.</w:t>
      </w:r>
    </w:p>
    <w:p w:rsidRPr="00185E1E" w:rsidR="0025652C" w:rsidP="0043430D" w:rsidRDefault="0025652C" w14:paraId="01016D17" w14:textId="77777777">
      <w:pPr>
        <w:numPr>
          <w:ilvl w:val="0"/>
          <w:numId w:val="73"/>
        </w:numPr>
        <w:spacing w:line="278" w:lineRule="auto"/>
        <w:rPr>
          <w:color w:val="000000" w:themeColor="text1"/>
          <w:sz w:val="24"/>
          <w:szCs w:val="24"/>
        </w:rPr>
      </w:pPr>
      <w:r w:rsidRPr="00185E1E">
        <w:rPr>
          <w:color w:val="000000" w:themeColor="text1"/>
          <w:sz w:val="24"/>
          <w:szCs w:val="24"/>
        </w:rPr>
        <w:t>Basic Performance Monitoring: CPU usage, memory, and request throughput are tracked to spot potential denial</w:t>
      </w:r>
      <w:r w:rsidRPr="00185E1E">
        <w:rPr>
          <w:rFonts w:ascii="Cambria Math" w:hAnsi="Cambria Math" w:cs="Cambria Math"/>
          <w:color w:val="000000" w:themeColor="text1"/>
          <w:sz w:val="24"/>
          <w:szCs w:val="24"/>
        </w:rPr>
        <w:t>‐</w:t>
      </w:r>
      <w:r w:rsidRPr="00185E1E">
        <w:rPr>
          <w:color w:val="000000" w:themeColor="text1"/>
          <w:sz w:val="24"/>
          <w:szCs w:val="24"/>
        </w:rPr>
        <w:t>of</w:t>
      </w:r>
      <w:r w:rsidRPr="00185E1E">
        <w:rPr>
          <w:rFonts w:ascii="Cambria Math" w:hAnsi="Cambria Math" w:cs="Cambria Math"/>
          <w:color w:val="000000" w:themeColor="text1"/>
          <w:sz w:val="24"/>
          <w:szCs w:val="24"/>
        </w:rPr>
        <w:t>‐</w:t>
      </w:r>
      <w:r w:rsidRPr="00185E1E">
        <w:rPr>
          <w:color w:val="000000" w:themeColor="text1"/>
          <w:sz w:val="24"/>
          <w:szCs w:val="24"/>
        </w:rPr>
        <w:t>service attempts or resource exhaustion.</w:t>
      </w:r>
    </w:p>
    <w:p w:rsidRPr="00185E1E" w:rsidR="0025652C" w:rsidP="0025652C" w:rsidRDefault="0025652C" w14:paraId="2EC2A91A" w14:textId="77777777">
      <w:pPr>
        <w:rPr>
          <w:color w:val="000000" w:themeColor="text1"/>
          <w:sz w:val="24"/>
          <w:szCs w:val="24"/>
        </w:rPr>
      </w:pPr>
      <w:r w:rsidRPr="00185E1E">
        <w:rPr>
          <w:b/>
          <w:bCs/>
          <w:color w:val="000000" w:themeColor="text1"/>
          <w:sz w:val="24"/>
          <w:szCs w:val="24"/>
        </w:rPr>
        <w:t>Additional Improvement Recommendations</w:t>
      </w:r>
    </w:p>
    <w:p w:rsidRPr="007D1FB3" w:rsidR="007D1FB3" w:rsidP="007D1FB3" w:rsidRDefault="007D1FB3" w14:paraId="1063FDA9" w14:textId="77777777">
      <w:pPr>
        <w:numPr>
          <w:ilvl w:val="0"/>
          <w:numId w:val="90"/>
        </w:numPr>
        <w:rPr>
          <w:color w:val="000000" w:themeColor="text1"/>
          <w:sz w:val="24"/>
          <w:szCs w:val="24"/>
        </w:rPr>
      </w:pPr>
      <w:r w:rsidRPr="007D1FB3">
        <w:rPr>
          <w:color w:val="000000" w:themeColor="text1"/>
          <w:sz w:val="24"/>
          <w:szCs w:val="24"/>
        </w:rPr>
        <w:t xml:space="preserve">SIEM Integration: If the deploying organization has a broader Security Information and Event Management system, forward </w:t>
      </w:r>
      <w:proofErr w:type="spellStart"/>
      <w:r w:rsidRPr="007D1FB3">
        <w:rPr>
          <w:color w:val="000000" w:themeColor="text1"/>
          <w:sz w:val="24"/>
          <w:szCs w:val="24"/>
        </w:rPr>
        <w:t>Tazama’s</w:t>
      </w:r>
      <w:proofErr w:type="spellEnd"/>
      <w:r w:rsidRPr="007D1FB3">
        <w:rPr>
          <w:color w:val="000000" w:themeColor="text1"/>
          <w:sz w:val="24"/>
          <w:szCs w:val="24"/>
        </w:rPr>
        <w:t xml:space="preserve"> logs to it for correlation with network, host OS, or other logs.</w:t>
      </w:r>
    </w:p>
    <w:p w:rsidRPr="007D1FB3" w:rsidR="007D1FB3" w:rsidP="007D1FB3" w:rsidRDefault="007D1FB3" w14:paraId="6706E959" w14:textId="77777777">
      <w:pPr>
        <w:numPr>
          <w:ilvl w:val="0"/>
          <w:numId w:val="90"/>
        </w:numPr>
        <w:rPr>
          <w:color w:val="000000" w:themeColor="text1"/>
          <w:sz w:val="24"/>
          <w:szCs w:val="24"/>
        </w:rPr>
      </w:pPr>
      <w:r w:rsidRPr="007D1FB3">
        <w:rPr>
          <w:color w:val="000000" w:themeColor="text1"/>
          <w:sz w:val="24"/>
          <w:szCs w:val="24"/>
        </w:rPr>
        <w:t>User &amp; Entity Behavior Analytics: Build baselines for normal behavior over time. If a user account or system suddenly performs far more queries or rule updates than usual, raise an alert.</w:t>
      </w:r>
    </w:p>
    <w:p w:rsidRPr="007D1FB3" w:rsidR="007D1FB3" w:rsidP="007D1FB3" w:rsidRDefault="007D1FB3" w14:paraId="0F32FAF0" w14:textId="77777777">
      <w:pPr>
        <w:numPr>
          <w:ilvl w:val="0"/>
          <w:numId w:val="90"/>
        </w:numPr>
        <w:rPr>
          <w:color w:val="000000" w:themeColor="text1"/>
          <w:sz w:val="24"/>
          <w:szCs w:val="24"/>
        </w:rPr>
      </w:pPr>
      <w:r w:rsidRPr="007D1FB3">
        <w:rPr>
          <w:color w:val="000000" w:themeColor="text1"/>
          <w:sz w:val="24"/>
          <w:szCs w:val="24"/>
        </w:rPr>
        <w:t>Automated Incident Response Hooks: Scripted responses (deactivating an account, blocking traffic from an IP) can be triggered if certain suspicious thresholds are met.</w:t>
      </w:r>
    </w:p>
    <w:p w:rsidRPr="007D1FB3" w:rsidR="007D1FB3" w:rsidP="007D1FB3" w:rsidRDefault="007D1FB3" w14:paraId="31D1897A" w14:textId="77777777">
      <w:pPr>
        <w:numPr>
          <w:ilvl w:val="0"/>
          <w:numId w:val="90"/>
        </w:numPr>
        <w:rPr>
          <w:color w:val="000000" w:themeColor="text1"/>
          <w:sz w:val="24"/>
          <w:szCs w:val="24"/>
        </w:rPr>
      </w:pPr>
      <w:r w:rsidRPr="007D1FB3">
        <w:rPr>
          <w:color w:val="000000" w:themeColor="text1"/>
          <w:sz w:val="24"/>
          <w:szCs w:val="24"/>
        </w:rPr>
        <w:lastRenderedPageBreak/>
        <w:t xml:space="preserve">Periodic Security Drills: Simulate an unauthorized login or brute‐force attempt to verify that </w:t>
      </w:r>
      <w:proofErr w:type="spellStart"/>
      <w:r w:rsidRPr="007D1FB3">
        <w:rPr>
          <w:color w:val="000000" w:themeColor="text1"/>
          <w:sz w:val="24"/>
          <w:szCs w:val="24"/>
        </w:rPr>
        <w:t>Tazama’s</w:t>
      </w:r>
      <w:proofErr w:type="spellEnd"/>
      <w:r w:rsidRPr="007D1FB3">
        <w:rPr>
          <w:color w:val="000000" w:themeColor="text1"/>
          <w:sz w:val="24"/>
          <w:szCs w:val="24"/>
        </w:rPr>
        <w:t xml:space="preserve"> real‐time monitoring and alerting systems respond effectively.</w:t>
      </w:r>
    </w:p>
    <w:p w:rsidRPr="007D1FB3" w:rsidR="007D1FB3" w:rsidP="007D1FB3" w:rsidRDefault="007D1FB3" w14:paraId="4E93E150" w14:textId="77777777">
      <w:pPr>
        <w:numPr>
          <w:ilvl w:val="0"/>
          <w:numId w:val="90"/>
        </w:numPr>
        <w:rPr>
          <w:color w:val="000000" w:themeColor="text1"/>
          <w:sz w:val="24"/>
          <w:szCs w:val="24"/>
        </w:rPr>
      </w:pPr>
      <w:r w:rsidRPr="007D1FB3">
        <w:rPr>
          <w:color w:val="000000" w:themeColor="text1"/>
          <w:sz w:val="24"/>
          <w:szCs w:val="24"/>
        </w:rPr>
        <w:t xml:space="preserve">Continuous Tuning: Update detection rules and thresholds as </w:t>
      </w:r>
      <w:proofErr w:type="spellStart"/>
      <w:r w:rsidRPr="007D1FB3">
        <w:rPr>
          <w:color w:val="000000" w:themeColor="text1"/>
          <w:sz w:val="24"/>
          <w:szCs w:val="24"/>
        </w:rPr>
        <w:t>Tazama’s</w:t>
      </w:r>
      <w:proofErr w:type="spellEnd"/>
      <w:r w:rsidRPr="007D1FB3">
        <w:rPr>
          <w:color w:val="000000" w:themeColor="text1"/>
          <w:sz w:val="24"/>
          <w:szCs w:val="24"/>
        </w:rPr>
        <w:t xml:space="preserve"> environment changes, ensuring minimal false positives while still catching genuine threats.</w:t>
      </w:r>
    </w:p>
    <w:p w:rsidRPr="00185E1E" w:rsidR="00185E1E" w:rsidRDefault="00185E1E" w14:paraId="17B8F377" w14:textId="237BDFD5">
      <w:pPr>
        <w:rPr>
          <w:sz w:val="24"/>
          <w:szCs w:val="24"/>
        </w:rPr>
      </w:pPr>
    </w:p>
    <w:p w:rsidRPr="00185E1E" w:rsidR="0025652C" w:rsidP="0025652C" w:rsidRDefault="00185E1E" w14:paraId="4D6ABF73" w14:textId="0C8628C8">
      <w:pPr>
        <w:rPr>
          <w:b/>
          <w:bCs/>
          <w:sz w:val="24"/>
          <w:szCs w:val="24"/>
        </w:rPr>
      </w:pPr>
      <w:r w:rsidRPr="00185E1E">
        <w:rPr>
          <w:b/>
          <w:bCs/>
          <w:sz w:val="24"/>
          <w:szCs w:val="24"/>
        </w:rPr>
        <w:t xml:space="preserve">6. Appendix A - </w:t>
      </w:r>
      <w:r w:rsidRPr="00185E1E" w:rsidR="0025652C">
        <w:rPr>
          <w:b/>
          <w:bCs/>
          <w:sz w:val="24"/>
          <w:szCs w:val="24"/>
        </w:rPr>
        <w:t xml:space="preserve">Visual Representation of </w:t>
      </w:r>
      <w:r w:rsidRPr="00185E1E">
        <w:rPr>
          <w:b/>
          <w:bCs/>
          <w:sz w:val="24"/>
          <w:szCs w:val="24"/>
        </w:rPr>
        <w:t xml:space="preserve">High-Level </w:t>
      </w:r>
      <w:r w:rsidRPr="00185E1E" w:rsidR="0025652C">
        <w:rPr>
          <w:b/>
          <w:bCs/>
          <w:sz w:val="24"/>
          <w:szCs w:val="24"/>
        </w:rPr>
        <w:t>Tazama Security Architecture</w:t>
      </w:r>
    </w:p>
    <w:p w:rsidRPr="00185E1E" w:rsidR="0025652C" w:rsidP="0025652C" w:rsidRDefault="0025652C" w14:paraId="133F6A3C" w14:textId="77777777">
      <w:pPr>
        <w:rPr>
          <w:b/>
          <w:bCs/>
          <w:sz w:val="24"/>
          <w:szCs w:val="24"/>
        </w:rPr>
      </w:pPr>
      <w:r w:rsidRPr="00185E1E">
        <w:rPr>
          <w:b/>
          <w:bCs/>
          <w:noProof/>
          <w:sz w:val="24"/>
          <w:szCs w:val="24"/>
        </w:rPr>
        <w:drawing>
          <wp:inline distT="0" distB="0" distL="0" distR="0" wp14:anchorId="73E5ECE5" wp14:editId="3E9E558B">
            <wp:extent cx="5943600" cy="4114800"/>
            <wp:effectExtent l="0" t="0" r="0" b="0"/>
            <wp:docPr id="1377988525" name="Picture 1" descr="A diagram of securit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88525" name="Picture 1" descr="A diagram of security system&#10;&#10;AI-generated content may be incorrect."/>
                    <pic:cNvPicPr/>
                  </pic:nvPicPr>
                  <pic:blipFill>
                    <a:blip r:embed="rId15"/>
                    <a:stretch>
                      <a:fillRect/>
                    </a:stretch>
                  </pic:blipFill>
                  <pic:spPr>
                    <a:xfrm>
                      <a:off x="0" y="0"/>
                      <a:ext cx="5943600" cy="4114800"/>
                    </a:xfrm>
                    <a:prstGeom prst="rect">
                      <a:avLst/>
                    </a:prstGeom>
                  </pic:spPr>
                </pic:pic>
              </a:graphicData>
            </a:graphic>
          </wp:inline>
        </w:drawing>
      </w:r>
    </w:p>
    <w:p w:rsidRPr="00185E1E" w:rsidR="0025652C" w:rsidP="0025652C" w:rsidRDefault="0025652C" w14:paraId="02DB2FE8" w14:textId="77777777">
      <w:pPr>
        <w:numPr>
          <w:ilvl w:val="0"/>
          <w:numId w:val="75"/>
        </w:numPr>
        <w:spacing w:line="278" w:lineRule="auto"/>
        <w:rPr>
          <w:sz w:val="24"/>
          <w:szCs w:val="24"/>
        </w:rPr>
      </w:pPr>
      <w:r w:rsidRPr="00185E1E">
        <w:rPr>
          <w:b/>
          <w:bCs/>
          <w:sz w:val="24"/>
          <w:szCs w:val="24"/>
        </w:rPr>
        <w:t>Keycloak + Auth</w:t>
      </w:r>
      <w:r w:rsidRPr="00185E1E">
        <w:rPr>
          <w:rFonts w:ascii="Cambria Math" w:hAnsi="Cambria Math" w:cs="Cambria Math"/>
          <w:b/>
          <w:bCs/>
          <w:sz w:val="24"/>
          <w:szCs w:val="24"/>
        </w:rPr>
        <w:t>‐</w:t>
      </w:r>
      <w:r w:rsidRPr="00185E1E">
        <w:rPr>
          <w:b/>
          <w:bCs/>
          <w:sz w:val="24"/>
          <w:szCs w:val="24"/>
        </w:rPr>
        <w:t>service</w:t>
      </w:r>
      <w:r w:rsidRPr="00185E1E">
        <w:rPr>
          <w:sz w:val="24"/>
          <w:szCs w:val="24"/>
        </w:rPr>
        <w:t>:</w:t>
      </w:r>
    </w:p>
    <w:p w:rsidRPr="00185E1E" w:rsidR="0025652C" w:rsidP="0025652C" w:rsidRDefault="0025652C" w14:paraId="2DC97BEC" w14:textId="77777777">
      <w:pPr>
        <w:numPr>
          <w:ilvl w:val="1"/>
          <w:numId w:val="75"/>
        </w:numPr>
        <w:spacing w:line="278" w:lineRule="auto"/>
        <w:rPr>
          <w:sz w:val="24"/>
          <w:szCs w:val="24"/>
        </w:rPr>
      </w:pPr>
      <w:r w:rsidRPr="00185E1E">
        <w:rPr>
          <w:b/>
          <w:bCs/>
          <w:sz w:val="24"/>
          <w:szCs w:val="24"/>
        </w:rPr>
        <w:t>Authentication Flow</w:t>
      </w:r>
      <w:r w:rsidRPr="00185E1E">
        <w:rPr>
          <w:sz w:val="24"/>
          <w:szCs w:val="24"/>
        </w:rPr>
        <w:t>: A client or user system posts credentials to the Auth</w:t>
      </w:r>
      <w:r w:rsidRPr="00185E1E">
        <w:rPr>
          <w:rFonts w:ascii="Cambria Math" w:hAnsi="Cambria Math" w:cs="Cambria Math"/>
          <w:sz w:val="24"/>
          <w:szCs w:val="24"/>
        </w:rPr>
        <w:t>‐</w:t>
      </w:r>
      <w:r w:rsidRPr="00185E1E">
        <w:rPr>
          <w:sz w:val="24"/>
          <w:szCs w:val="24"/>
        </w:rPr>
        <w:t>service, which verifies them with Keycloak.</w:t>
      </w:r>
    </w:p>
    <w:p w:rsidRPr="00185E1E" w:rsidR="0025652C" w:rsidP="0025652C" w:rsidRDefault="0025652C" w14:paraId="25A3DFC2" w14:textId="77777777">
      <w:pPr>
        <w:numPr>
          <w:ilvl w:val="1"/>
          <w:numId w:val="75"/>
        </w:numPr>
        <w:spacing w:line="278" w:lineRule="auto"/>
        <w:rPr>
          <w:sz w:val="24"/>
          <w:szCs w:val="24"/>
        </w:rPr>
      </w:pPr>
      <w:r w:rsidRPr="00185E1E">
        <w:rPr>
          <w:b/>
          <w:bCs/>
          <w:sz w:val="24"/>
          <w:szCs w:val="24"/>
        </w:rPr>
        <w:t>Token Generation</w:t>
      </w:r>
      <w:r w:rsidRPr="00185E1E">
        <w:rPr>
          <w:sz w:val="24"/>
          <w:szCs w:val="24"/>
        </w:rPr>
        <w:t>: Keycloak issues an OAuth token; the Auth</w:t>
      </w:r>
      <w:r w:rsidRPr="00185E1E">
        <w:rPr>
          <w:rFonts w:ascii="Cambria Math" w:hAnsi="Cambria Math" w:cs="Cambria Math"/>
          <w:sz w:val="24"/>
          <w:szCs w:val="24"/>
        </w:rPr>
        <w:t>‐</w:t>
      </w:r>
      <w:r w:rsidRPr="00185E1E">
        <w:rPr>
          <w:sz w:val="24"/>
          <w:szCs w:val="24"/>
        </w:rPr>
        <w:t>service transforms it into Tazama</w:t>
      </w:r>
      <w:r w:rsidRPr="00185E1E">
        <w:rPr>
          <w:rFonts w:ascii="Aptos" w:hAnsi="Aptos" w:cs="Aptos"/>
          <w:sz w:val="24"/>
          <w:szCs w:val="24"/>
        </w:rPr>
        <w:t>’</w:t>
      </w:r>
      <w:r w:rsidRPr="00185E1E">
        <w:rPr>
          <w:sz w:val="24"/>
          <w:szCs w:val="24"/>
        </w:rPr>
        <w:t>s JWT.</w:t>
      </w:r>
    </w:p>
    <w:p w:rsidRPr="00185E1E" w:rsidR="0025652C" w:rsidP="0025652C" w:rsidRDefault="0025652C" w14:paraId="1ACBE9D9" w14:textId="77777777">
      <w:pPr>
        <w:numPr>
          <w:ilvl w:val="0"/>
          <w:numId w:val="75"/>
        </w:numPr>
        <w:spacing w:line="278" w:lineRule="auto"/>
        <w:rPr>
          <w:sz w:val="24"/>
          <w:szCs w:val="24"/>
        </w:rPr>
      </w:pPr>
      <w:r w:rsidRPr="00185E1E">
        <w:rPr>
          <w:b/>
          <w:bCs/>
          <w:sz w:val="24"/>
          <w:szCs w:val="24"/>
        </w:rPr>
        <w:t>Tazama Services</w:t>
      </w:r>
      <w:r w:rsidRPr="00185E1E">
        <w:rPr>
          <w:sz w:val="24"/>
          <w:szCs w:val="24"/>
        </w:rPr>
        <w:t xml:space="preserve"> (TMS, Event Director, Rule Processors, Typology Processor, etc.):</w:t>
      </w:r>
    </w:p>
    <w:p w:rsidRPr="00185E1E" w:rsidR="0025652C" w:rsidP="0025652C" w:rsidRDefault="0025652C" w14:paraId="1BD6F18A" w14:textId="77777777">
      <w:pPr>
        <w:numPr>
          <w:ilvl w:val="1"/>
          <w:numId w:val="75"/>
        </w:numPr>
        <w:spacing w:line="278" w:lineRule="auto"/>
        <w:rPr>
          <w:sz w:val="24"/>
          <w:szCs w:val="24"/>
        </w:rPr>
      </w:pPr>
      <w:r w:rsidRPr="00185E1E">
        <w:rPr>
          <w:b/>
          <w:bCs/>
          <w:sz w:val="24"/>
          <w:szCs w:val="24"/>
        </w:rPr>
        <w:t>JWT Validation</w:t>
      </w:r>
      <w:r w:rsidRPr="00185E1E">
        <w:rPr>
          <w:sz w:val="24"/>
          <w:szCs w:val="24"/>
        </w:rPr>
        <w:t>: Each service uses the Auth</w:t>
      </w:r>
      <w:r w:rsidRPr="00185E1E">
        <w:rPr>
          <w:rFonts w:ascii="Cambria Math" w:hAnsi="Cambria Math" w:cs="Cambria Math"/>
          <w:sz w:val="24"/>
          <w:szCs w:val="24"/>
        </w:rPr>
        <w:t>‐</w:t>
      </w:r>
      <w:r w:rsidRPr="00185E1E">
        <w:rPr>
          <w:sz w:val="24"/>
          <w:szCs w:val="24"/>
        </w:rPr>
        <w:t>lib to validate the token signature and claims for every request.</w:t>
      </w:r>
    </w:p>
    <w:p w:rsidRPr="00185E1E" w:rsidR="0025652C" w:rsidP="0025652C" w:rsidRDefault="0025652C" w14:paraId="1FFD0E75" w14:textId="77777777">
      <w:pPr>
        <w:numPr>
          <w:ilvl w:val="1"/>
          <w:numId w:val="75"/>
        </w:numPr>
        <w:spacing w:line="278" w:lineRule="auto"/>
        <w:rPr>
          <w:sz w:val="24"/>
          <w:szCs w:val="24"/>
        </w:rPr>
      </w:pPr>
      <w:r w:rsidRPr="00185E1E">
        <w:rPr>
          <w:b/>
          <w:bCs/>
          <w:sz w:val="24"/>
          <w:szCs w:val="24"/>
        </w:rPr>
        <w:t>Role</w:t>
      </w:r>
      <w:r w:rsidRPr="00185E1E">
        <w:rPr>
          <w:rFonts w:ascii="Cambria Math" w:hAnsi="Cambria Math" w:cs="Cambria Math"/>
          <w:b/>
          <w:bCs/>
          <w:sz w:val="24"/>
          <w:szCs w:val="24"/>
        </w:rPr>
        <w:t>‐</w:t>
      </w:r>
      <w:r w:rsidRPr="00185E1E">
        <w:rPr>
          <w:b/>
          <w:bCs/>
          <w:sz w:val="24"/>
          <w:szCs w:val="24"/>
        </w:rPr>
        <w:t>Based Authorization</w:t>
      </w:r>
      <w:r w:rsidRPr="00185E1E">
        <w:rPr>
          <w:sz w:val="24"/>
          <w:szCs w:val="24"/>
        </w:rPr>
        <w:t>: Specific endpoints require specific roles.</w:t>
      </w:r>
    </w:p>
    <w:p w:rsidRPr="00185E1E" w:rsidR="0025652C" w:rsidP="0025652C" w:rsidRDefault="0025652C" w14:paraId="4A205161" w14:textId="77777777">
      <w:pPr>
        <w:numPr>
          <w:ilvl w:val="0"/>
          <w:numId w:val="75"/>
        </w:numPr>
        <w:spacing w:line="278" w:lineRule="auto"/>
        <w:rPr>
          <w:sz w:val="24"/>
          <w:szCs w:val="24"/>
        </w:rPr>
      </w:pPr>
      <w:r w:rsidRPr="00185E1E">
        <w:rPr>
          <w:b/>
          <w:bCs/>
          <w:sz w:val="24"/>
          <w:szCs w:val="24"/>
        </w:rPr>
        <w:lastRenderedPageBreak/>
        <w:t>Data Security Layer</w:t>
      </w:r>
      <w:r w:rsidRPr="00185E1E">
        <w:rPr>
          <w:sz w:val="24"/>
          <w:szCs w:val="24"/>
        </w:rPr>
        <w:t>:</w:t>
      </w:r>
    </w:p>
    <w:p w:rsidRPr="00185E1E" w:rsidR="0025652C" w:rsidP="0025652C" w:rsidRDefault="0025652C" w14:paraId="54DEDCE4" w14:textId="77777777">
      <w:pPr>
        <w:numPr>
          <w:ilvl w:val="1"/>
          <w:numId w:val="75"/>
        </w:numPr>
        <w:spacing w:line="278" w:lineRule="auto"/>
        <w:rPr>
          <w:sz w:val="24"/>
          <w:szCs w:val="24"/>
        </w:rPr>
      </w:pPr>
      <w:r w:rsidRPr="00185E1E">
        <w:rPr>
          <w:b/>
          <w:bCs/>
          <w:sz w:val="24"/>
          <w:szCs w:val="24"/>
        </w:rPr>
        <w:t>ArangoDB</w:t>
      </w:r>
      <w:r w:rsidRPr="00185E1E">
        <w:rPr>
          <w:sz w:val="24"/>
          <w:szCs w:val="24"/>
        </w:rPr>
        <w:t>: Each microservice has separate DB credentials. Data is stored in an encrypted format at rest.</w:t>
      </w:r>
    </w:p>
    <w:p w:rsidRPr="00185E1E" w:rsidR="0025652C" w:rsidP="0025652C" w:rsidRDefault="0025652C" w14:paraId="04CCEAD4" w14:textId="77777777">
      <w:pPr>
        <w:numPr>
          <w:ilvl w:val="1"/>
          <w:numId w:val="75"/>
        </w:numPr>
        <w:spacing w:line="278" w:lineRule="auto"/>
        <w:rPr>
          <w:sz w:val="24"/>
          <w:szCs w:val="24"/>
        </w:rPr>
      </w:pPr>
      <w:r w:rsidRPr="00185E1E">
        <w:rPr>
          <w:b/>
          <w:bCs/>
          <w:sz w:val="24"/>
          <w:szCs w:val="24"/>
        </w:rPr>
        <w:t>Graph Model</w:t>
      </w:r>
      <w:r w:rsidRPr="00185E1E">
        <w:rPr>
          <w:sz w:val="24"/>
          <w:szCs w:val="24"/>
        </w:rPr>
        <w:t>: Tazama organizes transaction data in a graph. DB queries are done with minimal privileges.</w:t>
      </w:r>
    </w:p>
    <w:p w:rsidRPr="00185E1E" w:rsidR="0025652C" w:rsidP="0025652C" w:rsidRDefault="0025652C" w14:paraId="44596BE1" w14:textId="77777777">
      <w:pPr>
        <w:numPr>
          <w:ilvl w:val="0"/>
          <w:numId w:val="75"/>
        </w:numPr>
        <w:spacing w:line="278" w:lineRule="auto"/>
        <w:rPr>
          <w:sz w:val="24"/>
          <w:szCs w:val="24"/>
        </w:rPr>
      </w:pPr>
      <w:r w:rsidRPr="00185E1E">
        <w:rPr>
          <w:b/>
          <w:bCs/>
          <w:sz w:val="24"/>
          <w:szCs w:val="24"/>
        </w:rPr>
        <w:t>Monitoring and Logs</w:t>
      </w:r>
      <w:r w:rsidRPr="00185E1E">
        <w:rPr>
          <w:sz w:val="24"/>
          <w:szCs w:val="24"/>
        </w:rPr>
        <w:t>:</w:t>
      </w:r>
    </w:p>
    <w:p w:rsidRPr="00185E1E" w:rsidR="0025652C" w:rsidP="0025652C" w:rsidRDefault="0025652C" w14:paraId="358C7EAA" w14:textId="77777777">
      <w:pPr>
        <w:numPr>
          <w:ilvl w:val="1"/>
          <w:numId w:val="75"/>
        </w:numPr>
        <w:spacing w:line="278" w:lineRule="auto"/>
        <w:rPr>
          <w:sz w:val="24"/>
          <w:szCs w:val="24"/>
        </w:rPr>
      </w:pPr>
      <w:r w:rsidRPr="00185E1E">
        <w:rPr>
          <w:b/>
          <w:bCs/>
          <w:sz w:val="24"/>
          <w:szCs w:val="24"/>
        </w:rPr>
        <w:t>Log Collection</w:t>
      </w:r>
      <w:r w:rsidRPr="00185E1E">
        <w:rPr>
          <w:sz w:val="24"/>
          <w:szCs w:val="24"/>
        </w:rPr>
        <w:t>: Tazama microservices and Keycloak can be piped into Elasticsearch.</w:t>
      </w:r>
    </w:p>
    <w:p w:rsidRPr="00185E1E" w:rsidR="0025652C" w:rsidP="0025652C" w:rsidRDefault="0025652C" w14:paraId="69E4171F" w14:textId="77777777">
      <w:pPr>
        <w:numPr>
          <w:ilvl w:val="1"/>
          <w:numId w:val="75"/>
        </w:numPr>
        <w:spacing w:line="278" w:lineRule="auto"/>
        <w:rPr>
          <w:sz w:val="24"/>
          <w:szCs w:val="24"/>
        </w:rPr>
      </w:pPr>
      <w:r w:rsidRPr="00185E1E">
        <w:rPr>
          <w:b/>
          <w:bCs/>
          <w:sz w:val="24"/>
          <w:szCs w:val="24"/>
        </w:rPr>
        <w:t>Alerts</w:t>
      </w:r>
      <w:r w:rsidRPr="00185E1E">
        <w:rPr>
          <w:sz w:val="24"/>
          <w:szCs w:val="24"/>
        </w:rPr>
        <w:t>: Real</w:t>
      </w:r>
      <w:r w:rsidRPr="00185E1E">
        <w:rPr>
          <w:rFonts w:ascii="Cambria Math" w:hAnsi="Cambria Math" w:cs="Cambria Math"/>
          <w:sz w:val="24"/>
          <w:szCs w:val="24"/>
        </w:rPr>
        <w:t>‐</w:t>
      </w:r>
      <w:r w:rsidRPr="00185E1E">
        <w:rPr>
          <w:sz w:val="24"/>
          <w:szCs w:val="24"/>
        </w:rPr>
        <w:t>time watchers can detect unusual login attempts or suspicious transaction patterns.</w:t>
      </w:r>
    </w:p>
    <w:p w:rsidRPr="009264AB" w:rsidR="4C9112B1" w:rsidP="00AA097D" w:rsidRDefault="0025652C" w14:paraId="4B7F1485" w14:textId="06280FE1">
      <w:pPr>
        <w:numPr>
          <w:ilvl w:val="1"/>
          <w:numId w:val="75"/>
        </w:numPr>
        <w:spacing w:line="278" w:lineRule="auto"/>
        <w:rPr>
          <w:sz w:val="20"/>
          <w:szCs w:val="20"/>
        </w:rPr>
      </w:pPr>
      <w:r w:rsidRPr="00185E1E">
        <w:rPr>
          <w:b/>
          <w:bCs/>
          <w:sz w:val="24"/>
          <w:szCs w:val="24"/>
        </w:rPr>
        <w:t>Audit Trails</w:t>
      </w:r>
      <w:r w:rsidRPr="00185E1E">
        <w:rPr>
          <w:sz w:val="24"/>
          <w:szCs w:val="24"/>
        </w:rPr>
        <w:t>: Administrative changes and suspicious event triggers are recorded for forensic analysi</w:t>
      </w:r>
      <w:r w:rsidRPr="00185E1E" w:rsidR="00185E1E">
        <w:rPr>
          <w:sz w:val="24"/>
          <w:szCs w:val="24"/>
        </w:rPr>
        <w:t>s.</w:t>
      </w:r>
    </w:p>
    <w:p w:rsidR="009264AB" w:rsidRDefault="009264AB" w14:paraId="3680B74A" w14:textId="77777777">
      <w:pPr>
        <w:rPr>
          <w:sz w:val="20"/>
          <w:szCs w:val="20"/>
        </w:rPr>
      </w:pPr>
      <w:r>
        <w:rPr>
          <w:sz w:val="20"/>
          <w:szCs w:val="20"/>
        </w:rPr>
        <w:br w:type="page"/>
      </w:r>
    </w:p>
    <w:p w:rsidRPr="009264AB" w:rsidR="009264AB" w:rsidP="009264AB" w:rsidRDefault="1DCF7BEE" w14:paraId="36BBCC50" w14:textId="2FF52B73">
      <w:pPr>
        <w:rPr>
          <w:color w:val="000000" w:themeColor="text1"/>
          <w:sz w:val="24"/>
          <w:szCs w:val="24"/>
        </w:rPr>
      </w:pPr>
      <w:r w:rsidRPr="19DDB9A8">
        <w:rPr>
          <w:color w:val="000000" w:themeColor="text1"/>
          <w:sz w:val="24"/>
          <w:szCs w:val="24"/>
        </w:rPr>
        <w:lastRenderedPageBreak/>
        <w:t xml:space="preserve">Below is the illustration of the 3-step authentication, </w:t>
      </w:r>
      <w:r w:rsidRPr="19DDB9A8" w:rsidR="2AD200A8">
        <w:rPr>
          <w:color w:val="000000" w:themeColor="text1"/>
          <w:sz w:val="24"/>
          <w:szCs w:val="24"/>
        </w:rPr>
        <w:t>authorization</w:t>
      </w:r>
      <w:r w:rsidRPr="19DDB9A8">
        <w:rPr>
          <w:color w:val="000000" w:themeColor="text1"/>
          <w:sz w:val="24"/>
          <w:szCs w:val="24"/>
        </w:rPr>
        <w:t xml:space="preserve"> and logging process within the Tazama security architecture flow:</w:t>
      </w:r>
    </w:p>
    <w:p w:rsidRPr="00185E1E" w:rsidR="009264AB" w:rsidP="009264AB" w:rsidRDefault="009264AB" w14:paraId="4516A627" w14:textId="10F0F273">
      <w:pPr>
        <w:spacing w:line="278" w:lineRule="auto"/>
        <w:rPr>
          <w:sz w:val="20"/>
          <w:szCs w:val="20"/>
        </w:rPr>
      </w:pPr>
      <w:r>
        <w:rPr>
          <w:noProof/>
        </w:rPr>
        <w:drawing>
          <wp:inline distT="0" distB="0" distL="0" distR="0" wp14:anchorId="0691D5CF" wp14:editId="00AAC729">
            <wp:extent cx="5731510" cy="7696200"/>
            <wp:effectExtent l="0" t="0" r="2540" b="0"/>
            <wp:docPr id="212566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696200"/>
                    </a:xfrm>
                    <a:prstGeom prst="rect">
                      <a:avLst/>
                    </a:prstGeom>
                    <a:noFill/>
                    <a:ln>
                      <a:noFill/>
                    </a:ln>
                  </pic:spPr>
                </pic:pic>
              </a:graphicData>
            </a:graphic>
          </wp:inline>
        </w:drawing>
      </w:r>
      <w:bookmarkEnd w:id="0"/>
    </w:p>
    <w:sectPr w:rsidRPr="00185E1E" w:rsidR="009264AB" w:rsidSect="008E3B15">
      <w:headerReference w:type="default" r:id="rId17"/>
      <w:footerReference w:type="default" r:id="rId18"/>
      <w:headerReference w:type="first" r:id="rId19"/>
      <w:footerReference w:type="first" r:id="rId20"/>
      <w:pgSz w:w="12240" w:h="15840" w:orient="portrait"/>
      <w:pgMar w:top="126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jo" w:author="jortlepp@contractor.linuxfoundation.org" w:date="2025-05-04T13:52:00Z" w:id="4">
    <w:p w:rsidR="00027C8A" w:rsidRDefault="00000000" w14:paraId="20AD8C77" w14:textId="649366D7">
      <w:pPr>
        <w:pStyle w:val="CommentText"/>
      </w:pPr>
      <w:r>
        <w:rPr>
          <w:rStyle w:val="CommentReference"/>
        </w:rPr>
        <w:annotationRef/>
      </w:r>
      <w:r w:rsidRPr="194B0274">
        <w:t>Tokens are initially issued by the IAM provider (in this case Keycloak). Tazama repackages the Keycloak JWT as a more generic Tazama JWT token.</w:t>
      </w:r>
    </w:p>
  </w:comment>
  <w:comment w:initials="GA" w:author="GHSC Admin" w:date="2025-05-06T17:44:00Z" w:id="5">
    <w:p w:rsidR="00D73A07" w:rsidP="00D73A07" w:rsidRDefault="00D73A07" w14:paraId="539C4902" w14:textId="77777777">
      <w:pPr>
        <w:pStyle w:val="CommentText"/>
      </w:pPr>
      <w:r>
        <w:rPr>
          <w:rStyle w:val="CommentReference"/>
        </w:rPr>
        <w:annotationRef/>
      </w:r>
      <w:r>
        <w:t>Thanks for clarifying.</w:t>
      </w:r>
    </w:p>
  </w:comment>
  <w:comment w:initials="jo" w:author="jortlepp@contractor.linuxfoundation.org" w:date="2025-05-04T14:04:00Z" w:id="10">
    <w:p w:rsidR="00027C8A" w:rsidRDefault="00000000" w14:paraId="584C3FB5" w14:textId="5DC1C735">
      <w:pPr>
        <w:pStyle w:val="CommentText"/>
      </w:pPr>
      <w:r>
        <w:rPr>
          <w:rStyle w:val="CommentReference"/>
        </w:rPr>
        <w:annotationRef/>
      </w:r>
      <w:r w:rsidRPr="4CFADA25">
        <w:t>Are we still recommending the implementation of an API gateway?</w:t>
      </w:r>
    </w:p>
  </w:comment>
  <w:comment w:initials="GK" w:author="Godfrey Kutumela" w:date="2025-05-06T23:44:00Z" w:id="11">
    <w:p w:rsidR="004E3E23" w:rsidP="004E3E23" w:rsidRDefault="004E3E23" w14:paraId="0BB8A63A" w14:textId="77777777">
      <w:pPr>
        <w:pStyle w:val="CommentText"/>
      </w:pPr>
      <w:r>
        <w:rPr>
          <w:rStyle w:val="CommentReference"/>
        </w:rPr>
        <w:annotationRef/>
      </w:r>
      <w:r>
        <w:rPr>
          <w:lang w:val="en-ZA"/>
        </w:rPr>
        <w:t>We see the API gateway part of the infrastructure and kept the scope of this security document to the software layer (pure API as written code not proxies)</w:t>
      </w:r>
    </w:p>
  </w:comment>
  <w:comment w:initials="jo" w:author="jortlepp@contractor.linuxfoundation.org" w:date="2025-05-04T14:13:00Z" w:id="12">
    <w:p w:rsidR="00027C8A" w:rsidRDefault="00000000" w14:paraId="32226F6A" w14:textId="0624AD36">
      <w:pPr>
        <w:pStyle w:val="CommentText"/>
      </w:pPr>
      <w:r>
        <w:rPr>
          <w:rStyle w:val="CommentReference"/>
        </w:rPr>
        <w:annotationRef/>
      </w:r>
      <w:r w:rsidRPr="494615C4">
        <w:t>Interservices communication is performed by NATS pub/sub and not REST API. A NATS server handles the information exchange. Tazama is a distributed system with discrete containerized components that are individually addressable at their own IP address. The NATS server is hosted in its own container and NATS subjects are accessed from other containers over IP. I am assuming this qualifies under the general expectations of "private cluster network"?</w:t>
      </w:r>
    </w:p>
  </w:comment>
  <w:comment w:initials="GA" w:author="GHSC Admin" w:date="2025-05-06T17:52:00Z" w:id="13">
    <w:p w:rsidR="00D73A07" w:rsidP="00D73A07" w:rsidRDefault="00D73A07" w14:paraId="38F00B92" w14:textId="77777777">
      <w:pPr>
        <w:pStyle w:val="CommentText"/>
      </w:pPr>
      <w:r>
        <w:rPr>
          <w:rStyle w:val="CommentReference"/>
        </w:rPr>
        <w:annotationRef/>
      </w:r>
      <w:r>
        <w:t>Yes, you are absolutely correct. The original statement was a bit generic. Specifying NATS makes it much clearer and more accurate. And yes, if NATS itself and the services communicating via NATS are all within a private network (e.g., a Kubernetes cluster network not exposed to the internet), then it indeed qualifies under the 'private cluster network' expectation. The key is that the NATS brokers/servers and the NATS clients (our microservices) are not reachable from the public internet for these internal communications.</w:t>
      </w:r>
    </w:p>
  </w:comment>
  <w:comment w:initials="jo" w:author="jortlepp@contractor.linuxfoundation.org" w:date="2025-05-04T14:14:00Z" w:id="14">
    <w:p w:rsidR="00027C8A" w:rsidRDefault="00000000" w14:paraId="3CEC3D06" w14:textId="21133328">
      <w:pPr>
        <w:pStyle w:val="CommentText"/>
      </w:pPr>
      <w:r>
        <w:rPr>
          <w:rStyle w:val="CommentReference"/>
        </w:rPr>
        <w:annotationRef/>
      </w:r>
      <w:r w:rsidRPr="6E99E793">
        <w:t>Clarify? "Within" Tazama, services communicate via NATS and do not use JWT tokens. "With" Tazama, services communicate via secured REST API and do use JWT tokens.</w:t>
      </w:r>
    </w:p>
  </w:comment>
  <w:comment w:initials="GA" w:author="GHSC Admin" w:date="2025-05-06T17:55:00Z" w:id="15">
    <w:p w:rsidR="00F5610C" w:rsidP="00F5610C" w:rsidRDefault="00F5610C" w14:paraId="5A060010" w14:textId="77777777">
      <w:pPr>
        <w:pStyle w:val="CommentText"/>
      </w:pPr>
      <w:r>
        <w:rPr>
          <w:rStyle w:val="CommentReference"/>
        </w:rPr>
        <w:annotationRef/>
      </w:r>
      <w:r>
        <w:t>If our microservices are communicating primarily through NATS messages, then stating 'All Internal Service Calls Use JWT' is inaccurate. NATS has its own connection authentication, and while we  could embed a JWT in a NATS message payload, it's not the typical pattern for authenticating the NATS connection itself or every single message in a pub/sub flow between trusted internal services. We need to differentiate between:</w:t>
      </w:r>
    </w:p>
    <w:p w:rsidR="00F5610C" w:rsidP="00F5610C" w:rsidRDefault="00F5610C" w14:paraId="333D3BAE" w14:textId="77777777">
      <w:pPr>
        <w:pStyle w:val="CommentText"/>
      </w:pPr>
      <w:r>
        <w:t>a) Securing API endpoints (internal or external) if they are HTTP-based.</w:t>
      </w:r>
    </w:p>
    <w:p w:rsidR="00F5610C" w:rsidP="00F5610C" w:rsidRDefault="00F5610C" w14:paraId="4F276232" w14:textId="77777777">
      <w:pPr>
        <w:pStyle w:val="CommentText"/>
      </w:pPr>
      <w:r>
        <w:t>b) Securing the NATS communication channel.</w:t>
      </w:r>
    </w:p>
    <w:p w:rsidR="00F5610C" w:rsidP="00F5610C" w:rsidRDefault="00F5610C" w14:paraId="6250DC10" w14:textId="77777777">
      <w:pPr>
        <w:pStyle w:val="CommentText"/>
      </w:pPr>
      <w:r>
        <w:t>c) Authenticating publishers/subscribers to NATS.</w:t>
      </w:r>
    </w:p>
  </w:comment>
  <w:comment w:initials="jo" w:author="jortlepp@contractor.linuxfoundation.org" w:date="2025-05-04T14:25:00Z" w:id="16">
    <w:p w:rsidR="00027C8A" w:rsidRDefault="00000000" w14:paraId="3490445C" w14:textId="4BF2571D">
      <w:pPr>
        <w:pStyle w:val="CommentText"/>
      </w:pPr>
      <w:r>
        <w:rPr>
          <w:rStyle w:val="CommentReference"/>
        </w:rPr>
        <w:annotationRef/>
      </w:r>
      <w:r w:rsidRPr="7CA9671F">
        <w:t>In general, it would be useful to rank the recommendations in this document according to their value/benefit or essentiality.</w:t>
      </w:r>
    </w:p>
  </w:comment>
  <w:comment w:initials="GA" w:author="GHSC Admin" w:date="2025-05-06T17:55:00Z" w:id="17">
    <w:p w:rsidR="00F5610C" w:rsidP="00F5610C" w:rsidRDefault="00F5610C" w14:paraId="2B04E07C" w14:textId="77777777">
      <w:pPr>
        <w:pStyle w:val="CommentText"/>
      </w:pPr>
      <w:r>
        <w:rPr>
          <w:rStyle w:val="CommentReference"/>
        </w:rPr>
        <w:annotationRef/>
      </w:r>
      <w:r>
        <w:t>Yes, we agree.</w:t>
      </w:r>
    </w:p>
  </w:comment>
  <w:comment w:initials="GK" w:author="Godfrey Kutumela" w:date="2025-05-06T23:46:00Z" w:id="18">
    <w:p w:rsidR="004E3E23" w:rsidP="004E3E23" w:rsidRDefault="004E3E23" w14:paraId="45363B85" w14:textId="77777777">
      <w:pPr>
        <w:pStyle w:val="CommentText"/>
      </w:pPr>
      <w:r>
        <w:rPr>
          <w:rStyle w:val="CommentReference"/>
        </w:rPr>
        <w:annotationRef/>
      </w:r>
      <w:r>
        <w:rPr>
          <w:lang w:val="en-ZA"/>
        </w:rPr>
        <w:t>Agreed, although it can get tricky, so let do as part of the year to year improvement roadmap</w:t>
      </w:r>
    </w:p>
  </w:comment>
  <w:comment w:initials="jo" w:author="jortlepp@contractor.linuxfoundation.org" w:date="2025-05-04T14:30:00Z" w:id="19">
    <w:p w:rsidR="00027C8A" w:rsidRDefault="00000000" w14:paraId="30198794" w14:textId="7C55CCF6">
      <w:pPr>
        <w:pStyle w:val="CommentText"/>
      </w:pPr>
      <w:r>
        <w:rPr>
          <w:rStyle w:val="CommentReference"/>
        </w:rPr>
        <w:annotationRef/>
      </w:r>
      <w:r w:rsidRPr="63530B3F">
        <w:t>These items should form part of the non-functional requirements for all other system components and added to the Tazama Contribution Guide and development policies.</w:t>
      </w:r>
    </w:p>
  </w:comment>
  <w:comment w:initials="GA" w:author="GHSC Admin" w:date="2025-05-06T18:10:00Z" w:id="20">
    <w:p w:rsidR="007903D8" w:rsidP="007903D8" w:rsidRDefault="007903D8" w14:paraId="02F6A608" w14:textId="77777777">
      <w:pPr>
        <w:pStyle w:val="CommentText"/>
      </w:pPr>
      <w:r>
        <w:rPr>
          <w:rStyle w:val="CommentReference"/>
        </w:rPr>
        <w:annotationRef/>
      </w:r>
      <w:r>
        <w:t>We agree to this suggestion.</w:t>
      </w:r>
    </w:p>
  </w:comment>
  <w:comment w:initials="GK" w:author="Godfrey Kutumela" w:date="2025-05-06T23:53:00Z" w:id="21">
    <w:p w:rsidR="00414CAB" w:rsidP="00414CAB" w:rsidRDefault="00414CAB" w14:paraId="47BA43FE" w14:textId="77777777">
      <w:pPr>
        <w:pStyle w:val="CommentText"/>
      </w:pPr>
      <w:r>
        <w:rPr>
          <w:rStyle w:val="CommentReference"/>
        </w:rPr>
        <w:annotationRef/>
      </w:r>
      <w:r>
        <w:rPr>
          <w:lang w:val="en-ZA"/>
        </w:rPr>
        <w:t>Yes we will be reviewing each module to ensure compliance with this as document as part of non-funcationals</w:t>
      </w:r>
    </w:p>
  </w:comment>
  <w:comment w:initials="jo" w:author="jortlepp@contractor.linuxfoundation.org" w:date="2025-05-04T14:39:00Z" w:id="22">
    <w:p w:rsidR="00027C8A" w:rsidRDefault="00000000" w14:paraId="75160D9F" w14:textId="4373CC24">
      <w:pPr>
        <w:pStyle w:val="CommentText"/>
      </w:pPr>
      <w:r>
        <w:rPr>
          <w:rStyle w:val="CommentReference"/>
        </w:rPr>
        <w:annotationRef/>
      </w:r>
      <w:r w:rsidRPr="7A492B63">
        <w:t>Native database encryption at rest in ArangoDB is a pay-walled featured.</w:t>
      </w:r>
    </w:p>
  </w:comment>
  <w:comment w:initials="jo" w:author="jortlepp@contractor.linuxfoundation.org" w:date="2025-05-04T14:40:00Z" w:id="23">
    <w:p w:rsidR="00027C8A" w:rsidRDefault="00000000" w14:paraId="41AF6C41" w14:textId="423718A9">
      <w:pPr>
        <w:pStyle w:val="CommentText"/>
      </w:pPr>
      <w:r>
        <w:rPr>
          <w:rStyle w:val="CommentReference"/>
        </w:rPr>
        <w:annotationRef/>
      </w:r>
      <w:r w:rsidRPr="32D923E1">
        <w:t>An alternative is "Encryption-as-a-Service", but will impact performance.</w:t>
      </w:r>
    </w:p>
  </w:comment>
  <w:comment w:initials="GK" w:author="Godfrey Kutumela" w:date="2025-05-06T23:57:00Z" w:id="24">
    <w:p w:rsidR="00414CAB" w:rsidP="00414CAB" w:rsidRDefault="00414CAB" w14:paraId="2EEA9C09" w14:textId="77777777">
      <w:pPr>
        <w:pStyle w:val="CommentText"/>
      </w:pPr>
      <w:r>
        <w:rPr>
          <w:rStyle w:val="CommentReference"/>
        </w:rPr>
        <w:annotationRef/>
      </w:r>
      <w:r>
        <w:rPr>
          <w:lang w:val="en-ZA"/>
        </w:rPr>
        <w:t>I think we can move this to the additional improvement recommendations section as a medium priority for adopters to consider it as a paid feature</w:t>
      </w:r>
    </w:p>
  </w:comment>
  <w:comment w:initials="jo" w:author="jortlepp@contractor.linuxfoundation.org" w:date="2025-05-04T14:47:00Z" w:id="25">
    <w:p w:rsidR="00027C8A" w:rsidRDefault="00000000" w14:paraId="17C21C30" w14:textId="72CBF4AE">
      <w:pPr>
        <w:pStyle w:val="CommentText"/>
      </w:pPr>
      <w:r>
        <w:rPr>
          <w:rStyle w:val="CommentReference"/>
        </w:rPr>
        <w:annotationRef/>
      </w:r>
      <w:r w:rsidRPr="3E133582">
        <w:t xml:space="preserve">Arango Query Language (AQL) provides for AQL-safe parameterization in TypeScript by using a template string generator function, e.g. </w:t>
      </w:r>
      <w:hyperlink w:anchor="L59" r:id="rId1">
        <w:r w:rsidRPr="77EC98F6" w:rsidR="00027C8A">
          <w:rPr>
            <w:rStyle w:val="Hyperlink"/>
          </w:rPr>
          <w:t>https://github.com/frmscoe/rule-054/blob/434a5fe040691dad84e7c8352edfa3e6a5121e17/src/rule-054.ts#L59</w:t>
        </w:r>
      </w:hyperlink>
      <w:r w:rsidRPr="5277DF32">
        <w:t xml:space="preserve"> </w:t>
      </w:r>
    </w:p>
    <w:p w:rsidR="00027C8A" w:rsidRDefault="00027C8A" w14:paraId="7641E0DE" w14:textId="5C853B8B">
      <w:pPr>
        <w:pStyle w:val="CommentText"/>
      </w:pPr>
    </w:p>
    <w:p w:rsidR="00027C8A" w:rsidRDefault="00000000" w14:paraId="0CC37493" w14:textId="0FC3C3FF">
      <w:pPr>
        <w:pStyle w:val="CommentText"/>
      </w:pPr>
      <w:r w:rsidRPr="10418059">
        <w:t xml:space="preserve">Ref: </w:t>
      </w:r>
      <w:hyperlink w:anchor="parameter-injection-vulnerability" r:id="rId2">
        <w:r w:rsidRPr="05AB052E" w:rsidR="00027C8A">
          <w:rPr>
            <w:rStyle w:val="Hyperlink"/>
          </w:rPr>
          <w:t>https://docs.arangodb.com/stable/aql/common-errors/#parameter-injection-vulnerability</w:t>
        </w:r>
      </w:hyperlink>
      <w:r w:rsidRPr="263712CE">
        <w:t xml:space="preserve"> </w:t>
      </w:r>
    </w:p>
  </w:comment>
  <w:comment w:initials="GA" w:author="GHSC Admin" w:date="2025-05-06T18:15:00Z" w:id="26">
    <w:p w:rsidR="00E624A4" w:rsidP="00E624A4" w:rsidRDefault="00E624A4" w14:paraId="4FA3AD33" w14:textId="77777777">
      <w:pPr>
        <w:pStyle w:val="CommentText"/>
      </w:pPr>
      <w:r>
        <w:rPr>
          <w:rStyle w:val="CommentReference"/>
        </w:rPr>
        <w:annotationRef/>
      </w:r>
      <w:r>
        <w:t>This is helpful, thanks.</w:t>
      </w:r>
    </w:p>
  </w:comment>
  <w:comment w:initials="jo" w:author="jortlepp@contractor.linuxfoundation.org" w:date="2025-05-04T14:59:00Z" w:id="27">
    <w:p w:rsidR="00027C8A" w:rsidRDefault="00000000" w14:paraId="55D3EE4F" w14:textId="77D7B41C">
      <w:pPr>
        <w:pStyle w:val="CommentText"/>
      </w:pPr>
      <w:r>
        <w:rPr>
          <w:rStyle w:val="CommentReference"/>
        </w:rPr>
        <w:annotationRef/>
      </w:r>
      <w:r w:rsidRPr="172B9C89">
        <w:t>Depending on the level of interaction with a specific component activity (system) logging and audit logging should usually be sufficient, but for the purposes of fraud investigations, we are also recommendnig structured event logs for the tracking of user-driven changes to system documents at the field level, with full transactional history, along with the need to record comments or reasons against certain high-risk updates.</w:t>
      </w:r>
    </w:p>
  </w:comment>
  <w:comment w:initials="GA" w:author="GHSC Admin" w:date="2025-05-06T18:17:00Z" w:id="28">
    <w:p w:rsidR="00E624A4" w:rsidP="00E624A4" w:rsidRDefault="00E624A4" w14:paraId="18627EDA" w14:textId="77777777">
      <w:pPr>
        <w:pStyle w:val="CommentText"/>
      </w:pPr>
      <w:r>
        <w:rPr>
          <w:rStyle w:val="CommentReference"/>
        </w:rPr>
        <w:annotationRef/>
      </w:r>
      <w:r>
        <w:t>Yes, we agree with this suggestion.</w:t>
      </w:r>
    </w:p>
  </w:comment>
  <w:comment w:initials="GK" w:author="Godfrey Kutumela" w:date="2025-05-07T00:00:00Z" w:id="29">
    <w:p w:rsidR="004B733B" w:rsidP="004B733B" w:rsidRDefault="004B733B" w14:paraId="3501EF03" w14:textId="77777777">
      <w:pPr>
        <w:pStyle w:val="CommentText"/>
      </w:pPr>
      <w:r>
        <w:rPr>
          <w:rStyle w:val="CommentReference"/>
        </w:rPr>
        <w:annotationRef/>
      </w:r>
      <w:r>
        <w:rPr>
          <w:lang w:val="en-ZA"/>
        </w:rPr>
        <w:t>Adopted it</w:t>
      </w:r>
    </w:p>
  </w:comment>
</w:comments>
</file>

<file path=word/commentsExtended.xml><?xml version="1.0" encoding="utf-8"?>
<w15:commentsEx xmlns:mc="http://schemas.openxmlformats.org/markup-compatibility/2006" xmlns:w15="http://schemas.microsoft.com/office/word/2012/wordml" mc:Ignorable="w15">
  <w15:commentEx w15:done="0" w15:paraId="20AD8C77"/>
  <w15:commentEx w15:done="0" w15:paraId="539C4902" w15:paraIdParent="20AD8C77"/>
  <w15:commentEx w15:done="0" w15:paraId="584C3FB5"/>
  <w15:commentEx w15:done="0" w15:paraId="0BB8A63A" w15:paraIdParent="584C3FB5"/>
  <w15:commentEx w15:done="0" w15:paraId="32226F6A"/>
  <w15:commentEx w15:done="0" w15:paraId="38F00B92" w15:paraIdParent="32226F6A"/>
  <w15:commentEx w15:done="0" w15:paraId="3CEC3D06"/>
  <w15:commentEx w15:done="0" w15:paraId="6250DC10" w15:paraIdParent="3CEC3D06"/>
  <w15:commentEx w15:done="0" w15:paraId="3490445C"/>
  <w15:commentEx w15:done="0" w15:paraId="2B04E07C" w15:paraIdParent="3490445C"/>
  <w15:commentEx w15:done="0" w15:paraId="45363B85" w15:paraIdParent="3490445C"/>
  <w15:commentEx w15:done="0" w15:paraId="30198794"/>
  <w15:commentEx w15:done="0" w15:paraId="02F6A608" w15:paraIdParent="30198794"/>
  <w15:commentEx w15:done="0" w15:paraId="47BA43FE" w15:paraIdParent="30198794"/>
  <w15:commentEx w15:done="0" w15:paraId="75160D9F"/>
  <w15:commentEx w15:done="0" w15:paraId="41AF6C41" w15:paraIdParent="75160D9F"/>
  <w15:commentEx w15:done="0" w15:paraId="2EEA9C09" w15:paraIdParent="75160D9F"/>
  <w15:commentEx w15:done="0" w15:paraId="0CC37493"/>
  <w15:commentEx w15:done="0" w15:paraId="4FA3AD33" w15:paraIdParent="0CC37493"/>
  <w15:commentEx w15:done="0" w15:paraId="55D3EE4F"/>
  <w15:commentEx w15:done="0" w15:paraId="18627EDA" w15:paraIdParent="55D3EE4F"/>
  <w15:commentEx w15:done="0" w15:paraId="3501EF03" w15:paraIdParent="55D3EE4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01C4260" w16cex:dateUtc="2025-05-04T11:52:00Z"/>
  <w16cex:commentExtensible w16cex:durableId="7E6B58DE" w16cex:dateUtc="2025-05-06T12:14:00Z"/>
  <w16cex:commentExtensible w16cex:durableId="0604E9DF" w16cex:dateUtc="2025-05-04T12:04:00Z"/>
  <w16cex:commentExtensible w16cex:durableId="2EBC0089" w16cex:dateUtc="2025-05-06T21:44:00Z"/>
  <w16cex:commentExtensible w16cex:durableId="194D1460" w16cex:dateUtc="2025-05-04T12:13:00Z"/>
  <w16cex:commentExtensible w16cex:durableId="569563F5" w16cex:dateUtc="2025-05-06T12:22:00Z">
    <w16cex:extLst>
      <w16:ext w16:uri="{CE6994B0-6A32-4C9F-8C6B-6E91EDA988CE}">
        <cr:reactions xmlns:cr="http://schemas.microsoft.com/office/comments/2020/reactions">
          <cr:reaction reactionType="1">
            <cr:reactionInfo dateUtc="2025-05-06T21:44:47Z">
              <cr:user userId="S::Godfrey.Kutumela@Sedex.com::9f50a1de-dc92-4798-8152-e2d4d84a2457" userProvider="AD" userName="Godfrey Kutumela"/>
            </cr:reactionInfo>
          </cr:reaction>
        </cr:reactions>
      </w16:ext>
    </w16cex:extLst>
  </w16cex:commentExtensible>
  <w16cex:commentExtensible w16cex:durableId="1BD884B2" w16cex:dateUtc="2025-05-04T12:14:00Z"/>
  <w16cex:commentExtensible w16cex:durableId="6D17FCFD" w16cex:dateUtc="2025-05-06T12:25:00Z"/>
  <w16cex:commentExtensible w16cex:durableId="47A7312B" w16cex:dateUtc="2025-05-04T12:25:00Z"/>
  <w16cex:commentExtensible w16cex:durableId="5ADF4F66" w16cex:dateUtc="2025-05-06T12:25:00Z"/>
  <w16cex:commentExtensible w16cex:durableId="19C1363D" w16cex:dateUtc="2025-05-06T21:46:00Z"/>
  <w16cex:commentExtensible w16cex:durableId="4C9E5BE1" w16cex:dateUtc="2025-05-04T12:30:00Z"/>
  <w16cex:commentExtensible w16cex:durableId="0B5112F9" w16cex:dateUtc="2025-05-06T12:40:00Z"/>
  <w16cex:commentExtensible w16cex:durableId="6AE6E6DB" w16cex:dateUtc="2025-05-06T21:53:00Z"/>
  <w16cex:commentExtensible w16cex:durableId="3EE9B4C5" w16cex:dateUtc="2025-05-04T12:39:00Z">
    <w16cex:extLst>
      <w16:ext w16:uri="{CE6994B0-6A32-4C9F-8C6B-6E91EDA988CE}">
        <cr:reactions xmlns:cr="http://schemas.microsoft.com/office/comments/2020/reactions">
          <cr:reaction reactionType="1">
            <cr:reactionInfo dateUtc="2025-05-06T12:42:35Z">
              <cr:user userId="0e7f43d352c99773" userProvider="Windows Live" userName="GHSC Admin"/>
            </cr:reactionInfo>
          </cr:reaction>
        </cr:reactions>
      </w16:ext>
    </w16cex:extLst>
  </w16cex:commentExtensible>
  <w16cex:commentExtensible w16cex:durableId="0317B29B" w16cex:dateUtc="2025-05-04T12:40:00Z">
    <w16cex:extLst>
      <w16:ext w16:uri="{CE6994B0-6A32-4C9F-8C6B-6E91EDA988CE}">
        <cr:reactions xmlns:cr="http://schemas.microsoft.com/office/comments/2020/reactions">
          <cr:reaction reactionType="1">
            <cr:reactionInfo dateUtc="2025-05-06T12:42:36Z">
              <cr:user userId="0e7f43d352c99773" userProvider="Windows Live" userName="GHSC Admin"/>
            </cr:reactionInfo>
          </cr:reaction>
        </cr:reactions>
      </w16:ext>
    </w16cex:extLst>
  </w16cex:commentExtensible>
  <w16cex:commentExtensible w16cex:durableId="5BA7DDE4" w16cex:dateUtc="2025-05-06T21:57:00Z"/>
  <w16cex:commentExtensible w16cex:durableId="6A3F717A" w16cex:dateUtc="2025-05-04T12:47:00Z"/>
  <w16cex:commentExtensible w16cex:durableId="2E2C2B55" w16cex:dateUtc="2025-05-06T12:45:00Z"/>
  <w16cex:commentExtensible w16cex:durableId="066A4EB3" w16cex:dateUtc="2025-05-04T12:59:00Z"/>
  <w16cex:commentExtensible w16cex:durableId="0D45D2AB" w16cex:dateUtc="2025-05-06T12:47:00Z"/>
  <w16cex:commentExtensible w16cex:durableId="2FF32CDA" w16cex:dateUtc="2025-05-06T22:00:00Z"/>
</w16cex:commentsExtensible>
</file>

<file path=word/commentsIds.xml><?xml version="1.0" encoding="utf-8"?>
<w16cid:commentsIds xmlns:mc="http://schemas.openxmlformats.org/markup-compatibility/2006" xmlns:w16cid="http://schemas.microsoft.com/office/word/2016/wordml/cid" mc:Ignorable="w16cid">
  <w16cid:commentId w16cid:paraId="20AD8C77" w16cid:durableId="001C4260"/>
  <w16cid:commentId w16cid:paraId="539C4902" w16cid:durableId="7E6B58DE"/>
  <w16cid:commentId w16cid:paraId="584C3FB5" w16cid:durableId="0604E9DF"/>
  <w16cid:commentId w16cid:paraId="0BB8A63A" w16cid:durableId="2EBC0089"/>
  <w16cid:commentId w16cid:paraId="32226F6A" w16cid:durableId="194D1460"/>
  <w16cid:commentId w16cid:paraId="38F00B92" w16cid:durableId="569563F5"/>
  <w16cid:commentId w16cid:paraId="3CEC3D06" w16cid:durableId="1BD884B2"/>
  <w16cid:commentId w16cid:paraId="6250DC10" w16cid:durableId="6D17FCFD"/>
  <w16cid:commentId w16cid:paraId="3490445C" w16cid:durableId="47A7312B"/>
  <w16cid:commentId w16cid:paraId="2B04E07C" w16cid:durableId="5ADF4F66"/>
  <w16cid:commentId w16cid:paraId="45363B85" w16cid:durableId="19C1363D"/>
  <w16cid:commentId w16cid:paraId="30198794" w16cid:durableId="4C9E5BE1"/>
  <w16cid:commentId w16cid:paraId="02F6A608" w16cid:durableId="0B5112F9"/>
  <w16cid:commentId w16cid:paraId="47BA43FE" w16cid:durableId="6AE6E6DB"/>
  <w16cid:commentId w16cid:paraId="75160D9F" w16cid:durableId="3EE9B4C5"/>
  <w16cid:commentId w16cid:paraId="41AF6C41" w16cid:durableId="0317B29B"/>
  <w16cid:commentId w16cid:paraId="2EEA9C09" w16cid:durableId="5BA7DDE4"/>
  <w16cid:commentId w16cid:paraId="0CC37493" w16cid:durableId="6A3F717A"/>
  <w16cid:commentId w16cid:paraId="4FA3AD33" w16cid:durableId="2E2C2B55"/>
  <w16cid:commentId w16cid:paraId="55D3EE4F" w16cid:durableId="066A4EB3"/>
  <w16cid:commentId w16cid:paraId="18627EDA" w16cid:durableId="0D45D2AB"/>
  <w16cid:commentId w16cid:paraId="3501EF03" w16cid:durableId="2FF32C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3271" w:rsidP="008D1B94" w:rsidRDefault="00453271" w14:paraId="68FF300F" w14:textId="77777777">
      <w:pPr>
        <w:spacing w:after="0" w:line="240" w:lineRule="auto"/>
      </w:pPr>
      <w:r>
        <w:separator/>
      </w:r>
    </w:p>
  </w:endnote>
  <w:endnote w:type="continuationSeparator" w:id="0">
    <w:p w:rsidR="00453271" w:rsidP="008D1B94" w:rsidRDefault="00453271" w14:paraId="574FA870" w14:textId="77777777">
      <w:pPr>
        <w:spacing w:after="0" w:line="240" w:lineRule="auto"/>
      </w:pPr>
      <w:r>
        <w:continuationSeparator/>
      </w:r>
    </w:p>
  </w:endnote>
  <w:endnote w:type="continuationNotice" w:id="1">
    <w:p w:rsidR="00453271" w:rsidRDefault="00453271" w14:paraId="106CA43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crosoft GothicNeo">
    <w:altName w:val="Malgun Gothic"/>
    <w:charset w:val="81"/>
    <w:family w:val="swiss"/>
    <w:pitch w:val="variable"/>
    <w:sig w:usb0="800002BF" w:usb1="29D7A47B" w:usb2="00000010" w:usb3="00000000" w:csb0="002900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4CC77A9" w:rsidTr="74CC77A9" w14:paraId="1F7676C6" w14:textId="77777777">
      <w:trPr>
        <w:trHeight w:val="300"/>
      </w:trPr>
      <w:tc>
        <w:tcPr>
          <w:tcW w:w="3120" w:type="dxa"/>
        </w:tcPr>
        <w:p w:rsidR="74CC77A9" w:rsidP="74CC77A9" w:rsidRDefault="74CC77A9" w14:paraId="559E9EAF" w14:textId="56C4CC38">
          <w:pPr>
            <w:pStyle w:val="Header"/>
            <w:ind w:left="-115"/>
          </w:pPr>
        </w:p>
      </w:tc>
      <w:tc>
        <w:tcPr>
          <w:tcW w:w="3120" w:type="dxa"/>
        </w:tcPr>
        <w:p w:rsidR="74CC77A9" w:rsidP="74CC77A9" w:rsidRDefault="74CC77A9" w14:paraId="23EA2535" w14:textId="597F172B">
          <w:pPr>
            <w:pStyle w:val="Header"/>
            <w:jc w:val="center"/>
          </w:pPr>
        </w:p>
      </w:tc>
      <w:tc>
        <w:tcPr>
          <w:tcW w:w="3120" w:type="dxa"/>
        </w:tcPr>
        <w:p w:rsidR="74CC77A9" w:rsidP="74CC77A9" w:rsidRDefault="686A0E9F" w14:paraId="3BB89EEB" w14:textId="275836AD">
          <w:pPr>
            <w:pStyle w:val="Header"/>
            <w:ind w:right="-115"/>
            <w:jc w:val="right"/>
          </w:pPr>
          <w:r>
            <w:t xml:space="preserve">Page </w:t>
          </w:r>
          <w:r w:rsidR="683860C2">
            <w:t xml:space="preserve">| </w:t>
          </w:r>
          <w:r>
            <w:fldChar w:fldCharType="begin"/>
          </w:r>
          <w:r>
            <w:instrText>PAGE</w:instrText>
          </w:r>
          <w:r>
            <w:fldChar w:fldCharType="separate"/>
          </w:r>
          <w:r w:rsidR="006B272E">
            <w:rPr>
              <w:noProof/>
            </w:rPr>
            <w:t>41</w:t>
          </w:r>
          <w:r>
            <w:fldChar w:fldCharType="end"/>
          </w:r>
        </w:p>
      </w:tc>
    </w:tr>
  </w:tbl>
  <w:p w:rsidR="008D1B94" w:rsidRDefault="008D1B94" w14:paraId="63200FD2" w14:textId="77F54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ECC4CBA" w:rsidTr="7ECC4CBA" w14:paraId="5DF84C43" w14:textId="77777777">
      <w:trPr>
        <w:trHeight w:val="300"/>
      </w:trPr>
      <w:tc>
        <w:tcPr>
          <w:tcW w:w="3120" w:type="dxa"/>
        </w:tcPr>
        <w:p w:rsidR="7ECC4CBA" w:rsidP="7ECC4CBA" w:rsidRDefault="7ECC4CBA" w14:paraId="0A7A816D" w14:textId="1F6AEE92">
          <w:pPr>
            <w:pStyle w:val="Header"/>
            <w:ind w:left="-115"/>
          </w:pPr>
        </w:p>
      </w:tc>
      <w:tc>
        <w:tcPr>
          <w:tcW w:w="3120" w:type="dxa"/>
        </w:tcPr>
        <w:p w:rsidR="7ECC4CBA" w:rsidP="7ECC4CBA" w:rsidRDefault="7ECC4CBA" w14:paraId="18554A83" w14:textId="5806B30C">
          <w:pPr>
            <w:pStyle w:val="Header"/>
            <w:jc w:val="center"/>
          </w:pPr>
        </w:p>
      </w:tc>
      <w:tc>
        <w:tcPr>
          <w:tcW w:w="3120" w:type="dxa"/>
        </w:tcPr>
        <w:p w:rsidR="7ECC4CBA" w:rsidP="7ECC4CBA" w:rsidRDefault="7ECC4CBA" w14:paraId="69AE306C" w14:textId="3E7B48A7">
          <w:pPr>
            <w:pStyle w:val="Header"/>
            <w:ind w:right="-115"/>
            <w:jc w:val="right"/>
          </w:pPr>
        </w:p>
      </w:tc>
    </w:tr>
  </w:tbl>
  <w:p w:rsidR="009033D8" w:rsidRDefault="009033D8" w14:paraId="163759D6" w14:textId="4FA41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3271" w:rsidP="008D1B94" w:rsidRDefault="00453271" w14:paraId="444B6E50" w14:textId="77777777">
      <w:pPr>
        <w:spacing w:after="0" w:line="240" w:lineRule="auto"/>
      </w:pPr>
      <w:r>
        <w:separator/>
      </w:r>
    </w:p>
  </w:footnote>
  <w:footnote w:type="continuationSeparator" w:id="0">
    <w:p w:rsidR="00453271" w:rsidP="008D1B94" w:rsidRDefault="00453271" w14:paraId="07064D76" w14:textId="77777777">
      <w:pPr>
        <w:spacing w:after="0" w:line="240" w:lineRule="auto"/>
      </w:pPr>
      <w:r>
        <w:continuationSeparator/>
      </w:r>
    </w:p>
  </w:footnote>
  <w:footnote w:type="continuationNotice" w:id="1">
    <w:p w:rsidR="00453271" w:rsidRDefault="00453271" w14:paraId="153EB35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4CC77A9" w:rsidTr="74CC77A9" w14:paraId="221C97B6" w14:textId="77777777">
      <w:trPr>
        <w:trHeight w:val="300"/>
      </w:trPr>
      <w:tc>
        <w:tcPr>
          <w:tcW w:w="3120" w:type="dxa"/>
        </w:tcPr>
        <w:p w:rsidR="74CC77A9" w:rsidP="74CC77A9" w:rsidRDefault="74CC77A9" w14:paraId="1350DCAC" w14:textId="57A70FCE">
          <w:pPr>
            <w:pStyle w:val="Header"/>
            <w:ind w:left="-115"/>
          </w:pPr>
        </w:p>
      </w:tc>
      <w:tc>
        <w:tcPr>
          <w:tcW w:w="3120" w:type="dxa"/>
        </w:tcPr>
        <w:p w:rsidR="74CC77A9" w:rsidP="74CC77A9" w:rsidRDefault="74CC77A9" w14:paraId="13900509" w14:textId="321D4BC3">
          <w:pPr>
            <w:pStyle w:val="Header"/>
            <w:jc w:val="center"/>
          </w:pPr>
        </w:p>
      </w:tc>
      <w:tc>
        <w:tcPr>
          <w:tcW w:w="3120" w:type="dxa"/>
        </w:tcPr>
        <w:p w:rsidR="74CC77A9" w:rsidP="74CC77A9" w:rsidRDefault="74CC77A9" w14:paraId="190B923C" w14:textId="67191A92">
          <w:pPr>
            <w:pStyle w:val="Header"/>
            <w:ind w:right="-115"/>
            <w:jc w:val="right"/>
          </w:pPr>
        </w:p>
      </w:tc>
    </w:tr>
  </w:tbl>
  <w:p w:rsidR="008D1B94" w:rsidRDefault="008D1B94" w14:paraId="1572ED58" w14:textId="60C891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ECC4CBA" w:rsidTr="7ECC4CBA" w14:paraId="4695BD42" w14:textId="77777777">
      <w:trPr>
        <w:trHeight w:val="300"/>
      </w:trPr>
      <w:tc>
        <w:tcPr>
          <w:tcW w:w="3120" w:type="dxa"/>
        </w:tcPr>
        <w:p w:rsidR="7ECC4CBA" w:rsidP="7ECC4CBA" w:rsidRDefault="7ECC4CBA" w14:paraId="3AD4F568" w14:textId="10BE0ADA">
          <w:pPr>
            <w:pStyle w:val="Header"/>
            <w:ind w:left="-115"/>
          </w:pPr>
        </w:p>
      </w:tc>
      <w:tc>
        <w:tcPr>
          <w:tcW w:w="3120" w:type="dxa"/>
        </w:tcPr>
        <w:p w:rsidR="7ECC4CBA" w:rsidP="7ECC4CBA" w:rsidRDefault="7ECC4CBA" w14:paraId="4D21497C" w14:textId="45A877D6">
          <w:pPr>
            <w:pStyle w:val="Header"/>
            <w:jc w:val="center"/>
          </w:pPr>
        </w:p>
      </w:tc>
      <w:tc>
        <w:tcPr>
          <w:tcW w:w="3120" w:type="dxa"/>
        </w:tcPr>
        <w:p w:rsidR="7ECC4CBA" w:rsidP="7ECC4CBA" w:rsidRDefault="7ECC4CBA" w14:paraId="68893F73" w14:textId="41EAB57B">
          <w:pPr>
            <w:pStyle w:val="Header"/>
            <w:ind w:right="-115"/>
            <w:jc w:val="right"/>
          </w:pPr>
        </w:p>
      </w:tc>
    </w:tr>
  </w:tbl>
  <w:p w:rsidR="009033D8" w:rsidRDefault="009033D8" w14:paraId="040629B2" w14:textId="1DE30209">
    <w:pPr>
      <w:pStyle w:val="Header"/>
    </w:pPr>
  </w:p>
</w:hdr>
</file>

<file path=word/intelligence2.xml><?xml version="1.0" encoding="utf-8"?>
<int2:intelligence xmlns:int2="http://schemas.microsoft.com/office/intelligence/2020/intelligence" xmlns:oel="http://schemas.microsoft.com/office/2019/extlst">
  <int2:observations>
    <int2:textHash int2:hashCode="aLI2Wf+d+SXkVv" int2:id="52lhLVh0">
      <int2:state int2:value="Rejected" int2:type="AugLoop_Text_Critique"/>
    </int2:textHash>
    <int2:textHash int2:hashCode="wytTW1ukAo/h1L" int2:id="CWqFKhOd">
      <int2:state int2:value="Rejected" int2:type="AugLoop_Text_Critique"/>
    </int2:textHash>
    <int2:textHash int2:hashCode="aDjwWvc7V9M1xI" int2:id="0FyYEnDT">
      <int2:state int2:value="Rejected" int2:type="AugLoop_Text_Critique"/>
    </int2:textHash>
    <int2:textHash int2:hashCode="vHQpNsICZmNKtv" int2:id="IYisZW41">
      <int2:state int2:value="Rejected" int2:type="AugLoop_Text_Critique"/>
    </int2:textHash>
    <int2:textHash int2:hashCode="H5qmV3GY3V/KtI" int2:id="6F9J0rMA">
      <int2:state int2:value="Rejected" int2:type="AugLoop_Text_Critique"/>
    </int2:textHash>
    <int2:textHash int2:hashCode="J64Du/D4xd6Zqf" int2:id="iUF0SDVp">
      <int2:state int2:value="Rejected" int2:type="AugLoop_Text_Critique"/>
    </int2:textHash>
    <int2:textHash int2:hashCode="Pol+40GUG420++" int2:id="2HUlsBpY">
      <int2:state int2:value="Rejected" int2:type="AugLoop_Text_Critique"/>
    </int2:textHash>
    <int2:textHash int2:hashCode="XwiAXCZtTiWwXt" int2:id="YILDF3sc">
      <int2:state int2:value="Rejected" int2:type="AugLoop_Text_Critique"/>
    </int2:textHash>
    <int2:textHash int2:hashCode="6Qf7062izb1Byf" int2:id="Dg5DyaUB">
      <int2:state int2:value="Rejected" int2:type="AugLoop_Text_Critique"/>
    </int2:textHash>
    <int2:textHash int2:hashCode="CrYDwVYMVgLRjU" int2:id="tP7BuyuZ">
      <int2:state int2:value="Rejected" int2:type="AugLoop_Text_Critique"/>
    </int2:textHash>
    <int2:textHash int2:hashCode="sN6qT1mhlPK+wo" int2:id="0HVK9pRJ">
      <int2:state int2:value="Rejected" int2:type="AugLoop_Text_Critique"/>
    </int2:textHash>
    <int2:textHash int2:hashCode="HqbLSAdbSp1VWm" int2:id="yvsqtn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0">
    <w:nsid w:val="5bda73b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C5A3C"/>
    <w:multiLevelType w:val="multilevel"/>
    <w:tmpl w:val="F35A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A01CF"/>
    <w:multiLevelType w:val="hybridMultilevel"/>
    <w:tmpl w:val="F5BE093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27B5B27"/>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6E704CB"/>
    <w:multiLevelType w:val="multilevel"/>
    <w:tmpl w:val="3DBE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308A4"/>
    <w:multiLevelType w:val="multilevel"/>
    <w:tmpl w:val="63E82B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7E34A15"/>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8B1C53A"/>
    <w:multiLevelType w:val="hybridMultilevel"/>
    <w:tmpl w:val="BAFCF81A"/>
    <w:lvl w:ilvl="0" w:tplc="ACE415CA">
      <w:start w:val="1"/>
      <w:numFmt w:val="decimal"/>
      <w:lvlText w:val="%1."/>
      <w:lvlJc w:val="left"/>
      <w:pPr>
        <w:ind w:left="720" w:hanging="360"/>
      </w:pPr>
    </w:lvl>
    <w:lvl w:ilvl="1" w:tplc="3D1251C4">
      <w:start w:val="3"/>
      <w:numFmt w:val="decimal"/>
      <w:lvlText w:val="%2."/>
      <w:lvlJc w:val="left"/>
      <w:pPr>
        <w:ind w:left="1440" w:hanging="720"/>
      </w:pPr>
    </w:lvl>
    <w:lvl w:ilvl="2" w:tplc="2270790A">
      <w:start w:val="1"/>
      <w:numFmt w:val="lowerRoman"/>
      <w:lvlText w:val="%3."/>
      <w:lvlJc w:val="right"/>
      <w:pPr>
        <w:ind w:left="2160" w:hanging="180"/>
      </w:pPr>
    </w:lvl>
    <w:lvl w:ilvl="3" w:tplc="F6F483D6">
      <w:start w:val="1"/>
      <w:numFmt w:val="decimal"/>
      <w:lvlText w:val="%4."/>
      <w:lvlJc w:val="left"/>
      <w:pPr>
        <w:ind w:left="2880" w:hanging="360"/>
      </w:pPr>
    </w:lvl>
    <w:lvl w:ilvl="4" w:tplc="0824C5DA">
      <w:start w:val="1"/>
      <w:numFmt w:val="lowerLetter"/>
      <w:lvlText w:val="%5."/>
      <w:lvlJc w:val="left"/>
      <w:pPr>
        <w:ind w:left="3600" w:hanging="360"/>
      </w:pPr>
    </w:lvl>
    <w:lvl w:ilvl="5" w:tplc="BF2466E8">
      <w:start w:val="1"/>
      <w:numFmt w:val="lowerRoman"/>
      <w:lvlText w:val="%6."/>
      <w:lvlJc w:val="right"/>
      <w:pPr>
        <w:ind w:left="4320" w:hanging="180"/>
      </w:pPr>
    </w:lvl>
    <w:lvl w:ilvl="6" w:tplc="37B8E6E8">
      <w:start w:val="1"/>
      <w:numFmt w:val="decimal"/>
      <w:lvlText w:val="%7."/>
      <w:lvlJc w:val="left"/>
      <w:pPr>
        <w:ind w:left="5040" w:hanging="360"/>
      </w:pPr>
    </w:lvl>
    <w:lvl w:ilvl="7" w:tplc="D6AE85B2">
      <w:start w:val="1"/>
      <w:numFmt w:val="lowerLetter"/>
      <w:lvlText w:val="%8."/>
      <w:lvlJc w:val="left"/>
      <w:pPr>
        <w:ind w:left="5760" w:hanging="360"/>
      </w:pPr>
    </w:lvl>
    <w:lvl w:ilvl="8" w:tplc="616A7510">
      <w:start w:val="1"/>
      <w:numFmt w:val="lowerRoman"/>
      <w:lvlText w:val="%9."/>
      <w:lvlJc w:val="right"/>
      <w:pPr>
        <w:ind w:left="6480" w:hanging="180"/>
      </w:pPr>
    </w:lvl>
  </w:abstractNum>
  <w:abstractNum w:abstractNumId="7" w15:restartNumberingAfterBreak="0">
    <w:nsid w:val="0C6DB953"/>
    <w:multiLevelType w:val="hybridMultilevel"/>
    <w:tmpl w:val="11EAA37C"/>
    <w:lvl w:ilvl="0" w:tplc="439C1A3E">
      <w:start w:val="3"/>
      <w:numFmt w:val="decimal"/>
      <w:lvlText w:val="%1."/>
      <w:lvlJc w:val="left"/>
      <w:pPr>
        <w:ind w:left="720" w:hanging="360"/>
      </w:pPr>
    </w:lvl>
    <w:lvl w:ilvl="1" w:tplc="18CE1AB2">
      <w:start w:val="1"/>
      <w:numFmt w:val="lowerLetter"/>
      <w:lvlText w:val="%2."/>
      <w:lvlJc w:val="left"/>
      <w:pPr>
        <w:ind w:left="1440" w:hanging="360"/>
      </w:pPr>
    </w:lvl>
    <w:lvl w:ilvl="2" w:tplc="88826576">
      <w:start w:val="1"/>
      <w:numFmt w:val="lowerRoman"/>
      <w:lvlText w:val="%3."/>
      <w:lvlJc w:val="right"/>
      <w:pPr>
        <w:ind w:left="2160" w:hanging="180"/>
      </w:pPr>
    </w:lvl>
    <w:lvl w:ilvl="3" w:tplc="ECE6B324">
      <w:start w:val="1"/>
      <w:numFmt w:val="decimal"/>
      <w:lvlText w:val="%4."/>
      <w:lvlJc w:val="left"/>
      <w:pPr>
        <w:ind w:left="2880" w:hanging="360"/>
      </w:pPr>
    </w:lvl>
    <w:lvl w:ilvl="4" w:tplc="F37A5ACA">
      <w:start w:val="1"/>
      <w:numFmt w:val="lowerLetter"/>
      <w:lvlText w:val="%5."/>
      <w:lvlJc w:val="left"/>
      <w:pPr>
        <w:ind w:left="3600" w:hanging="360"/>
      </w:pPr>
    </w:lvl>
    <w:lvl w:ilvl="5" w:tplc="5754B3C4">
      <w:start w:val="1"/>
      <w:numFmt w:val="lowerRoman"/>
      <w:lvlText w:val="%6."/>
      <w:lvlJc w:val="right"/>
      <w:pPr>
        <w:ind w:left="4320" w:hanging="180"/>
      </w:pPr>
    </w:lvl>
    <w:lvl w:ilvl="6" w:tplc="E6A04784">
      <w:start w:val="1"/>
      <w:numFmt w:val="decimal"/>
      <w:lvlText w:val="%7."/>
      <w:lvlJc w:val="left"/>
      <w:pPr>
        <w:ind w:left="5040" w:hanging="360"/>
      </w:pPr>
    </w:lvl>
    <w:lvl w:ilvl="7" w:tplc="E648D46C">
      <w:start w:val="1"/>
      <w:numFmt w:val="lowerLetter"/>
      <w:lvlText w:val="%8."/>
      <w:lvlJc w:val="left"/>
      <w:pPr>
        <w:ind w:left="5760" w:hanging="360"/>
      </w:pPr>
    </w:lvl>
    <w:lvl w:ilvl="8" w:tplc="BCA471C6">
      <w:start w:val="1"/>
      <w:numFmt w:val="lowerRoman"/>
      <w:lvlText w:val="%9."/>
      <w:lvlJc w:val="right"/>
      <w:pPr>
        <w:ind w:left="6480" w:hanging="180"/>
      </w:pPr>
    </w:lvl>
  </w:abstractNum>
  <w:abstractNum w:abstractNumId="8" w15:restartNumberingAfterBreak="0">
    <w:nsid w:val="0D523BD9"/>
    <w:multiLevelType w:val="hybridMultilevel"/>
    <w:tmpl w:val="B4C22726"/>
    <w:lvl w:ilvl="0" w:tplc="AA32C0D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14352548"/>
    <w:multiLevelType w:val="hybridMultilevel"/>
    <w:tmpl w:val="7C924A8E"/>
    <w:lvl w:ilvl="0" w:tplc="86366344">
      <w:start w:val="1"/>
      <w:numFmt w:val="bullet"/>
      <w:lvlText w:val=""/>
      <w:lvlJc w:val="left"/>
      <w:pPr>
        <w:ind w:left="720" w:hanging="360"/>
      </w:pPr>
      <w:rPr>
        <w:rFonts w:hint="default" w:ascii="Symbol" w:hAnsi="Symbol"/>
      </w:rPr>
    </w:lvl>
    <w:lvl w:ilvl="1" w:tplc="BFA81832">
      <w:start w:val="1"/>
      <w:numFmt w:val="bullet"/>
      <w:lvlText w:val="o"/>
      <w:lvlJc w:val="left"/>
      <w:pPr>
        <w:ind w:left="1440" w:hanging="360"/>
      </w:pPr>
      <w:rPr>
        <w:rFonts w:hint="default" w:ascii="Courier New" w:hAnsi="Courier New"/>
      </w:rPr>
    </w:lvl>
    <w:lvl w:ilvl="2" w:tplc="83501614">
      <w:start w:val="1"/>
      <w:numFmt w:val="bullet"/>
      <w:lvlText w:val=""/>
      <w:lvlJc w:val="left"/>
      <w:pPr>
        <w:ind w:left="1800" w:hanging="360"/>
      </w:pPr>
      <w:rPr>
        <w:rFonts w:hint="default" w:ascii="Symbol" w:hAnsi="Symbol"/>
      </w:rPr>
    </w:lvl>
    <w:lvl w:ilvl="3" w:tplc="60EEEDEC">
      <w:start w:val="1"/>
      <w:numFmt w:val="bullet"/>
      <w:lvlText w:val=""/>
      <w:lvlJc w:val="left"/>
      <w:pPr>
        <w:ind w:left="2880" w:hanging="360"/>
      </w:pPr>
      <w:rPr>
        <w:rFonts w:hint="default" w:ascii="Symbol" w:hAnsi="Symbol"/>
      </w:rPr>
    </w:lvl>
    <w:lvl w:ilvl="4" w:tplc="303A92E0">
      <w:start w:val="1"/>
      <w:numFmt w:val="bullet"/>
      <w:lvlText w:val="o"/>
      <w:lvlJc w:val="left"/>
      <w:pPr>
        <w:ind w:left="3600" w:hanging="360"/>
      </w:pPr>
      <w:rPr>
        <w:rFonts w:hint="default" w:ascii="Courier New" w:hAnsi="Courier New"/>
      </w:rPr>
    </w:lvl>
    <w:lvl w:ilvl="5" w:tplc="3976F75C">
      <w:start w:val="1"/>
      <w:numFmt w:val="bullet"/>
      <w:lvlText w:val=""/>
      <w:lvlJc w:val="left"/>
      <w:pPr>
        <w:ind w:left="4320" w:hanging="360"/>
      </w:pPr>
      <w:rPr>
        <w:rFonts w:hint="default" w:ascii="Wingdings" w:hAnsi="Wingdings"/>
      </w:rPr>
    </w:lvl>
    <w:lvl w:ilvl="6" w:tplc="11EC01F2">
      <w:start w:val="1"/>
      <w:numFmt w:val="bullet"/>
      <w:lvlText w:val=""/>
      <w:lvlJc w:val="left"/>
      <w:pPr>
        <w:ind w:left="5040" w:hanging="360"/>
      </w:pPr>
      <w:rPr>
        <w:rFonts w:hint="default" w:ascii="Symbol" w:hAnsi="Symbol"/>
      </w:rPr>
    </w:lvl>
    <w:lvl w:ilvl="7" w:tplc="156E674C">
      <w:start w:val="1"/>
      <w:numFmt w:val="bullet"/>
      <w:lvlText w:val="o"/>
      <w:lvlJc w:val="left"/>
      <w:pPr>
        <w:ind w:left="5760" w:hanging="360"/>
      </w:pPr>
      <w:rPr>
        <w:rFonts w:hint="default" w:ascii="Courier New" w:hAnsi="Courier New"/>
      </w:rPr>
    </w:lvl>
    <w:lvl w:ilvl="8" w:tplc="68E6DB62">
      <w:start w:val="1"/>
      <w:numFmt w:val="bullet"/>
      <w:lvlText w:val=""/>
      <w:lvlJc w:val="left"/>
      <w:pPr>
        <w:ind w:left="6480" w:hanging="360"/>
      </w:pPr>
      <w:rPr>
        <w:rFonts w:hint="default" w:ascii="Wingdings" w:hAnsi="Wingdings"/>
      </w:rPr>
    </w:lvl>
  </w:abstractNum>
  <w:abstractNum w:abstractNumId="10" w15:restartNumberingAfterBreak="0">
    <w:nsid w:val="15E64004"/>
    <w:multiLevelType w:val="multilevel"/>
    <w:tmpl w:val="12F6C8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6514674"/>
    <w:multiLevelType w:val="multilevel"/>
    <w:tmpl w:val="150A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59756E"/>
    <w:multiLevelType w:val="hybridMultilevel"/>
    <w:tmpl w:val="5B3A2F12"/>
    <w:lvl w:ilvl="0" w:tplc="2AD6BEC0">
      <w:start w:val="1"/>
      <w:numFmt w:val="bullet"/>
      <w:lvlText w:val=""/>
      <w:lvlJc w:val="left"/>
      <w:pPr>
        <w:ind w:left="1080" w:hanging="360"/>
      </w:pPr>
      <w:rPr>
        <w:rFonts w:hint="default" w:ascii="Symbol" w:hAnsi="Symbol"/>
      </w:rPr>
    </w:lvl>
    <w:lvl w:ilvl="1" w:tplc="7E505416">
      <w:start w:val="1"/>
      <w:numFmt w:val="bullet"/>
      <w:lvlText w:val="o"/>
      <w:lvlJc w:val="left"/>
      <w:pPr>
        <w:ind w:left="1800" w:hanging="360"/>
      </w:pPr>
      <w:rPr>
        <w:rFonts w:hint="default" w:ascii="Courier New" w:hAnsi="Courier New"/>
      </w:rPr>
    </w:lvl>
    <w:lvl w:ilvl="2" w:tplc="4CF0F076">
      <w:start w:val="1"/>
      <w:numFmt w:val="bullet"/>
      <w:lvlText w:val=""/>
      <w:lvlJc w:val="left"/>
      <w:pPr>
        <w:ind w:left="2520" w:hanging="360"/>
      </w:pPr>
      <w:rPr>
        <w:rFonts w:hint="default" w:ascii="Wingdings" w:hAnsi="Wingdings"/>
      </w:rPr>
    </w:lvl>
    <w:lvl w:ilvl="3" w:tplc="6DA83D82">
      <w:start w:val="1"/>
      <w:numFmt w:val="bullet"/>
      <w:lvlText w:val=""/>
      <w:lvlJc w:val="left"/>
      <w:pPr>
        <w:ind w:left="3240" w:hanging="360"/>
      </w:pPr>
      <w:rPr>
        <w:rFonts w:hint="default" w:ascii="Symbol" w:hAnsi="Symbol"/>
      </w:rPr>
    </w:lvl>
    <w:lvl w:ilvl="4" w:tplc="3210ED10">
      <w:start w:val="1"/>
      <w:numFmt w:val="bullet"/>
      <w:lvlText w:val="o"/>
      <w:lvlJc w:val="left"/>
      <w:pPr>
        <w:ind w:left="3960" w:hanging="360"/>
      </w:pPr>
      <w:rPr>
        <w:rFonts w:hint="default" w:ascii="Courier New" w:hAnsi="Courier New"/>
      </w:rPr>
    </w:lvl>
    <w:lvl w:ilvl="5" w:tplc="22989EE4">
      <w:start w:val="1"/>
      <w:numFmt w:val="bullet"/>
      <w:lvlText w:val=""/>
      <w:lvlJc w:val="left"/>
      <w:pPr>
        <w:ind w:left="4680" w:hanging="360"/>
      </w:pPr>
      <w:rPr>
        <w:rFonts w:hint="default" w:ascii="Wingdings" w:hAnsi="Wingdings"/>
      </w:rPr>
    </w:lvl>
    <w:lvl w:ilvl="6" w:tplc="1D96522C">
      <w:start w:val="1"/>
      <w:numFmt w:val="bullet"/>
      <w:lvlText w:val=""/>
      <w:lvlJc w:val="left"/>
      <w:pPr>
        <w:ind w:left="5400" w:hanging="360"/>
      </w:pPr>
      <w:rPr>
        <w:rFonts w:hint="default" w:ascii="Symbol" w:hAnsi="Symbol"/>
      </w:rPr>
    </w:lvl>
    <w:lvl w:ilvl="7" w:tplc="BA36352C">
      <w:start w:val="1"/>
      <w:numFmt w:val="bullet"/>
      <w:lvlText w:val="o"/>
      <w:lvlJc w:val="left"/>
      <w:pPr>
        <w:ind w:left="6120" w:hanging="360"/>
      </w:pPr>
      <w:rPr>
        <w:rFonts w:hint="default" w:ascii="Courier New" w:hAnsi="Courier New"/>
      </w:rPr>
    </w:lvl>
    <w:lvl w:ilvl="8" w:tplc="2F264426">
      <w:start w:val="1"/>
      <w:numFmt w:val="bullet"/>
      <w:lvlText w:val=""/>
      <w:lvlJc w:val="left"/>
      <w:pPr>
        <w:ind w:left="6840" w:hanging="360"/>
      </w:pPr>
      <w:rPr>
        <w:rFonts w:hint="default" w:ascii="Wingdings" w:hAnsi="Wingdings"/>
      </w:rPr>
    </w:lvl>
  </w:abstractNum>
  <w:abstractNum w:abstractNumId="13" w15:restartNumberingAfterBreak="0">
    <w:nsid w:val="16BD9676"/>
    <w:multiLevelType w:val="multilevel"/>
    <w:tmpl w:val="F5647F2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172F228E"/>
    <w:multiLevelType w:val="hybridMultilevel"/>
    <w:tmpl w:val="04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15" w15:restartNumberingAfterBreak="0">
    <w:nsid w:val="1A0E4EAA"/>
    <w:multiLevelType w:val="multilevel"/>
    <w:tmpl w:val="63E82B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ACB14BD"/>
    <w:multiLevelType w:val="multilevel"/>
    <w:tmpl w:val="A39AE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14516B"/>
    <w:multiLevelType w:val="multilevel"/>
    <w:tmpl w:val="67BC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824306"/>
    <w:multiLevelType w:val="multilevel"/>
    <w:tmpl w:val="1A5ECBA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1E0B5577"/>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E85132B"/>
    <w:multiLevelType w:val="multilevel"/>
    <w:tmpl w:val="63E82B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1F605FD9"/>
    <w:multiLevelType w:val="hybridMultilevel"/>
    <w:tmpl w:val="B964E6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204830EE"/>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2379A3D4"/>
    <w:multiLevelType w:val="hybridMultilevel"/>
    <w:tmpl w:val="32DA534A"/>
    <w:lvl w:ilvl="0" w:tplc="B14A1B64">
      <w:start w:val="4"/>
      <w:numFmt w:val="decimal"/>
      <w:lvlText w:val="%1."/>
      <w:lvlJc w:val="left"/>
      <w:pPr>
        <w:ind w:left="720" w:hanging="360"/>
      </w:pPr>
    </w:lvl>
    <w:lvl w:ilvl="1" w:tplc="49A82978">
      <w:start w:val="1"/>
      <w:numFmt w:val="lowerLetter"/>
      <w:lvlText w:val="%2."/>
      <w:lvlJc w:val="left"/>
      <w:pPr>
        <w:ind w:left="1440" w:hanging="360"/>
      </w:pPr>
    </w:lvl>
    <w:lvl w:ilvl="2" w:tplc="2560461A">
      <w:start w:val="1"/>
      <w:numFmt w:val="lowerRoman"/>
      <w:lvlText w:val="%3."/>
      <w:lvlJc w:val="right"/>
      <w:pPr>
        <w:ind w:left="2160" w:hanging="180"/>
      </w:pPr>
    </w:lvl>
    <w:lvl w:ilvl="3" w:tplc="C252393C">
      <w:start w:val="1"/>
      <w:numFmt w:val="decimal"/>
      <w:lvlText w:val="%4."/>
      <w:lvlJc w:val="left"/>
      <w:pPr>
        <w:ind w:left="2880" w:hanging="360"/>
      </w:pPr>
    </w:lvl>
    <w:lvl w:ilvl="4" w:tplc="22D0DD6A">
      <w:start w:val="1"/>
      <w:numFmt w:val="lowerLetter"/>
      <w:lvlText w:val="%5."/>
      <w:lvlJc w:val="left"/>
      <w:pPr>
        <w:ind w:left="3600" w:hanging="360"/>
      </w:pPr>
    </w:lvl>
    <w:lvl w:ilvl="5" w:tplc="BBC4FA0C">
      <w:start w:val="1"/>
      <w:numFmt w:val="lowerRoman"/>
      <w:lvlText w:val="%6."/>
      <w:lvlJc w:val="right"/>
      <w:pPr>
        <w:ind w:left="4320" w:hanging="180"/>
      </w:pPr>
    </w:lvl>
    <w:lvl w:ilvl="6" w:tplc="62A0124A">
      <w:start w:val="1"/>
      <w:numFmt w:val="decimal"/>
      <w:lvlText w:val="%7."/>
      <w:lvlJc w:val="left"/>
      <w:pPr>
        <w:ind w:left="5040" w:hanging="360"/>
      </w:pPr>
    </w:lvl>
    <w:lvl w:ilvl="7" w:tplc="0B32CEB0">
      <w:start w:val="1"/>
      <w:numFmt w:val="lowerLetter"/>
      <w:lvlText w:val="%8."/>
      <w:lvlJc w:val="left"/>
      <w:pPr>
        <w:ind w:left="5760" w:hanging="360"/>
      </w:pPr>
    </w:lvl>
    <w:lvl w:ilvl="8" w:tplc="CF521D36">
      <w:start w:val="1"/>
      <w:numFmt w:val="lowerRoman"/>
      <w:lvlText w:val="%9."/>
      <w:lvlJc w:val="right"/>
      <w:pPr>
        <w:ind w:left="6480" w:hanging="180"/>
      </w:pPr>
    </w:lvl>
  </w:abstractNum>
  <w:abstractNum w:abstractNumId="24" w15:restartNumberingAfterBreak="0">
    <w:nsid w:val="23E116BE"/>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455032A"/>
    <w:multiLevelType w:val="hybridMultilevel"/>
    <w:tmpl w:val="F8EC2DD2"/>
    <w:lvl w:ilvl="0" w:tplc="2E76DE06">
      <w:start w:val="1"/>
      <w:numFmt w:val="decimal"/>
      <w:lvlText w:val="%1."/>
      <w:lvlJc w:val="left"/>
      <w:pPr>
        <w:ind w:left="720" w:hanging="360"/>
      </w:pPr>
      <w:rPr>
        <w:rFonts w:hint="default" w:ascii="Georgia" w:hAnsi="Georgia" w:eastAsia="MS Gothic" w:cs="MS Goth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CE30E5"/>
    <w:multiLevelType w:val="hybridMultilevel"/>
    <w:tmpl w:val="5934B5B4"/>
    <w:lvl w:ilvl="0" w:tplc="53067B1A">
      <w:start w:val="1"/>
      <w:numFmt w:val="decimal"/>
      <w:lvlText w:val="%1."/>
      <w:lvlJc w:val="left"/>
      <w:pPr>
        <w:ind w:left="1080" w:hanging="360"/>
      </w:pPr>
    </w:lvl>
    <w:lvl w:ilvl="1" w:tplc="28D84350">
      <w:start w:val="1"/>
      <w:numFmt w:val="lowerLetter"/>
      <w:lvlText w:val="%2."/>
      <w:lvlJc w:val="left"/>
      <w:pPr>
        <w:ind w:left="1800" w:hanging="360"/>
      </w:pPr>
    </w:lvl>
    <w:lvl w:ilvl="2" w:tplc="CB96B6F6">
      <w:start w:val="1"/>
      <w:numFmt w:val="lowerRoman"/>
      <w:lvlText w:val="%3."/>
      <w:lvlJc w:val="right"/>
      <w:pPr>
        <w:ind w:left="2520" w:hanging="180"/>
      </w:pPr>
    </w:lvl>
    <w:lvl w:ilvl="3" w:tplc="8980962C">
      <w:start w:val="1"/>
      <w:numFmt w:val="decimal"/>
      <w:lvlText w:val="%4."/>
      <w:lvlJc w:val="left"/>
      <w:pPr>
        <w:ind w:left="3240" w:hanging="360"/>
      </w:pPr>
    </w:lvl>
    <w:lvl w:ilvl="4" w:tplc="9B1E5E60">
      <w:start w:val="1"/>
      <w:numFmt w:val="lowerLetter"/>
      <w:lvlText w:val="%5."/>
      <w:lvlJc w:val="left"/>
      <w:pPr>
        <w:ind w:left="3960" w:hanging="360"/>
      </w:pPr>
    </w:lvl>
    <w:lvl w:ilvl="5" w:tplc="E81AE01E">
      <w:start w:val="1"/>
      <w:numFmt w:val="lowerRoman"/>
      <w:lvlText w:val="%6."/>
      <w:lvlJc w:val="right"/>
      <w:pPr>
        <w:ind w:left="4680" w:hanging="180"/>
      </w:pPr>
    </w:lvl>
    <w:lvl w:ilvl="6" w:tplc="65420966">
      <w:start w:val="1"/>
      <w:numFmt w:val="decimal"/>
      <w:lvlText w:val="%7."/>
      <w:lvlJc w:val="left"/>
      <w:pPr>
        <w:ind w:left="5400" w:hanging="360"/>
      </w:pPr>
    </w:lvl>
    <w:lvl w:ilvl="7" w:tplc="EF368A8E">
      <w:start w:val="1"/>
      <w:numFmt w:val="lowerLetter"/>
      <w:lvlText w:val="%8."/>
      <w:lvlJc w:val="left"/>
      <w:pPr>
        <w:ind w:left="6120" w:hanging="360"/>
      </w:pPr>
    </w:lvl>
    <w:lvl w:ilvl="8" w:tplc="E47AD936">
      <w:start w:val="1"/>
      <w:numFmt w:val="lowerRoman"/>
      <w:lvlText w:val="%9."/>
      <w:lvlJc w:val="right"/>
      <w:pPr>
        <w:ind w:left="6840" w:hanging="180"/>
      </w:pPr>
    </w:lvl>
  </w:abstractNum>
  <w:abstractNum w:abstractNumId="27" w15:restartNumberingAfterBreak="0">
    <w:nsid w:val="25A7CB0D"/>
    <w:multiLevelType w:val="hybridMultilevel"/>
    <w:tmpl w:val="77BE4520"/>
    <w:lvl w:ilvl="0" w:tplc="49942AE0">
      <w:start w:val="1"/>
      <w:numFmt w:val="bullet"/>
      <w:lvlText w:val=""/>
      <w:lvlJc w:val="left"/>
      <w:pPr>
        <w:ind w:left="720" w:hanging="360"/>
      </w:pPr>
      <w:rPr>
        <w:rFonts w:hint="default" w:ascii="Symbol" w:hAnsi="Symbol"/>
      </w:rPr>
    </w:lvl>
    <w:lvl w:ilvl="1" w:tplc="4FA84DBA">
      <w:start w:val="1"/>
      <w:numFmt w:val="bullet"/>
      <w:lvlText w:val="o"/>
      <w:lvlJc w:val="left"/>
      <w:pPr>
        <w:ind w:left="1440" w:hanging="360"/>
      </w:pPr>
      <w:rPr>
        <w:rFonts w:hint="default" w:ascii="Courier New" w:hAnsi="Courier New"/>
      </w:rPr>
    </w:lvl>
    <w:lvl w:ilvl="2" w:tplc="34BEDBE6">
      <w:start w:val="1"/>
      <w:numFmt w:val="bullet"/>
      <w:lvlText w:val=""/>
      <w:lvlJc w:val="left"/>
      <w:pPr>
        <w:ind w:left="1800" w:hanging="360"/>
      </w:pPr>
      <w:rPr>
        <w:rFonts w:hint="default" w:ascii="Symbol" w:hAnsi="Symbol"/>
      </w:rPr>
    </w:lvl>
    <w:lvl w:ilvl="3" w:tplc="BF1C2406">
      <w:start w:val="1"/>
      <w:numFmt w:val="bullet"/>
      <w:lvlText w:val=""/>
      <w:lvlJc w:val="left"/>
      <w:pPr>
        <w:ind w:left="2880" w:hanging="360"/>
      </w:pPr>
      <w:rPr>
        <w:rFonts w:hint="default" w:ascii="Symbol" w:hAnsi="Symbol"/>
      </w:rPr>
    </w:lvl>
    <w:lvl w:ilvl="4" w:tplc="3F62FFA6">
      <w:start w:val="1"/>
      <w:numFmt w:val="bullet"/>
      <w:lvlText w:val="o"/>
      <w:lvlJc w:val="left"/>
      <w:pPr>
        <w:ind w:left="3600" w:hanging="360"/>
      </w:pPr>
      <w:rPr>
        <w:rFonts w:hint="default" w:ascii="Courier New" w:hAnsi="Courier New"/>
      </w:rPr>
    </w:lvl>
    <w:lvl w:ilvl="5" w:tplc="2506C81C">
      <w:start w:val="1"/>
      <w:numFmt w:val="bullet"/>
      <w:lvlText w:val=""/>
      <w:lvlJc w:val="left"/>
      <w:pPr>
        <w:ind w:left="4320" w:hanging="360"/>
      </w:pPr>
      <w:rPr>
        <w:rFonts w:hint="default" w:ascii="Wingdings" w:hAnsi="Wingdings"/>
      </w:rPr>
    </w:lvl>
    <w:lvl w:ilvl="6" w:tplc="4FEA1B98">
      <w:start w:val="1"/>
      <w:numFmt w:val="bullet"/>
      <w:lvlText w:val=""/>
      <w:lvlJc w:val="left"/>
      <w:pPr>
        <w:ind w:left="5040" w:hanging="360"/>
      </w:pPr>
      <w:rPr>
        <w:rFonts w:hint="default" w:ascii="Symbol" w:hAnsi="Symbol"/>
      </w:rPr>
    </w:lvl>
    <w:lvl w:ilvl="7" w:tplc="F4B8F9F2">
      <w:start w:val="1"/>
      <w:numFmt w:val="bullet"/>
      <w:lvlText w:val="o"/>
      <w:lvlJc w:val="left"/>
      <w:pPr>
        <w:ind w:left="5760" w:hanging="360"/>
      </w:pPr>
      <w:rPr>
        <w:rFonts w:hint="default" w:ascii="Courier New" w:hAnsi="Courier New"/>
      </w:rPr>
    </w:lvl>
    <w:lvl w:ilvl="8" w:tplc="70FACA52">
      <w:start w:val="1"/>
      <w:numFmt w:val="bullet"/>
      <w:lvlText w:val=""/>
      <w:lvlJc w:val="left"/>
      <w:pPr>
        <w:ind w:left="6480" w:hanging="360"/>
      </w:pPr>
      <w:rPr>
        <w:rFonts w:hint="default" w:ascii="Wingdings" w:hAnsi="Wingdings"/>
      </w:rPr>
    </w:lvl>
  </w:abstractNum>
  <w:abstractNum w:abstractNumId="28" w15:restartNumberingAfterBreak="0">
    <w:nsid w:val="26CCF5C3"/>
    <w:multiLevelType w:val="hybridMultilevel"/>
    <w:tmpl w:val="0D861086"/>
    <w:lvl w:ilvl="0" w:tplc="2494AB30">
      <w:start w:val="1"/>
      <w:numFmt w:val="decimal"/>
      <w:lvlText w:val="%1."/>
      <w:lvlJc w:val="left"/>
      <w:pPr>
        <w:ind w:left="720" w:hanging="360"/>
      </w:pPr>
    </w:lvl>
    <w:lvl w:ilvl="1" w:tplc="FE387884">
      <w:start w:val="1"/>
      <w:numFmt w:val="lowerLetter"/>
      <w:lvlText w:val="%2."/>
      <w:lvlJc w:val="left"/>
      <w:pPr>
        <w:ind w:left="1440" w:hanging="360"/>
      </w:pPr>
    </w:lvl>
    <w:lvl w:ilvl="2" w:tplc="DC9AA198">
      <w:start w:val="1"/>
      <w:numFmt w:val="lowerRoman"/>
      <w:lvlText w:val="%3."/>
      <w:lvlJc w:val="right"/>
      <w:pPr>
        <w:ind w:left="2160" w:hanging="180"/>
      </w:pPr>
    </w:lvl>
    <w:lvl w:ilvl="3" w:tplc="E9FE6BDA">
      <w:start w:val="1"/>
      <w:numFmt w:val="decimal"/>
      <w:lvlText w:val="%4."/>
      <w:lvlJc w:val="left"/>
      <w:pPr>
        <w:ind w:left="2880" w:hanging="360"/>
      </w:pPr>
    </w:lvl>
    <w:lvl w:ilvl="4" w:tplc="012C4108">
      <w:start w:val="1"/>
      <w:numFmt w:val="lowerLetter"/>
      <w:lvlText w:val="%5."/>
      <w:lvlJc w:val="left"/>
      <w:pPr>
        <w:ind w:left="3600" w:hanging="360"/>
      </w:pPr>
    </w:lvl>
    <w:lvl w:ilvl="5" w:tplc="28D626CC">
      <w:start w:val="1"/>
      <w:numFmt w:val="lowerRoman"/>
      <w:lvlText w:val="%6."/>
      <w:lvlJc w:val="right"/>
      <w:pPr>
        <w:ind w:left="4320" w:hanging="180"/>
      </w:pPr>
    </w:lvl>
    <w:lvl w:ilvl="6" w:tplc="E034C554">
      <w:start w:val="1"/>
      <w:numFmt w:val="decimal"/>
      <w:lvlText w:val="%7."/>
      <w:lvlJc w:val="left"/>
      <w:pPr>
        <w:ind w:left="5040" w:hanging="360"/>
      </w:pPr>
    </w:lvl>
    <w:lvl w:ilvl="7" w:tplc="AB9AA95A">
      <w:start w:val="1"/>
      <w:numFmt w:val="lowerLetter"/>
      <w:lvlText w:val="%8."/>
      <w:lvlJc w:val="left"/>
      <w:pPr>
        <w:ind w:left="5760" w:hanging="360"/>
      </w:pPr>
    </w:lvl>
    <w:lvl w:ilvl="8" w:tplc="8D3E1406">
      <w:start w:val="1"/>
      <w:numFmt w:val="lowerRoman"/>
      <w:lvlText w:val="%9."/>
      <w:lvlJc w:val="right"/>
      <w:pPr>
        <w:ind w:left="6480" w:hanging="180"/>
      </w:pPr>
    </w:lvl>
  </w:abstractNum>
  <w:abstractNum w:abstractNumId="29" w15:restartNumberingAfterBreak="0">
    <w:nsid w:val="280A3C76"/>
    <w:multiLevelType w:val="multilevel"/>
    <w:tmpl w:val="1DD6EB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281A1A27"/>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28C101FD"/>
    <w:multiLevelType w:val="hybridMultilevel"/>
    <w:tmpl w:val="8F1C8C18"/>
    <w:lvl w:ilvl="0" w:tplc="ED9E8B9A">
      <w:start w:val="1"/>
      <w:numFmt w:val="decimal"/>
      <w:lvlText w:val="%1."/>
      <w:lvlJc w:val="left"/>
      <w:pPr>
        <w:ind w:left="720" w:hanging="360"/>
      </w:pPr>
    </w:lvl>
    <w:lvl w:ilvl="1" w:tplc="299CAC76">
      <w:start w:val="4"/>
      <w:numFmt w:val="decimal"/>
      <w:lvlText w:val="%2."/>
      <w:lvlJc w:val="left"/>
      <w:pPr>
        <w:ind w:left="1440" w:hanging="720"/>
      </w:pPr>
    </w:lvl>
    <w:lvl w:ilvl="2" w:tplc="AB08CE80">
      <w:start w:val="1"/>
      <w:numFmt w:val="lowerRoman"/>
      <w:lvlText w:val="%3."/>
      <w:lvlJc w:val="right"/>
      <w:pPr>
        <w:ind w:left="2160" w:hanging="180"/>
      </w:pPr>
    </w:lvl>
    <w:lvl w:ilvl="3" w:tplc="8E54BE90">
      <w:start w:val="1"/>
      <w:numFmt w:val="decimal"/>
      <w:lvlText w:val="%4."/>
      <w:lvlJc w:val="left"/>
      <w:pPr>
        <w:ind w:left="2880" w:hanging="360"/>
      </w:pPr>
    </w:lvl>
    <w:lvl w:ilvl="4" w:tplc="345896DC">
      <w:start w:val="1"/>
      <w:numFmt w:val="lowerLetter"/>
      <w:lvlText w:val="%5."/>
      <w:lvlJc w:val="left"/>
      <w:pPr>
        <w:ind w:left="3600" w:hanging="360"/>
      </w:pPr>
    </w:lvl>
    <w:lvl w:ilvl="5" w:tplc="E0220EEE">
      <w:start w:val="1"/>
      <w:numFmt w:val="lowerRoman"/>
      <w:lvlText w:val="%6."/>
      <w:lvlJc w:val="right"/>
      <w:pPr>
        <w:ind w:left="4320" w:hanging="180"/>
      </w:pPr>
    </w:lvl>
    <w:lvl w:ilvl="6" w:tplc="343AE0FE">
      <w:start w:val="1"/>
      <w:numFmt w:val="decimal"/>
      <w:lvlText w:val="%7."/>
      <w:lvlJc w:val="left"/>
      <w:pPr>
        <w:ind w:left="5040" w:hanging="360"/>
      </w:pPr>
    </w:lvl>
    <w:lvl w:ilvl="7" w:tplc="0D3E70C6">
      <w:start w:val="1"/>
      <w:numFmt w:val="lowerLetter"/>
      <w:lvlText w:val="%8."/>
      <w:lvlJc w:val="left"/>
      <w:pPr>
        <w:ind w:left="5760" w:hanging="360"/>
      </w:pPr>
    </w:lvl>
    <w:lvl w:ilvl="8" w:tplc="B3F40B06">
      <w:start w:val="1"/>
      <w:numFmt w:val="lowerRoman"/>
      <w:lvlText w:val="%9."/>
      <w:lvlJc w:val="right"/>
      <w:pPr>
        <w:ind w:left="6480" w:hanging="180"/>
      </w:pPr>
    </w:lvl>
  </w:abstractNum>
  <w:abstractNum w:abstractNumId="32" w15:restartNumberingAfterBreak="0">
    <w:nsid w:val="29821024"/>
    <w:multiLevelType w:val="multilevel"/>
    <w:tmpl w:val="E66E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554695"/>
    <w:multiLevelType w:val="multilevel"/>
    <w:tmpl w:val="E9167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75027F"/>
    <w:multiLevelType w:val="multilevel"/>
    <w:tmpl w:val="63E82B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2CC37CC1"/>
    <w:multiLevelType w:val="hybridMultilevel"/>
    <w:tmpl w:val="96E442AA"/>
    <w:lvl w:ilvl="0" w:tplc="D3C4B81C">
      <w:start w:val="1"/>
      <w:numFmt w:val="decimal"/>
      <w:lvlText w:val="%1."/>
      <w:lvlJc w:val="left"/>
      <w:pPr>
        <w:ind w:left="720" w:hanging="360"/>
      </w:pPr>
    </w:lvl>
    <w:lvl w:ilvl="1" w:tplc="9D64A862">
      <w:start w:val="3"/>
      <w:numFmt w:val="decimal"/>
      <w:lvlText w:val="%2."/>
      <w:lvlJc w:val="left"/>
      <w:pPr>
        <w:ind w:left="1440" w:hanging="720"/>
      </w:pPr>
    </w:lvl>
    <w:lvl w:ilvl="2" w:tplc="5900D564">
      <w:start w:val="1"/>
      <w:numFmt w:val="lowerRoman"/>
      <w:lvlText w:val="%3."/>
      <w:lvlJc w:val="right"/>
      <w:pPr>
        <w:ind w:left="2160" w:hanging="180"/>
      </w:pPr>
    </w:lvl>
    <w:lvl w:ilvl="3" w:tplc="F31626CE">
      <w:start w:val="1"/>
      <w:numFmt w:val="decimal"/>
      <w:lvlText w:val="%4."/>
      <w:lvlJc w:val="left"/>
      <w:pPr>
        <w:ind w:left="2880" w:hanging="360"/>
      </w:pPr>
    </w:lvl>
    <w:lvl w:ilvl="4" w:tplc="F96A1736">
      <w:start w:val="1"/>
      <w:numFmt w:val="lowerLetter"/>
      <w:lvlText w:val="%5."/>
      <w:lvlJc w:val="left"/>
      <w:pPr>
        <w:ind w:left="3600" w:hanging="360"/>
      </w:pPr>
    </w:lvl>
    <w:lvl w:ilvl="5" w:tplc="C1F2F440">
      <w:start w:val="1"/>
      <w:numFmt w:val="lowerRoman"/>
      <w:lvlText w:val="%6."/>
      <w:lvlJc w:val="right"/>
      <w:pPr>
        <w:ind w:left="4320" w:hanging="180"/>
      </w:pPr>
    </w:lvl>
    <w:lvl w:ilvl="6" w:tplc="D348F47C">
      <w:start w:val="1"/>
      <w:numFmt w:val="decimal"/>
      <w:lvlText w:val="%7."/>
      <w:lvlJc w:val="left"/>
      <w:pPr>
        <w:ind w:left="5040" w:hanging="360"/>
      </w:pPr>
    </w:lvl>
    <w:lvl w:ilvl="7" w:tplc="D0EC7FDE">
      <w:start w:val="1"/>
      <w:numFmt w:val="lowerLetter"/>
      <w:lvlText w:val="%8."/>
      <w:lvlJc w:val="left"/>
      <w:pPr>
        <w:ind w:left="5760" w:hanging="360"/>
      </w:pPr>
    </w:lvl>
    <w:lvl w:ilvl="8" w:tplc="CAB647D2">
      <w:start w:val="1"/>
      <w:numFmt w:val="lowerRoman"/>
      <w:lvlText w:val="%9."/>
      <w:lvlJc w:val="right"/>
      <w:pPr>
        <w:ind w:left="6480" w:hanging="180"/>
      </w:pPr>
    </w:lvl>
  </w:abstractNum>
  <w:abstractNum w:abstractNumId="36" w15:restartNumberingAfterBreak="0">
    <w:nsid w:val="2D7810F6"/>
    <w:multiLevelType w:val="multilevel"/>
    <w:tmpl w:val="A97ECCF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2FC25DA9"/>
    <w:multiLevelType w:val="multilevel"/>
    <w:tmpl w:val="CD7472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3117011C"/>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31AF423B"/>
    <w:multiLevelType w:val="multilevel"/>
    <w:tmpl w:val="63E82B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32A22E0E"/>
    <w:multiLevelType w:val="multilevel"/>
    <w:tmpl w:val="0916DD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32A76FC1"/>
    <w:multiLevelType w:val="multilevel"/>
    <w:tmpl w:val="023C35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33854455"/>
    <w:multiLevelType w:val="multilevel"/>
    <w:tmpl w:val="63E82B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339051CF"/>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345FF2A0"/>
    <w:multiLevelType w:val="hybridMultilevel"/>
    <w:tmpl w:val="228E02D0"/>
    <w:lvl w:ilvl="0" w:tplc="5428DCE8">
      <w:start w:val="2"/>
      <w:numFmt w:val="decimal"/>
      <w:lvlText w:val="%1."/>
      <w:lvlJc w:val="left"/>
      <w:pPr>
        <w:ind w:left="720" w:hanging="360"/>
      </w:pPr>
    </w:lvl>
    <w:lvl w:ilvl="1" w:tplc="297CE7EA">
      <w:start w:val="1"/>
      <w:numFmt w:val="lowerLetter"/>
      <w:lvlText w:val="%2."/>
      <w:lvlJc w:val="left"/>
      <w:pPr>
        <w:ind w:left="1440" w:hanging="360"/>
      </w:pPr>
    </w:lvl>
    <w:lvl w:ilvl="2" w:tplc="ACA83B4E">
      <w:start w:val="1"/>
      <w:numFmt w:val="lowerRoman"/>
      <w:lvlText w:val="%3."/>
      <w:lvlJc w:val="right"/>
      <w:pPr>
        <w:ind w:left="2160" w:hanging="180"/>
      </w:pPr>
    </w:lvl>
    <w:lvl w:ilvl="3" w:tplc="8B5253E2">
      <w:start w:val="1"/>
      <w:numFmt w:val="decimal"/>
      <w:lvlText w:val="%4."/>
      <w:lvlJc w:val="left"/>
      <w:pPr>
        <w:ind w:left="2880" w:hanging="360"/>
      </w:pPr>
    </w:lvl>
    <w:lvl w:ilvl="4" w:tplc="925C6D30">
      <w:start w:val="1"/>
      <w:numFmt w:val="lowerLetter"/>
      <w:lvlText w:val="%5."/>
      <w:lvlJc w:val="left"/>
      <w:pPr>
        <w:ind w:left="3600" w:hanging="360"/>
      </w:pPr>
    </w:lvl>
    <w:lvl w:ilvl="5" w:tplc="2A2075FA">
      <w:start w:val="1"/>
      <w:numFmt w:val="lowerRoman"/>
      <w:lvlText w:val="%6."/>
      <w:lvlJc w:val="right"/>
      <w:pPr>
        <w:ind w:left="4320" w:hanging="180"/>
      </w:pPr>
    </w:lvl>
    <w:lvl w:ilvl="6" w:tplc="84F08548">
      <w:start w:val="1"/>
      <w:numFmt w:val="decimal"/>
      <w:lvlText w:val="%7."/>
      <w:lvlJc w:val="left"/>
      <w:pPr>
        <w:ind w:left="5040" w:hanging="360"/>
      </w:pPr>
    </w:lvl>
    <w:lvl w:ilvl="7" w:tplc="A5D8BAF4">
      <w:start w:val="1"/>
      <w:numFmt w:val="lowerLetter"/>
      <w:lvlText w:val="%8."/>
      <w:lvlJc w:val="left"/>
      <w:pPr>
        <w:ind w:left="5760" w:hanging="360"/>
      </w:pPr>
    </w:lvl>
    <w:lvl w:ilvl="8" w:tplc="DA0CB906">
      <w:start w:val="1"/>
      <w:numFmt w:val="lowerRoman"/>
      <w:lvlText w:val="%9."/>
      <w:lvlJc w:val="right"/>
      <w:pPr>
        <w:ind w:left="6480" w:hanging="180"/>
      </w:pPr>
    </w:lvl>
  </w:abstractNum>
  <w:abstractNum w:abstractNumId="45" w15:restartNumberingAfterBreak="0">
    <w:nsid w:val="3545F1F5"/>
    <w:multiLevelType w:val="hybridMultilevel"/>
    <w:tmpl w:val="9D5A075A"/>
    <w:lvl w:ilvl="0" w:tplc="479A2B6A">
      <w:start w:val="1"/>
      <w:numFmt w:val="bullet"/>
      <w:lvlText w:val=""/>
      <w:lvlJc w:val="left"/>
      <w:pPr>
        <w:ind w:left="720" w:hanging="360"/>
      </w:pPr>
      <w:rPr>
        <w:rFonts w:hint="default" w:ascii="Symbol" w:hAnsi="Symbol"/>
      </w:rPr>
    </w:lvl>
    <w:lvl w:ilvl="1" w:tplc="E67015B6">
      <w:start w:val="1"/>
      <w:numFmt w:val="bullet"/>
      <w:lvlText w:val="o"/>
      <w:lvlJc w:val="left"/>
      <w:pPr>
        <w:ind w:left="1440" w:hanging="360"/>
      </w:pPr>
      <w:rPr>
        <w:rFonts w:hint="default" w:ascii="Courier New" w:hAnsi="Courier New"/>
      </w:rPr>
    </w:lvl>
    <w:lvl w:ilvl="2" w:tplc="339A0FA0">
      <w:start w:val="1"/>
      <w:numFmt w:val="bullet"/>
      <w:lvlText w:val=""/>
      <w:lvlJc w:val="left"/>
      <w:pPr>
        <w:ind w:left="1800" w:hanging="360"/>
      </w:pPr>
      <w:rPr>
        <w:rFonts w:hint="default" w:ascii="Symbol" w:hAnsi="Symbol"/>
      </w:rPr>
    </w:lvl>
    <w:lvl w:ilvl="3" w:tplc="B4C0DC36">
      <w:start w:val="1"/>
      <w:numFmt w:val="bullet"/>
      <w:lvlText w:val=""/>
      <w:lvlJc w:val="left"/>
      <w:pPr>
        <w:ind w:left="2880" w:hanging="360"/>
      </w:pPr>
      <w:rPr>
        <w:rFonts w:hint="default" w:ascii="Symbol" w:hAnsi="Symbol"/>
      </w:rPr>
    </w:lvl>
    <w:lvl w:ilvl="4" w:tplc="928A1BFC">
      <w:start w:val="1"/>
      <w:numFmt w:val="bullet"/>
      <w:lvlText w:val="o"/>
      <w:lvlJc w:val="left"/>
      <w:pPr>
        <w:ind w:left="3600" w:hanging="360"/>
      </w:pPr>
      <w:rPr>
        <w:rFonts w:hint="default" w:ascii="Courier New" w:hAnsi="Courier New"/>
      </w:rPr>
    </w:lvl>
    <w:lvl w:ilvl="5" w:tplc="DB4CB016">
      <w:start w:val="1"/>
      <w:numFmt w:val="bullet"/>
      <w:lvlText w:val=""/>
      <w:lvlJc w:val="left"/>
      <w:pPr>
        <w:ind w:left="4320" w:hanging="360"/>
      </w:pPr>
      <w:rPr>
        <w:rFonts w:hint="default" w:ascii="Wingdings" w:hAnsi="Wingdings"/>
      </w:rPr>
    </w:lvl>
    <w:lvl w:ilvl="6" w:tplc="D158AD18">
      <w:start w:val="1"/>
      <w:numFmt w:val="bullet"/>
      <w:lvlText w:val=""/>
      <w:lvlJc w:val="left"/>
      <w:pPr>
        <w:ind w:left="5040" w:hanging="360"/>
      </w:pPr>
      <w:rPr>
        <w:rFonts w:hint="default" w:ascii="Symbol" w:hAnsi="Symbol"/>
      </w:rPr>
    </w:lvl>
    <w:lvl w:ilvl="7" w:tplc="1B1C4A7A">
      <w:start w:val="1"/>
      <w:numFmt w:val="bullet"/>
      <w:lvlText w:val="o"/>
      <w:lvlJc w:val="left"/>
      <w:pPr>
        <w:ind w:left="5760" w:hanging="360"/>
      </w:pPr>
      <w:rPr>
        <w:rFonts w:hint="default" w:ascii="Courier New" w:hAnsi="Courier New"/>
      </w:rPr>
    </w:lvl>
    <w:lvl w:ilvl="8" w:tplc="93AA4404">
      <w:start w:val="1"/>
      <w:numFmt w:val="bullet"/>
      <w:lvlText w:val=""/>
      <w:lvlJc w:val="left"/>
      <w:pPr>
        <w:ind w:left="6480" w:hanging="360"/>
      </w:pPr>
      <w:rPr>
        <w:rFonts w:hint="default" w:ascii="Wingdings" w:hAnsi="Wingdings"/>
      </w:rPr>
    </w:lvl>
  </w:abstractNum>
  <w:abstractNum w:abstractNumId="46" w15:restartNumberingAfterBreak="0">
    <w:nsid w:val="37B73008"/>
    <w:multiLevelType w:val="multilevel"/>
    <w:tmpl w:val="63E82B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38613336"/>
    <w:multiLevelType w:val="hybridMultilevel"/>
    <w:tmpl w:val="BFD00994"/>
    <w:lvl w:ilvl="0" w:tplc="C90A11C2">
      <w:start w:val="1"/>
      <w:numFmt w:val="bullet"/>
      <w:lvlText w:val="•"/>
      <w:lvlJc w:val="left"/>
      <w:pPr>
        <w:tabs>
          <w:tab w:val="num" w:pos="720"/>
        </w:tabs>
        <w:ind w:left="720" w:hanging="360"/>
      </w:pPr>
      <w:rPr>
        <w:rFonts w:hint="default" w:ascii="Times New Roman" w:hAnsi="Times New Roman"/>
      </w:rPr>
    </w:lvl>
    <w:lvl w:ilvl="1" w:tplc="B932479E" w:tentative="1">
      <w:start w:val="1"/>
      <w:numFmt w:val="bullet"/>
      <w:lvlText w:val="•"/>
      <w:lvlJc w:val="left"/>
      <w:pPr>
        <w:tabs>
          <w:tab w:val="num" w:pos="1440"/>
        </w:tabs>
        <w:ind w:left="1440" w:hanging="360"/>
      </w:pPr>
      <w:rPr>
        <w:rFonts w:hint="default" w:ascii="Times New Roman" w:hAnsi="Times New Roman"/>
      </w:rPr>
    </w:lvl>
    <w:lvl w:ilvl="2" w:tplc="DE82C598" w:tentative="1">
      <w:start w:val="1"/>
      <w:numFmt w:val="bullet"/>
      <w:lvlText w:val="•"/>
      <w:lvlJc w:val="left"/>
      <w:pPr>
        <w:tabs>
          <w:tab w:val="num" w:pos="2160"/>
        </w:tabs>
        <w:ind w:left="2160" w:hanging="360"/>
      </w:pPr>
      <w:rPr>
        <w:rFonts w:hint="default" w:ascii="Times New Roman" w:hAnsi="Times New Roman"/>
      </w:rPr>
    </w:lvl>
    <w:lvl w:ilvl="3" w:tplc="EF727CE6" w:tentative="1">
      <w:start w:val="1"/>
      <w:numFmt w:val="bullet"/>
      <w:lvlText w:val="•"/>
      <w:lvlJc w:val="left"/>
      <w:pPr>
        <w:tabs>
          <w:tab w:val="num" w:pos="2880"/>
        </w:tabs>
        <w:ind w:left="2880" w:hanging="360"/>
      </w:pPr>
      <w:rPr>
        <w:rFonts w:hint="default" w:ascii="Times New Roman" w:hAnsi="Times New Roman"/>
      </w:rPr>
    </w:lvl>
    <w:lvl w:ilvl="4" w:tplc="FFE82FCE" w:tentative="1">
      <w:start w:val="1"/>
      <w:numFmt w:val="bullet"/>
      <w:lvlText w:val="•"/>
      <w:lvlJc w:val="left"/>
      <w:pPr>
        <w:tabs>
          <w:tab w:val="num" w:pos="3600"/>
        </w:tabs>
        <w:ind w:left="3600" w:hanging="360"/>
      </w:pPr>
      <w:rPr>
        <w:rFonts w:hint="default" w:ascii="Times New Roman" w:hAnsi="Times New Roman"/>
      </w:rPr>
    </w:lvl>
    <w:lvl w:ilvl="5" w:tplc="5B44C0F2" w:tentative="1">
      <w:start w:val="1"/>
      <w:numFmt w:val="bullet"/>
      <w:lvlText w:val="•"/>
      <w:lvlJc w:val="left"/>
      <w:pPr>
        <w:tabs>
          <w:tab w:val="num" w:pos="4320"/>
        </w:tabs>
        <w:ind w:left="4320" w:hanging="360"/>
      </w:pPr>
      <w:rPr>
        <w:rFonts w:hint="default" w:ascii="Times New Roman" w:hAnsi="Times New Roman"/>
      </w:rPr>
    </w:lvl>
    <w:lvl w:ilvl="6" w:tplc="90F44950" w:tentative="1">
      <w:start w:val="1"/>
      <w:numFmt w:val="bullet"/>
      <w:lvlText w:val="•"/>
      <w:lvlJc w:val="left"/>
      <w:pPr>
        <w:tabs>
          <w:tab w:val="num" w:pos="5040"/>
        </w:tabs>
        <w:ind w:left="5040" w:hanging="360"/>
      </w:pPr>
      <w:rPr>
        <w:rFonts w:hint="default" w:ascii="Times New Roman" w:hAnsi="Times New Roman"/>
      </w:rPr>
    </w:lvl>
    <w:lvl w:ilvl="7" w:tplc="D2F6AB82" w:tentative="1">
      <w:start w:val="1"/>
      <w:numFmt w:val="bullet"/>
      <w:lvlText w:val="•"/>
      <w:lvlJc w:val="left"/>
      <w:pPr>
        <w:tabs>
          <w:tab w:val="num" w:pos="5760"/>
        </w:tabs>
        <w:ind w:left="5760" w:hanging="360"/>
      </w:pPr>
      <w:rPr>
        <w:rFonts w:hint="default" w:ascii="Times New Roman" w:hAnsi="Times New Roman"/>
      </w:rPr>
    </w:lvl>
    <w:lvl w:ilvl="8" w:tplc="2BE09D08" w:tentative="1">
      <w:start w:val="1"/>
      <w:numFmt w:val="bullet"/>
      <w:lvlText w:val="•"/>
      <w:lvlJc w:val="left"/>
      <w:pPr>
        <w:tabs>
          <w:tab w:val="num" w:pos="6480"/>
        </w:tabs>
        <w:ind w:left="6480" w:hanging="360"/>
      </w:pPr>
      <w:rPr>
        <w:rFonts w:hint="default" w:ascii="Times New Roman" w:hAnsi="Times New Roman"/>
      </w:rPr>
    </w:lvl>
  </w:abstractNum>
  <w:abstractNum w:abstractNumId="48" w15:restartNumberingAfterBreak="0">
    <w:nsid w:val="39AF3D96"/>
    <w:multiLevelType w:val="multilevel"/>
    <w:tmpl w:val="E80E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3C4ABD"/>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3B270EC4"/>
    <w:multiLevelType w:val="multilevel"/>
    <w:tmpl w:val="4266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B24AD8"/>
    <w:multiLevelType w:val="hybridMultilevel"/>
    <w:tmpl w:val="1E2246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42725157"/>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44140BF0"/>
    <w:multiLevelType w:val="hybridMultilevel"/>
    <w:tmpl w:val="F6A6C1B4"/>
    <w:lvl w:ilvl="0" w:tplc="AEBAB780">
      <w:start w:val="1"/>
      <w:numFmt w:val="decimal"/>
      <w:lvlText w:val="%1."/>
      <w:lvlJc w:val="left"/>
      <w:pPr>
        <w:ind w:left="720" w:hanging="360"/>
      </w:pPr>
    </w:lvl>
    <w:lvl w:ilvl="1" w:tplc="2E02752C">
      <w:start w:val="1"/>
      <w:numFmt w:val="lowerLetter"/>
      <w:lvlText w:val="%2."/>
      <w:lvlJc w:val="left"/>
      <w:pPr>
        <w:ind w:left="1440" w:hanging="360"/>
      </w:pPr>
    </w:lvl>
    <w:lvl w:ilvl="2" w:tplc="BBBCC114">
      <w:start w:val="1"/>
      <w:numFmt w:val="lowerRoman"/>
      <w:lvlText w:val="%3."/>
      <w:lvlJc w:val="right"/>
      <w:pPr>
        <w:ind w:left="2160" w:hanging="180"/>
      </w:pPr>
    </w:lvl>
    <w:lvl w:ilvl="3" w:tplc="D3865016">
      <w:start w:val="1"/>
      <w:numFmt w:val="decimal"/>
      <w:lvlText w:val="%4."/>
      <w:lvlJc w:val="left"/>
      <w:pPr>
        <w:ind w:left="2880" w:hanging="360"/>
      </w:pPr>
    </w:lvl>
    <w:lvl w:ilvl="4" w:tplc="E5769278">
      <w:start w:val="1"/>
      <w:numFmt w:val="lowerLetter"/>
      <w:lvlText w:val="%5."/>
      <w:lvlJc w:val="left"/>
      <w:pPr>
        <w:ind w:left="3600" w:hanging="360"/>
      </w:pPr>
    </w:lvl>
    <w:lvl w:ilvl="5" w:tplc="98FC8C0C">
      <w:start w:val="1"/>
      <w:numFmt w:val="lowerRoman"/>
      <w:lvlText w:val="%6."/>
      <w:lvlJc w:val="right"/>
      <w:pPr>
        <w:ind w:left="4320" w:hanging="180"/>
      </w:pPr>
    </w:lvl>
    <w:lvl w:ilvl="6" w:tplc="4F2A913C">
      <w:start w:val="1"/>
      <w:numFmt w:val="decimal"/>
      <w:lvlText w:val="%7."/>
      <w:lvlJc w:val="left"/>
      <w:pPr>
        <w:ind w:left="5040" w:hanging="360"/>
      </w:pPr>
    </w:lvl>
    <w:lvl w:ilvl="7" w:tplc="329CE876">
      <w:start w:val="1"/>
      <w:numFmt w:val="lowerLetter"/>
      <w:lvlText w:val="%8."/>
      <w:lvlJc w:val="left"/>
      <w:pPr>
        <w:ind w:left="5760" w:hanging="360"/>
      </w:pPr>
    </w:lvl>
    <w:lvl w:ilvl="8" w:tplc="7C5E9CF2">
      <w:start w:val="1"/>
      <w:numFmt w:val="lowerRoman"/>
      <w:lvlText w:val="%9."/>
      <w:lvlJc w:val="right"/>
      <w:pPr>
        <w:ind w:left="6480" w:hanging="180"/>
      </w:pPr>
    </w:lvl>
  </w:abstractNum>
  <w:abstractNum w:abstractNumId="54" w15:restartNumberingAfterBreak="0">
    <w:nsid w:val="44901840"/>
    <w:multiLevelType w:val="multilevel"/>
    <w:tmpl w:val="F9C0BF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47C4265B"/>
    <w:multiLevelType w:val="hybridMultilevel"/>
    <w:tmpl w:val="22D6F2B0"/>
    <w:lvl w:ilvl="0" w:tplc="F5EA93CC">
      <w:start w:val="1"/>
      <w:numFmt w:val="decimal"/>
      <w:lvlText w:val="%1."/>
      <w:lvlJc w:val="left"/>
      <w:pPr>
        <w:ind w:left="720" w:hanging="360"/>
      </w:pPr>
    </w:lvl>
    <w:lvl w:ilvl="1" w:tplc="6FE4FDFE">
      <w:start w:val="2"/>
      <w:numFmt w:val="decimal"/>
      <w:lvlText w:val="%2."/>
      <w:lvlJc w:val="left"/>
      <w:pPr>
        <w:ind w:left="1440" w:hanging="720"/>
      </w:pPr>
    </w:lvl>
    <w:lvl w:ilvl="2" w:tplc="8A0218EE">
      <w:start w:val="1"/>
      <w:numFmt w:val="lowerRoman"/>
      <w:lvlText w:val="%3."/>
      <w:lvlJc w:val="right"/>
      <w:pPr>
        <w:ind w:left="2160" w:hanging="180"/>
      </w:pPr>
    </w:lvl>
    <w:lvl w:ilvl="3" w:tplc="AA2E38E0">
      <w:start w:val="1"/>
      <w:numFmt w:val="decimal"/>
      <w:lvlText w:val="%4."/>
      <w:lvlJc w:val="left"/>
      <w:pPr>
        <w:ind w:left="2880" w:hanging="360"/>
      </w:pPr>
    </w:lvl>
    <w:lvl w:ilvl="4" w:tplc="6FD26ED4">
      <w:start w:val="1"/>
      <w:numFmt w:val="lowerLetter"/>
      <w:lvlText w:val="%5."/>
      <w:lvlJc w:val="left"/>
      <w:pPr>
        <w:ind w:left="3600" w:hanging="360"/>
      </w:pPr>
    </w:lvl>
    <w:lvl w:ilvl="5" w:tplc="5BC2A21A">
      <w:start w:val="1"/>
      <w:numFmt w:val="lowerRoman"/>
      <w:lvlText w:val="%6."/>
      <w:lvlJc w:val="right"/>
      <w:pPr>
        <w:ind w:left="4320" w:hanging="180"/>
      </w:pPr>
    </w:lvl>
    <w:lvl w:ilvl="6" w:tplc="538C7CB2">
      <w:start w:val="1"/>
      <w:numFmt w:val="decimal"/>
      <w:lvlText w:val="%7."/>
      <w:lvlJc w:val="left"/>
      <w:pPr>
        <w:ind w:left="5040" w:hanging="360"/>
      </w:pPr>
    </w:lvl>
    <w:lvl w:ilvl="7" w:tplc="60C0FBF8">
      <w:start w:val="1"/>
      <w:numFmt w:val="lowerLetter"/>
      <w:lvlText w:val="%8."/>
      <w:lvlJc w:val="left"/>
      <w:pPr>
        <w:ind w:left="5760" w:hanging="360"/>
      </w:pPr>
    </w:lvl>
    <w:lvl w:ilvl="8" w:tplc="EE98F1E6">
      <w:start w:val="1"/>
      <w:numFmt w:val="lowerRoman"/>
      <w:lvlText w:val="%9."/>
      <w:lvlJc w:val="right"/>
      <w:pPr>
        <w:ind w:left="6480" w:hanging="180"/>
      </w:pPr>
    </w:lvl>
  </w:abstractNum>
  <w:abstractNum w:abstractNumId="56" w15:restartNumberingAfterBreak="0">
    <w:nsid w:val="49C7207D"/>
    <w:multiLevelType w:val="multilevel"/>
    <w:tmpl w:val="63E82B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4B7C3086"/>
    <w:multiLevelType w:val="hybridMultilevel"/>
    <w:tmpl w:val="5E30CEF6"/>
    <w:lvl w:ilvl="0" w:tplc="575A9350">
      <w:start w:val="1"/>
      <w:numFmt w:val="bullet"/>
      <w:lvlText w:val=""/>
      <w:lvlJc w:val="left"/>
      <w:pPr>
        <w:ind w:left="720" w:hanging="360"/>
      </w:pPr>
      <w:rPr>
        <w:rFonts w:hint="default" w:ascii="Symbol" w:hAnsi="Symbol"/>
      </w:rPr>
    </w:lvl>
    <w:lvl w:ilvl="1" w:tplc="D786CB84">
      <w:start w:val="1"/>
      <w:numFmt w:val="bullet"/>
      <w:lvlText w:val="o"/>
      <w:lvlJc w:val="left"/>
      <w:pPr>
        <w:ind w:left="1440" w:hanging="360"/>
      </w:pPr>
      <w:rPr>
        <w:rFonts w:hint="default" w:ascii="Courier New" w:hAnsi="Courier New"/>
      </w:rPr>
    </w:lvl>
    <w:lvl w:ilvl="2" w:tplc="08645488">
      <w:start w:val="1"/>
      <w:numFmt w:val="bullet"/>
      <w:lvlText w:val=""/>
      <w:lvlJc w:val="left"/>
      <w:pPr>
        <w:ind w:left="1800" w:hanging="360"/>
      </w:pPr>
      <w:rPr>
        <w:rFonts w:hint="default" w:ascii="Symbol" w:hAnsi="Symbol"/>
      </w:rPr>
    </w:lvl>
    <w:lvl w:ilvl="3" w:tplc="5792F7E8">
      <w:start w:val="1"/>
      <w:numFmt w:val="bullet"/>
      <w:lvlText w:val=""/>
      <w:lvlJc w:val="left"/>
      <w:pPr>
        <w:ind w:left="2880" w:hanging="360"/>
      </w:pPr>
      <w:rPr>
        <w:rFonts w:hint="default" w:ascii="Symbol" w:hAnsi="Symbol"/>
      </w:rPr>
    </w:lvl>
    <w:lvl w:ilvl="4" w:tplc="2F785FCC">
      <w:start w:val="1"/>
      <w:numFmt w:val="bullet"/>
      <w:lvlText w:val="o"/>
      <w:lvlJc w:val="left"/>
      <w:pPr>
        <w:ind w:left="3600" w:hanging="360"/>
      </w:pPr>
      <w:rPr>
        <w:rFonts w:hint="default" w:ascii="Courier New" w:hAnsi="Courier New"/>
      </w:rPr>
    </w:lvl>
    <w:lvl w:ilvl="5" w:tplc="7B201502">
      <w:start w:val="1"/>
      <w:numFmt w:val="bullet"/>
      <w:lvlText w:val=""/>
      <w:lvlJc w:val="left"/>
      <w:pPr>
        <w:ind w:left="4320" w:hanging="360"/>
      </w:pPr>
      <w:rPr>
        <w:rFonts w:hint="default" w:ascii="Wingdings" w:hAnsi="Wingdings"/>
      </w:rPr>
    </w:lvl>
    <w:lvl w:ilvl="6" w:tplc="59BCDF9E">
      <w:start w:val="1"/>
      <w:numFmt w:val="bullet"/>
      <w:lvlText w:val=""/>
      <w:lvlJc w:val="left"/>
      <w:pPr>
        <w:ind w:left="5040" w:hanging="360"/>
      </w:pPr>
      <w:rPr>
        <w:rFonts w:hint="default" w:ascii="Symbol" w:hAnsi="Symbol"/>
      </w:rPr>
    </w:lvl>
    <w:lvl w:ilvl="7" w:tplc="30904F58">
      <w:start w:val="1"/>
      <w:numFmt w:val="bullet"/>
      <w:lvlText w:val="o"/>
      <w:lvlJc w:val="left"/>
      <w:pPr>
        <w:ind w:left="5760" w:hanging="360"/>
      </w:pPr>
      <w:rPr>
        <w:rFonts w:hint="default" w:ascii="Courier New" w:hAnsi="Courier New"/>
      </w:rPr>
    </w:lvl>
    <w:lvl w:ilvl="8" w:tplc="6C06BC6A">
      <w:start w:val="1"/>
      <w:numFmt w:val="bullet"/>
      <w:lvlText w:val=""/>
      <w:lvlJc w:val="left"/>
      <w:pPr>
        <w:ind w:left="6480" w:hanging="360"/>
      </w:pPr>
      <w:rPr>
        <w:rFonts w:hint="default" w:ascii="Wingdings" w:hAnsi="Wingdings"/>
      </w:rPr>
    </w:lvl>
  </w:abstractNum>
  <w:abstractNum w:abstractNumId="58" w15:restartNumberingAfterBreak="0">
    <w:nsid w:val="4E401205"/>
    <w:multiLevelType w:val="hybridMultilevel"/>
    <w:tmpl w:val="39F83AA2"/>
    <w:lvl w:ilvl="0" w:tplc="DD963CAC">
      <w:start w:val="1"/>
      <w:numFmt w:val="decimal"/>
      <w:lvlText w:val="%1."/>
      <w:lvlJc w:val="left"/>
      <w:pPr>
        <w:ind w:left="720" w:hanging="360"/>
      </w:pPr>
    </w:lvl>
    <w:lvl w:ilvl="1" w:tplc="F5882E94">
      <w:start w:val="1"/>
      <w:numFmt w:val="decimal"/>
      <w:lvlText w:val="%2."/>
      <w:lvlJc w:val="left"/>
      <w:pPr>
        <w:ind w:left="1440" w:hanging="720"/>
      </w:pPr>
    </w:lvl>
    <w:lvl w:ilvl="2" w:tplc="59FEBA28">
      <w:start w:val="1"/>
      <w:numFmt w:val="lowerRoman"/>
      <w:lvlText w:val="%3."/>
      <w:lvlJc w:val="right"/>
      <w:pPr>
        <w:ind w:left="2160" w:hanging="180"/>
      </w:pPr>
    </w:lvl>
    <w:lvl w:ilvl="3" w:tplc="0F94E450">
      <w:start w:val="1"/>
      <w:numFmt w:val="decimal"/>
      <w:lvlText w:val="%4."/>
      <w:lvlJc w:val="left"/>
      <w:pPr>
        <w:ind w:left="2880" w:hanging="360"/>
      </w:pPr>
    </w:lvl>
    <w:lvl w:ilvl="4" w:tplc="75CA4DE6">
      <w:start w:val="1"/>
      <w:numFmt w:val="lowerLetter"/>
      <w:lvlText w:val="%5."/>
      <w:lvlJc w:val="left"/>
      <w:pPr>
        <w:ind w:left="3600" w:hanging="360"/>
      </w:pPr>
    </w:lvl>
    <w:lvl w:ilvl="5" w:tplc="01CA228E">
      <w:start w:val="1"/>
      <w:numFmt w:val="lowerRoman"/>
      <w:lvlText w:val="%6."/>
      <w:lvlJc w:val="right"/>
      <w:pPr>
        <w:ind w:left="4320" w:hanging="180"/>
      </w:pPr>
    </w:lvl>
    <w:lvl w:ilvl="6" w:tplc="17D6DD00">
      <w:start w:val="1"/>
      <w:numFmt w:val="decimal"/>
      <w:lvlText w:val="%7."/>
      <w:lvlJc w:val="left"/>
      <w:pPr>
        <w:ind w:left="5040" w:hanging="360"/>
      </w:pPr>
    </w:lvl>
    <w:lvl w:ilvl="7" w:tplc="F8126BA6">
      <w:start w:val="1"/>
      <w:numFmt w:val="lowerLetter"/>
      <w:lvlText w:val="%8."/>
      <w:lvlJc w:val="left"/>
      <w:pPr>
        <w:ind w:left="5760" w:hanging="360"/>
      </w:pPr>
    </w:lvl>
    <w:lvl w:ilvl="8" w:tplc="4866BD46">
      <w:start w:val="1"/>
      <w:numFmt w:val="lowerRoman"/>
      <w:lvlText w:val="%9."/>
      <w:lvlJc w:val="right"/>
      <w:pPr>
        <w:ind w:left="6480" w:hanging="180"/>
      </w:pPr>
    </w:lvl>
  </w:abstractNum>
  <w:abstractNum w:abstractNumId="59" w15:restartNumberingAfterBreak="0">
    <w:nsid w:val="510B56D7"/>
    <w:multiLevelType w:val="multilevel"/>
    <w:tmpl w:val="8182C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860642"/>
    <w:multiLevelType w:val="hybridMultilevel"/>
    <w:tmpl w:val="A96C4828"/>
    <w:lvl w:ilvl="0" w:tplc="861A34FA">
      <w:start w:val="1"/>
      <w:numFmt w:val="decimal"/>
      <w:lvlText w:val="%1."/>
      <w:lvlJc w:val="left"/>
      <w:pPr>
        <w:ind w:left="720" w:hanging="360"/>
      </w:pPr>
    </w:lvl>
    <w:lvl w:ilvl="1" w:tplc="BFF22B24">
      <w:start w:val="2"/>
      <w:numFmt w:val="decimal"/>
      <w:lvlText w:val="%2."/>
      <w:lvlJc w:val="left"/>
      <w:pPr>
        <w:ind w:left="1440" w:hanging="720"/>
      </w:pPr>
    </w:lvl>
    <w:lvl w:ilvl="2" w:tplc="7A962F88">
      <w:start w:val="1"/>
      <w:numFmt w:val="lowerRoman"/>
      <w:lvlText w:val="%3."/>
      <w:lvlJc w:val="right"/>
      <w:pPr>
        <w:ind w:left="2160" w:hanging="180"/>
      </w:pPr>
    </w:lvl>
    <w:lvl w:ilvl="3" w:tplc="F6F47898">
      <w:start w:val="1"/>
      <w:numFmt w:val="decimal"/>
      <w:lvlText w:val="%4."/>
      <w:lvlJc w:val="left"/>
      <w:pPr>
        <w:ind w:left="2880" w:hanging="360"/>
      </w:pPr>
    </w:lvl>
    <w:lvl w:ilvl="4" w:tplc="EAA68874">
      <w:start w:val="1"/>
      <w:numFmt w:val="lowerLetter"/>
      <w:lvlText w:val="%5."/>
      <w:lvlJc w:val="left"/>
      <w:pPr>
        <w:ind w:left="3600" w:hanging="360"/>
      </w:pPr>
    </w:lvl>
    <w:lvl w:ilvl="5" w:tplc="3B6C08AE">
      <w:start w:val="1"/>
      <w:numFmt w:val="lowerRoman"/>
      <w:lvlText w:val="%6."/>
      <w:lvlJc w:val="right"/>
      <w:pPr>
        <w:ind w:left="4320" w:hanging="180"/>
      </w:pPr>
    </w:lvl>
    <w:lvl w:ilvl="6" w:tplc="5944EF3C">
      <w:start w:val="1"/>
      <w:numFmt w:val="decimal"/>
      <w:lvlText w:val="%7."/>
      <w:lvlJc w:val="left"/>
      <w:pPr>
        <w:ind w:left="5040" w:hanging="360"/>
      </w:pPr>
    </w:lvl>
    <w:lvl w:ilvl="7" w:tplc="50FE83EE">
      <w:start w:val="1"/>
      <w:numFmt w:val="lowerLetter"/>
      <w:lvlText w:val="%8."/>
      <w:lvlJc w:val="left"/>
      <w:pPr>
        <w:ind w:left="5760" w:hanging="360"/>
      </w:pPr>
    </w:lvl>
    <w:lvl w:ilvl="8" w:tplc="D75A4EA0">
      <w:start w:val="1"/>
      <w:numFmt w:val="lowerRoman"/>
      <w:lvlText w:val="%9."/>
      <w:lvlJc w:val="right"/>
      <w:pPr>
        <w:ind w:left="6480" w:hanging="180"/>
      </w:pPr>
    </w:lvl>
  </w:abstractNum>
  <w:abstractNum w:abstractNumId="61" w15:restartNumberingAfterBreak="0">
    <w:nsid w:val="550A3AE1"/>
    <w:multiLevelType w:val="multilevel"/>
    <w:tmpl w:val="F51841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55F32984"/>
    <w:multiLevelType w:val="hybridMultilevel"/>
    <w:tmpl w:val="4B020958"/>
    <w:lvl w:ilvl="0" w:tplc="E7A0A0AA">
      <w:start w:val="1"/>
      <w:numFmt w:val="bullet"/>
      <w:lvlText w:val=""/>
      <w:lvlJc w:val="left"/>
      <w:pPr>
        <w:ind w:left="720" w:hanging="360"/>
      </w:pPr>
      <w:rPr>
        <w:rFonts w:hint="default" w:ascii="Symbol" w:hAnsi="Symbol"/>
      </w:rPr>
    </w:lvl>
    <w:lvl w:ilvl="1" w:tplc="3350D6FE">
      <w:start w:val="1"/>
      <w:numFmt w:val="bullet"/>
      <w:lvlText w:val="o"/>
      <w:lvlJc w:val="left"/>
      <w:pPr>
        <w:ind w:left="1440" w:hanging="360"/>
      </w:pPr>
      <w:rPr>
        <w:rFonts w:hint="default" w:ascii="Courier New" w:hAnsi="Courier New"/>
      </w:rPr>
    </w:lvl>
    <w:lvl w:ilvl="2" w:tplc="7AD00BF2">
      <w:start w:val="1"/>
      <w:numFmt w:val="bullet"/>
      <w:lvlText w:val=""/>
      <w:lvlJc w:val="left"/>
      <w:pPr>
        <w:ind w:left="1800" w:hanging="360"/>
      </w:pPr>
      <w:rPr>
        <w:rFonts w:hint="default" w:ascii="Symbol" w:hAnsi="Symbol"/>
      </w:rPr>
    </w:lvl>
    <w:lvl w:ilvl="3" w:tplc="B57A9FBE">
      <w:start w:val="1"/>
      <w:numFmt w:val="bullet"/>
      <w:lvlText w:val=""/>
      <w:lvlJc w:val="left"/>
      <w:pPr>
        <w:ind w:left="2880" w:hanging="360"/>
      </w:pPr>
      <w:rPr>
        <w:rFonts w:hint="default" w:ascii="Symbol" w:hAnsi="Symbol"/>
      </w:rPr>
    </w:lvl>
    <w:lvl w:ilvl="4" w:tplc="D92CEFAE">
      <w:start w:val="1"/>
      <w:numFmt w:val="bullet"/>
      <w:lvlText w:val="o"/>
      <w:lvlJc w:val="left"/>
      <w:pPr>
        <w:ind w:left="3600" w:hanging="360"/>
      </w:pPr>
      <w:rPr>
        <w:rFonts w:hint="default" w:ascii="Courier New" w:hAnsi="Courier New"/>
      </w:rPr>
    </w:lvl>
    <w:lvl w:ilvl="5" w:tplc="73808B02">
      <w:start w:val="1"/>
      <w:numFmt w:val="bullet"/>
      <w:lvlText w:val=""/>
      <w:lvlJc w:val="left"/>
      <w:pPr>
        <w:ind w:left="4320" w:hanging="360"/>
      </w:pPr>
      <w:rPr>
        <w:rFonts w:hint="default" w:ascii="Wingdings" w:hAnsi="Wingdings"/>
      </w:rPr>
    </w:lvl>
    <w:lvl w:ilvl="6" w:tplc="56EAD906">
      <w:start w:val="1"/>
      <w:numFmt w:val="bullet"/>
      <w:lvlText w:val=""/>
      <w:lvlJc w:val="left"/>
      <w:pPr>
        <w:ind w:left="5040" w:hanging="360"/>
      </w:pPr>
      <w:rPr>
        <w:rFonts w:hint="default" w:ascii="Symbol" w:hAnsi="Symbol"/>
      </w:rPr>
    </w:lvl>
    <w:lvl w:ilvl="7" w:tplc="7A3A6876">
      <w:start w:val="1"/>
      <w:numFmt w:val="bullet"/>
      <w:lvlText w:val="o"/>
      <w:lvlJc w:val="left"/>
      <w:pPr>
        <w:ind w:left="5760" w:hanging="360"/>
      </w:pPr>
      <w:rPr>
        <w:rFonts w:hint="default" w:ascii="Courier New" w:hAnsi="Courier New"/>
      </w:rPr>
    </w:lvl>
    <w:lvl w:ilvl="8" w:tplc="093CA5FA">
      <w:start w:val="1"/>
      <w:numFmt w:val="bullet"/>
      <w:lvlText w:val=""/>
      <w:lvlJc w:val="left"/>
      <w:pPr>
        <w:ind w:left="6480" w:hanging="360"/>
      </w:pPr>
      <w:rPr>
        <w:rFonts w:hint="default" w:ascii="Wingdings" w:hAnsi="Wingdings"/>
      </w:rPr>
    </w:lvl>
  </w:abstractNum>
  <w:abstractNum w:abstractNumId="63" w15:restartNumberingAfterBreak="0">
    <w:nsid w:val="56030827"/>
    <w:multiLevelType w:val="multilevel"/>
    <w:tmpl w:val="DD9057D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580C11DE"/>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5BDEB672"/>
    <w:multiLevelType w:val="hybridMultilevel"/>
    <w:tmpl w:val="84E83210"/>
    <w:lvl w:ilvl="0" w:tplc="06D46120">
      <w:start w:val="1"/>
      <w:numFmt w:val="bullet"/>
      <w:lvlText w:val=""/>
      <w:lvlJc w:val="left"/>
      <w:pPr>
        <w:ind w:left="720" w:hanging="360"/>
      </w:pPr>
      <w:rPr>
        <w:rFonts w:hint="default" w:ascii="Symbol" w:hAnsi="Symbol"/>
      </w:rPr>
    </w:lvl>
    <w:lvl w:ilvl="1" w:tplc="8FE0F428">
      <w:start w:val="1"/>
      <w:numFmt w:val="bullet"/>
      <w:lvlText w:val="o"/>
      <w:lvlJc w:val="left"/>
      <w:pPr>
        <w:ind w:left="1440" w:hanging="360"/>
      </w:pPr>
      <w:rPr>
        <w:rFonts w:hint="default" w:ascii="Courier New" w:hAnsi="Courier New"/>
      </w:rPr>
    </w:lvl>
    <w:lvl w:ilvl="2" w:tplc="31004E04">
      <w:start w:val="1"/>
      <w:numFmt w:val="bullet"/>
      <w:lvlText w:val=""/>
      <w:lvlJc w:val="left"/>
      <w:pPr>
        <w:ind w:left="1800" w:hanging="360"/>
      </w:pPr>
      <w:rPr>
        <w:rFonts w:hint="default" w:ascii="Symbol" w:hAnsi="Symbol"/>
      </w:rPr>
    </w:lvl>
    <w:lvl w:ilvl="3" w:tplc="5ADC20D2">
      <w:start w:val="1"/>
      <w:numFmt w:val="bullet"/>
      <w:lvlText w:val=""/>
      <w:lvlJc w:val="left"/>
      <w:pPr>
        <w:ind w:left="2880" w:hanging="360"/>
      </w:pPr>
      <w:rPr>
        <w:rFonts w:hint="default" w:ascii="Symbol" w:hAnsi="Symbol"/>
      </w:rPr>
    </w:lvl>
    <w:lvl w:ilvl="4" w:tplc="667E45C0">
      <w:start w:val="1"/>
      <w:numFmt w:val="bullet"/>
      <w:lvlText w:val="o"/>
      <w:lvlJc w:val="left"/>
      <w:pPr>
        <w:ind w:left="3600" w:hanging="360"/>
      </w:pPr>
      <w:rPr>
        <w:rFonts w:hint="default" w:ascii="Courier New" w:hAnsi="Courier New"/>
      </w:rPr>
    </w:lvl>
    <w:lvl w:ilvl="5" w:tplc="38FA5630">
      <w:start w:val="1"/>
      <w:numFmt w:val="bullet"/>
      <w:lvlText w:val=""/>
      <w:lvlJc w:val="left"/>
      <w:pPr>
        <w:ind w:left="4320" w:hanging="360"/>
      </w:pPr>
      <w:rPr>
        <w:rFonts w:hint="default" w:ascii="Wingdings" w:hAnsi="Wingdings"/>
      </w:rPr>
    </w:lvl>
    <w:lvl w:ilvl="6" w:tplc="CAFCB904">
      <w:start w:val="1"/>
      <w:numFmt w:val="bullet"/>
      <w:lvlText w:val=""/>
      <w:lvlJc w:val="left"/>
      <w:pPr>
        <w:ind w:left="5040" w:hanging="360"/>
      </w:pPr>
      <w:rPr>
        <w:rFonts w:hint="default" w:ascii="Symbol" w:hAnsi="Symbol"/>
      </w:rPr>
    </w:lvl>
    <w:lvl w:ilvl="7" w:tplc="86587992">
      <w:start w:val="1"/>
      <w:numFmt w:val="bullet"/>
      <w:lvlText w:val="o"/>
      <w:lvlJc w:val="left"/>
      <w:pPr>
        <w:ind w:left="5760" w:hanging="360"/>
      </w:pPr>
      <w:rPr>
        <w:rFonts w:hint="default" w:ascii="Courier New" w:hAnsi="Courier New"/>
      </w:rPr>
    </w:lvl>
    <w:lvl w:ilvl="8" w:tplc="586C84E4">
      <w:start w:val="1"/>
      <w:numFmt w:val="bullet"/>
      <w:lvlText w:val=""/>
      <w:lvlJc w:val="left"/>
      <w:pPr>
        <w:ind w:left="6480" w:hanging="360"/>
      </w:pPr>
      <w:rPr>
        <w:rFonts w:hint="default" w:ascii="Wingdings" w:hAnsi="Wingdings"/>
      </w:rPr>
    </w:lvl>
  </w:abstractNum>
  <w:abstractNum w:abstractNumId="66" w15:restartNumberingAfterBreak="0">
    <w:nsid w:val="5C9479D5"/>
    <w:multiLevelType w:val="hybridMultilevel"/>
    <w:tmpl w:val="588A0ADC"/>
    <w:lvl w:ilvl="0" w:tplc="F0D6086C">
      <w:start w:val="1"/>
      <w:numFmt w:val="bullet"/>
      <w:lvlText w:val=""/>
      <w:lvlJc w:val="left"/>
      <w:pPr>
        <w:ind w:left="720" w:hanging="360"/>
      </w:pPr>
      <w:rPr>
        <w:rFonts w:hint="default" w:ascii="Symbol" w:hAnsi="Symbol"/>
      </w:rPr>
    </w:lvl>
    <w:lvl w:ilvl="1" w:tplc="77EC12CA">
      <w:start w:val="1"/>
      <w:numFmt w:val="bullet"/>
      <w:lvlText w:val="o"/>
      <w:lvlJc w:val="left"/>
      <w:pPr>
        <w:ind w:left="1440" w:hanging="360"/>
      </w:pPr>
      <w:rPr>
        <w:rFonts w:hint="default" w:ascii="Courier New" w:hAnsi="Courier New"/>
      </w:rPr>
    </w:lvl>
    <w:lvl w:ilvl="2" w:tplc="39F0FD2E">
      <w:start w:val="1"/>
      <w:numFmt w:val="bullet"/>
      <w:lvlText w:val=""/>
      <w:lvlJc w:val="left"/>
      <w:pPr>
        <w:ind w:left="1800" w:hanging="360"/>
      </w:pPr>
      <w:rPr>
        <w:rFonts w:hint="default" w:ascii="Symbol" w:hAnsi="Symbol"/>
      </w:rPr>
    </w:lvl>
    <w:lvl w:ilvl="3" w:tplc="712873AA">
      <w:start w:val="1"/>
      <w:numFmt w:val="bullet"/>
      <w:lvlText w:val=""/>
      <w:lvlJc w:val="left"/>
      <w:pPr>
        <w:ind w:left="2880" w:hanging="360"/>
      </w:pPr>
      <w:rPr>
        <w:rFonts w:hint="default" w:ascii="Symbol" w:hAnsi="Symbol"/>
      </w:rPr>
    </w:lvl>
    <w:lvl w:ilvl="4" w:tplc="C04841B0">
      <w:start w:val="1"/>
      <w:numFmt w:val="bullet"/>
      <w:lvlText w:val="o"/>
      <w:lvlJc w:val="left"/>
      <w:pPr>
        <w:ind w:left="3600" w:hanging="360"/>
      </w:pPr>
      <w:rPr>
        <w:rFonts w:hint="default" w:ascii="Courier New" w:hAnsi="Courier New"/>
      </w:rPr>
    </w:lvl>
    <w:lvl w:ilvl="5" w:tplc="536E2B20">
      <w:start w:val="1"/>
      <w:numFmt w:val="bullet"/>
      <w:lvlText w:val=""/>
      <w:lvlJc w:val="left"/>
      <w:pPr>
        <w:ind w:left="4320" w:hanging="360"/>
      </w:pPr>
      <w:rPr>
        <w:rFonts w:hint="default" w:ascii="Wingdings" w:hAnsi="Wingdings"/>
      </w:rPr>
    </w:lvl>
    <w:lvl w:ilvl="6" w:tplc="FA1C99F4">
      <w:start w:val="1"/>
      <w:numFmt w:val="bullet"/>
      <w:lvlText w:val=""/>
      <w:lvlJc w:val="left"/>
      <w:pPr>
        <w:ind w:left="5040" w:hanging="360"/>
      </w:pPr>
      <w:rPr>
        <w:rFonts w:hint="default" w:ascii="Symbol" w:hAnsi="Symbol"/>
      </w:rPr>
    </w:lvl>
    <w:lvl w:ilvl="7" w:tplc="CCBE1C2C">
      <w:start w:val="1"/>
      <w:numFmt w:val="bullet"/>
      <w:lvlText w:val="o"/>
      <w:lvlJc w:val="left"/>
      <w:pPr>
        <w:ind w:left="5760" w:hanging="360"/>
      </w:pPr>
      <w:rPr>
        <w:rFonts w:hint="default" w:ascii="Courier New" w:hAnsi="Courier New"/>
      </w:rPr>
    </w:lvl>
    <w:lvl w:ilvl="8" w:tplc="331E4D9A">
      <w:start w:val="1"/>
      <w:numFmt w:val="bullet"/>
      <w:lvlText w:val=""/>
      <w:lvlJc w:val="left"/>
      <w:pPr>
        <w:ind w:left="6480" w:hanging="360"/>
      </w:pPr>
      <w:rPr>
        <w:rFonts w:hint="default" w:ascii="Wingdings" w:hAnsi="Wingdings"/>
      </w:rPr>
    </w:lvl>
  </w:abstractNum>
  <w:abstractNum w:abstractNumId="67" w15:restartNumberingAfterBreak="0">
    <w:nsid w:val="5F7E3624"/>
    <w:multiLevelType w:val="multilevel"/>
    <w:tmpl w:val="A12A71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15:restartNumberingAfterBreak="0">
    <w:nsid w:val="5FA87E47"/>
    <w:multiLevelType w:val="multilevel"/>
    <w:tmpl w:val="61BA78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61750FE3"/>
    <w:multiLevelType w:val="hybridMultilevel"/>
    <w:tmpl w:val="1E0643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41379A1"/>
    <w:multiLevelType w:val="multilevel"/>
    <w:tmpl w:val="B098244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65320736"/>
    <w:multiLevelType w:val="multilevel"/>
    <w:tmpl w:val="AC3E6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FB1A16"/>
    <w:multiLevelType w:val="multilevel"/>
    <w:tmpl w:val="F75ABB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66EC2C5C"/>
    <w:multiLevelType w:val="multilevel"/>
    <w:tmpl w:val="F6C2FF7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67934379"/>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67D5ECA2"/>
    <w:multiLevelType w:val="hybridMultilevel"/>
    <w:tmpl w:val="5D3C23E2"/>
    <w:lvl w:ilvl="0" w:tplc="DAFA552A">
      <w:start w:val="1"/>
      <w:numFmt w:val="decimal"/>
      <w:lvlText w:val="%1."/>
      <w:lvlJc w:val="left"/>
      <w:pPr>
        <w:ind w:left="720" w:hanging="360"/>
      </w:pPr>
    </w:lvl>
    <w:lvl w:ilvl="1" w:tplc="9F38AE5E">
      <w:start w:val="1"/>
      <w:numFmt w:val="decimal"/>
      <w:lvlText w:val="%2."/>
      <w:lvlJc w:val="left"/>
      <w:pPr>
        <w:ind w:left="1440" w:hanging="720"/>
      </w:pPr>
    </w:lvl>
    <w:lvl w:ilvl="2" w:tplc="F84E490E">
      <w:start w:val="1"/>
      <w:numFmt w:val="lowerRoman"/>
      <w:lvlText w:val="%3."/>
      <w:lvlJc w:val="right"/>
      <w:pPr>
        <w:ind w:left="2160" w:hanging="180"/>
      </w:pPr>
    </w:lvl>
    <w:lvl w:ilvl="3" w:tplc="F454E64C">
      <w:start w:val="1"/>
      <w:numFmt w:val="decimal"/>
      <w:lvlText w:val="%4."/>
      <w:lvlJc w:val="left"/>
      <w:pPr>
        <w:ind w:left="2880" w:hanging="360"/>
      </w:pPr>
    </w:lvl>
    <w:lvl w:ilvl="4" w:tplc="ABB83C70">
      <w:start w:val="1"/>
      <w:numFmt w:val="lowerLetter"/>
      <w:lvlText w:val="%5."/>
      <w:lvlJc w:val="left"/>
      <w:pPr>
        <w:ind w:left="3600" w:hanging="360"/>
      </w:pPr>
    </w:lvl>
    <w:lvl w:ilvl="5" w:tplc="F67A4EC8">
      <w:start w:val="1"/>
      <w:numFmt w:val="lowerRoman"/>
      <w:lvlText w:val="%6."/>
      <w:lvlJc w:val="right"/>
      <w:pPr>
        <w:ind w:left="4320" w:hanging="180"/>
      </w:pPr>
    </w:lvl>
    <w:lvl w:ilvl="6" w:tplc="A366070C">
      <w:start w:val="1"/>
      <w:numFmt w:val="decimal"/>
      <w:lvlText w:val="%7."/>
      <w:lvlJc w:val="left"/>
      <w:pPr>
        <w:ind w:left="5040" w:hanging="360"/>
      </w:pPr>
    </w:lvl>
    <w:lvl w:ilvl="7" w:tplc="9C001834">
      <w:start w:val="1"/>
      <w:numFmt w:val="lowerLetter"/>
      <w:lvlText w:val="%8."/>
      <w:lvlJc w:val="left"/>
      <w:pPr>
        <w:ind w:left="5760" w:hanging="360"/>
      </w:pPr>
    </w:lvl>
    <w:lvl w:ilvl="8" w:tplc="F7C627BA">
      <w:start w:val="1"/>
      <w:numFmt w:val="lowerRoman"/>
      <w:lvlText w:val="%9."/>
      <w:lvlJc w:val="right"/>
      <w:pPr>
        <w:ind w:left="6480" w:hanging="180"/>
      </w:pPr>
    </w:lvl>
  </w:abstractNum>
  <w:abstractNum w:abstractNumId="76" w15:restartNumberingAfterBreak="0">
    <w:nsid w:val="68878B29"/>
    <w:multiLevelType w:val="hybridMultilevel"/>
    <w:tmpl w:val="4D5AD3FE"/>
    <w:lvl w:ilvl="0" w:tplc="515EF236">
      <w:start w:val="5"/>
      <w:numFmt w:val="decimal"/>
      <w:lvlText w:val="%1."/>
      <w:lvlJc w:val="left"/>
      <w:pPr>
        <w:ind w:left="720" w:hanging="360"/>
      </w:pPr>
    </w:lvl>
    <w:lvl w:ilvl="1" w:tplc="899A552A">
      <w:start w:val="1"/>
      <w:numFmt w:val="lowerLetter"/>
      <w:lvlText w:val="%2."/>
      <w:lvlJc w:val="left"/>
      <w:pPr>
        <w:ind w:left="1440" w:hanging="360"/>
      </w:pPr>
    </w:lvl>
    <w:lvl w:ilvl="2" w:tplc="7F6CE0A2">
      <w:start w:val="1"/>
      <w:numFmt w:val="lowerRoman"/>
      <w:lvlText w:val="%3."/>
      <w:lvlJc w:val="right"/>
      <w:pPr>
        <w:ind w:left="2160" w:hanging="180"/>
      </w:pPr>
    </w:lvl>
    <w:lvl w:ilvl="3" w:tplc="53C87B66">
      <w:start w:val="1"/>
      <w:numFmt w:val="decimal"/>
      <w:lvlText w:val="%4."/>
      <w:lvlJc w:val="left"/>
      <w:pPr>
        <w:ind w:left="2880" w:hanging="360"/>
      </w:pPr>
    </w:lvl>
    <w:lvl w:ilvl="4" w:tplc="67DE3018">
      <w:start w:val="1"/>
      <w:numFmt w:val="lowerLetter"/>
      <w:lvlText w:val="%5."/>
      <w:lvlJc w:val="left"/>
      <w:pPr>
        <w:ind w:left="3600" w:hanging="360"/>
      </w:pPr>
    </w:lvl>
    <w:lvl w:ilvl="5" w:tplc="961E98D8">
      <w:start w:val="1"/>
      <w:numFmt w:val="lowerRoman"/>
      <w:lvlText w:val="%6."/>
      <w:lvlJc w:val="right"/>
      <w:pPr>
        <w:ind w:left="4320" w:hanging="180"/>
      </w:pPr>
    </w:lvl>
    <w:lvl w:ilvl="6" w:tplc="138A1374">
      <w:start w:val="1"/>
      <w:numFmt w:val="decimal"/>
      <w:lvlText w:val="%7."/>
      <w:lvlJc w:val="left"/>
      <w:pPr>
        <w:ind w:left="5040" w:hanging="360"/>
      </w:pPr>
    </w:lvl>
    <w:lvl w:ilvl="7" w:tplc="B2C6E0A2">
      <w:start w:val="1"/>
      <w:numFmt w:val="lowerLetter"/>
      <w:lvlText w:val="%8."/>
      <w:lvlJc w:val="left"/>
      <w:pPr>
        <w:ind w:left="5760" w:hanging="360"/>
      </w:pPr>
    </w:lvl>
    <w:lvl w:ilvl="8" w:tplc="49DAA840">
      <w:start w:val="1"/>
      <w:numFmt w:val="lowerRoman"/>
      <w:lvlText w:val="%9."/>
      <w:lvlJc w:val="right"/>
      <w:pPr>
        <w:ind w:left="6480" w:hanging="180"/>
      </w:pPr>
    </w:lvl>
  </w:abstractNum>
  <w:abstractNum w:abstractNumId="77" w15:restartNumberingAfterBreak="0">
    <w:nsid w:val="6ABFED55"/>
    <w:multiLevelType w:val="hybridMultilevel"/>
    <w:tmpl w:val="26527724"/>
    <w:lvl w:ilvl="0" w:tplc="05B0AD24">
      <w:start w:val="1"/>
      <w:numFmt w:val="bullet"/>
      <w:lvlText w:val=""/>
      <w:lvlJc w:val="left"/>
      <w:pPr>
        <w:ind w:left="1080" w:hanging="360"/>
      </w:pPr>
      <w:rPr>
        <w:rFonts w:hint="default" w:ascii="Symbol" w:hAnsi="Symbol"/>
      </w:rPr>
    </w:lvl>
    <w:lvl w:ilvl="1" w:tplc="C188F8EA">
      <w:start w:val="1"/>
      <w:numFmt w:val="bullet"/>
      <w:lvlText w:val="o"/>
      <w:lvlJc w:val="left"/>
      <w:pPr>
        <w:ind w:left="1800" w:hanging="360"/>
      </w:pPr>
      <w:rPr>
        <w:rFonts w:hint="default" w:ascii="Courier New" w:hAnsi="Courier New"/>
      </w:rPr>
    </w:lvl>
    <w:lvl w:ilvl="2" w:tplc="D8A2801E">
      <w:start w:val="1"/>
      <w:numFmt w:val="bullet"/>
      <w:lvlText w:val=""/>
      <w:lvlJc w:val="left"/>
      <w:pPr>
        <w:ind w:left="2520" w:hanging="360"/>
      </w:pPr>
      <w:rPr>
        <w:rFonts w:hint="default" w:ascii="Wingdings" w:hAnsi="Wingdings"/>
      </w:rPr>
    </w:lvl>
    <w:lvl w:ilvl="3" w:tplc="81B80484">
      <w:start w:val="1"/>
      <w:numFmt w:val="bullet"/>
      <w:lvlText w:val=""/>
      <w:lvlJc w:val="left"/>
      <w:pPr>
        <w:ind w:left="3240" w:hanging="360"/>
      </w:pPr>
      <w:rPr>
        <w:rFonts w:hint="default" w:ascii="Symbol" w:hAnsi="Symbol"/>
      </w:rPr>
    </w:lvl>
    <w:lvl w:ilvl="4" w:tplc="82462334">
      <w:start w:val="1"/>
      <w:numFmt w:val="bullet"/>
      <w:lvlText w:val="o"/>
      <w:lvlJc w:val="left"/>
      <w:pPr>
        <w:ind w:left="3960" w:hanging="360"/>
      </w:pPr>
      <w:rPr>
        <w:rFonts w:hint="default" w:ascii="Courier New" w:hAnsi="Courier New"/>
      </w:rPr>
    </w:lvl>
    <w:lvl w:ilvl="5" w:tplc="03E01A88">
      <w:start w:val="1"/>
      <w:numFmt w:val="bullet"/>
      <w:lvlText w:val=""/>
      <w:lvlJc w:val="left"/>
      <w:pPr>
        <w:ind w:left="4680" w:hanging="360"/>
      </w:pPr>
      <w:rPr>
        <w:rFonts w:hint="default" w:ascii="Wingdings" w:hAnsi="Wingdings"/>
      </w:rPr>
    </w:lvl>
    <w:lvl w:ilvl="6" w:tplc="4672F446">
      <w:start w:val="1"/>
      <w:numFmt w:val="bullet"/>
      <w:lvlText w:val=""/>
      <w:lvlJc w:val="left"/>
      <w:pPr>
        <w:ind w:left="5400" w:hanging="360"/>
      </w:pPr>
      <w:rPr>
        <w:rFonts w:hint="default" w:ascii="Symbol" w:hAnsi="Symbol"/>
      </w:rPr>
    </w:lvl>
    <w:lvl w:ilvl="7" w:tplc="CA04855A">
      <w:start w:val="1"/>
      <w:numFmt w:val="bullet"/>
      <w:lvlText w:val="o"/>
      <w:lvlJc w:val="left"/>
      <w:pPr>
        <w:ind w:left="6120" w:hanging="360"/>
      </w:pPr>
      <w:rPr>
        <w:rFonts w:hint="default" w:ascii="Courier New" w:hAnsi="Courier New"/>
      </w:rPr>
    </w:lvl>
    <w:lvl w:ilvl="8" w:tplc="37F87AE8">
      <w:start w:val="1"/>
      <w:numFmt w:val="bullet"/>
      <w:lvlText w:val=""/>
      <w:lvlJc w:val="left"/>
      <w:pPr>
        <w:ind w:left="6840" w:hanging="360"/>
      </w:pPr>
      <w:rPr>
        <w:rFonts w:hint="default" w:ascii="Wingdings" w:hAnsi="Wingdings"/>
      </w:rPr>
    </w:lvl>
  </w:abstractNum>
  <w:abstractNum w:abstractNumId="78" w15:restartNumberingAfterBreak="0">
    <w:nsid w:val="6AE97C85"/>
    <w:multiLevelType w:val="hybridMultilevel"/>
    <w:tmpl w:val="6DD4F7CA"/>
    <w:lvl w:ilvl="0" w:tplc="97CAC3D8">
      <w:start w:val="1"/>
      <w:numFmt w:val="bullet"/>
      <w:lvlText w:val=""/>
      <w:lvlJc w:val="left"/>
      <w:pPr>
        <w:ind w:left="1080" w:hanging="360"/>
      </w:pPr>
      <w:rPr>
        <w:rFonts w:hint="default" w:ascii="Symbol" w:hAnsi="Symbol"/>
      </w:rPr>
    </w:lvl>
    <w:lvl w:ilvl="1" w:tplc="F2483EA4">
      <w:start w:val="1"/>
      <w:numFmt w:val="bullet"/>
      <w:lvlText w:val="o"/>
      <w:lvlJc w:val="left"/>
      <w:pPr>
        <w:ind w:left="1800" w:hanging="360"/>
      </w:pPr>
      <w:rPr>
        <w:rFonts w:hint="default" w:ascii="Courier New" w:hAnsi="Courier New"/>
      </w:rPr>
    </w:lvl>
    <w:lvl w:ilvl="2" w:tplc="9C921BFA">
      <w:start w:val="1"/>
      <w:numFmt w:val="bullet"/>
      <w:lvlText w:val=""/>
      <w:lvlJc w:val="left"/>
      <w:pPr>
        <w:ind w:left="2520" w:hanging="360"/>
      </w:pPr>
      <w:rPr>
        <w:rFonts w:hint="default" w:ascii="Wingdings" w:hAnsi="Wingdings"/>
      </w:rPr>
    </w:lvl>
    <w:lvl w:ilvl="3" w:tplc="AB5EC1C2">
      <w:start w:val="1"/>
      <w:numFmt w:val="bullet"/>
      <w:lvlText w:val=""/>
      <w:lvlJc w:val="left"/>
      <w:pPr>
        <w:ind w:left="3240" w:hanging="360"/>
      </w:pPr>
      <w:rPr>
        <w:rFonts w:hint="default" w:ascii="Symbol" w:hAnsi="Symbol"/>
      </w:rPr>
    </w:lvl>
    <w:lvl w:ilvl="4" w:tplc="E7C63596">
      <w:start w:val="1"/>
      <w:numFmt w:val="bullet"/>
      <w:lvlText w:val="o"/>
      <w:lvlJc w:val="left"/>
      <w:pPr>
        <w:ind w:left="3960" w:hanging="360"/>
      </w:pPr>
      <w:rPr>
        <w:rFonts w:hint="default" w:ascii="Courier New" w:hAnsi="Courier New"/>
      </w:rPr>
    </w:lvl>
    <w:lvl w:ilvl="5" w:tplc="0886575A">
      <w:start w:val="1"/>
      <w:numFmt w:val="bullet"/>
      <w:lvlText w:val=""/>
      <w:lvlJc w:val="left"/>
      <w:pPr>
        <w:ind w:left="4680" w:hanging="360"/>
      </w:pPr>
      <w:rPr>
        <w:rFonts w:hint="default" w:ascii="Wingdings" w:hAnsi="Wingdings"/>
      </w:rPr>
    </w:lvl>
    <w:lvl w:ilvl="6" w:tplc="73B08380">
      <w:start w:val="1"/>
      <w:numFmt w:val="bullet"/>
      <w:lvlText w:val=""/>
      <w:lvlJc w:val="left"/>
      <w:pPr>
        <w:ind w:left="5400" w:hanging="360"/>
      </w:pPr>
      <w:rPr>
        <w:rFonts w:hint="default" w:ascii="Symbol" w:hAnsi="Symbol"/>
      </w:rPr>
    </w:lvl>
    <w:lvl w:ilvl="7" w:tplc="42343A42">
      <w:start w:val="1"/>
      <w:numFmt w:val="bullet"/>
      <w:lvlText w:val="o"/>
      <w:lvlJc w:val="left"/>
      <w:pPr>
        <w:ind w:left="6120" w:hanging="360"/>
      </w:pPr>
      <w:rPr>
        <w:rFonts w:hint="default" w:ascii="Courier New" w:hAnsi="Courier New"/>
      </w:rPr>
    </w:lvl>
    <w:lvl w:ilvl="8" w:tplc="48763280">
      <w:start w:val="1"/>
      <w:numFmt w:val="bullet"/>
      <w:lvlText w:val=""/>
      <w:lvlJc w:val="left"/>
      <w:pPr>
        <w:ind w:left="6840" w:hanging="360"/>
      </w:pPr>
      <w:rPr>
        <w:rFonts w:hint="default" w:ascii="Wingdings" w:hAnsi="Wingdings"/>
      </w:rPr>
    </w:lvl>
  </w:abstractNum>
  <w:abstractNum w:abstractNumId="79" w15:restartNumberingAfterBreak="0">
    <w:nsid w:val="6EEE762D"/>
    <w:multiLevelType w:val="hybridMultilevel"/>
    <w:tmpl w:val="227C7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66487C1"/>
    <w:multiLevelType w:val="hybridMultilevel"/>
    <w:tmpl w:val="3AA2C2CE"/>
    <w:lvl w:ilvl="0" w:tplc="DCFE8C96">
      <w:start w:val="1"/>
      <w:numFmt w:val="bullet"/>
      <w:lvlText w:val=""/>
      <w:lvlJc w:val="left"/>
      <w:pPr>
        <w:ind w:left="720" w:hanging="360"/>
      </w:pPr>
      <w:rPr>
        <w:rFonts w:hint="default" w:ascii="Symbol" w:hAnsi="Symbol"/>
      </w:rPr>
    </w:lvl>
    <w:lvl w:ilvl="1" w:tplc="02AE2124">
      <w:start w:val="1"/>
      <w:numFmt w:val="bullet"/>
      <w:lvlText w:val="o"/>
      <w:lvlJc w:val="left"/>
      <w:pPr>
        <w:ind w:left="1440" w:hanging="360"/>
      </w:pPr>
      <w:rPr>
        <w:rFonts w:hint="default" w:ascii="Courier New" w:hAnsi="Courier New"/>
      </w:rPr>
    </w:lvl>
    <w:lvl w:ilvl="2" w:tplc="C04498CC">
      <w:start w:val="1"/>
      <w:numFmt w:val="bullet"/>
      <w:lvlText w:val=""/>
      <w:lvlJc w:val="left"/>
      <w:pPr>
        <w:ind w:left="1800" w:hanging="360"/>
      </w:pPr>
      <w:rPr>
        <w:rFonts w:hint="default" w:ascii="Symbol" w:hAnsi="Symbol"/>
      </w:rPr>
    </w:lvl>
    <w:lvl w:ilvl="3" w:tplc="3AA08E0E">
      <w:start w:val="1"/>
      <w:numFmt w:val="bullet"/>
      <w:lvlText w:val=""/>
      <w:lvlJc w:val="left"/>
      <w:pPr>
        <w:ind w:left="2880" w:hanging="360"/>
      </w:pPr>
      <w:rPr>
        <w:rFonts w:hint="default" w:ascii="Symbol" w:hAnsi="Symbol"/>
      </w:rPr>
    </w:lvl>
    <w:lvl w:ilvl="4" w:tplc="1FE059A6">
      <w:start w:val="1"/>
      <w:numFmt w:val="bullet"/>
      <w:lvlText w:val="o"/>
      <w:lvlJc w:val="left"/>
      <w:pPr>
        <w:ind w:left="3600" w:hanging="360"/>
      </w:pPr>
      <w:rPr>
        <w:rFonts w:hint="default" w:ascii="Courier New" w:hAnsi="Courier New"/>
      </w:rPr>
    </w:lvl>
    <w:lvl w:ilvl="5" w:tplc="BA6A2546">
      <w:start w:val="1"/>
      <w:numFmt w:val="bullet"/>
      <w:lvlText w:val=""/>
      <w:lvlJc w:val="left"/>
      <w:pPr>
        <w:ind w:left="4320" w:hanging="360"/>
      </w:pPr>
      <w:rPr>
        <w:rFonts w:hint="default" w:ascii="Wingdings" w:hAnsi="Wingdings"/>
      </w:rPr>
    </w:lvl>
    <w:lvl w:ilvl="6" w:tplc="49F47F06">
      <w:start w:val="1"/>
      <w:numFmt w:val="bullet"/>
      <w:lvlText w:val=""/>
      <w:lvlJc w:val="left"/>
      <w:pPr>
        <w:ind w:left="5040" w:hanging="360"/>
      </w:pPr>
      <w:rPr>
        <w:rFonts w:hint="default" w:ascii="Symbol" w:hAnsi="Symbol"/>
      </w:rPr>
    </w:lvl>
    <w:lvl w:ilvl="7" w:tplc="A448003C">
      <w:start w:val="1"/>
      <w:numFmt w:val="bullet"/>
      <w:lvlText w:val="o"/>
      <w:lvlJc w:val="left"/>
      <w:pPr>
        <w:ind w:left="5760" w:hanging="360"/>
      </w:pPr>
      <w:rPr>
        <w:rFonts w:hint="default" w:ascii="Courier New" w:hAnsi="Courier New"/>
      </w:rPr>
    </w:lvl>
    <w:lvl w:ilvl="8" w:tplc="651A07FA">
      <w:start w:val="1"/>
      <w:numFmt w:val="bullet"/>
      <w:lvlText w:val=""/>
      <w:lvlJc w:val="left"/>
      <w:pPr>
        <w:ind w:left="6480" w:hanging="360"/>
      </w:pPr>
      <w:rPr>
        <w:rFonts w:hint="default" w:ascii="Wingdings" w:hAnsi="Wingdings"/>
      </w:rPr>
    </w:lvl>
  </w:abstractNum>
  <w:abstractNum w:abstractNumId="81" w15:restartNumberingAfterBreak="0">
    <w:nsid w:val="76944F52"/>
    <w:multiLevelType w:val="hybridMultilevel"/>
    <w:tmpl w:val="E0825780"/>
    <w:lvl w:ilvl="0" w:tplc="3AE4A3FC">
      <w:start w:val="1"/>
      <w:numFmt w:val="bullet"/>
      <w:lvlText w:val=""/>
      <w:lvlJc w:val="left"/>
      <w:pPr>
        <w:ind w:left="1080" w:hanging="360"/>
      </w:pPr>
      <w:rPr>
        <w:rFonts w:hint="default" w:ascii="Symbol" w:hAnsi="Symbol"/>
      </w:rPr>
    </w:lvl>
    <w:lvl w:ilvl="1" w:tplc="64E07E50">
      <w:start w:val="1"/>
      <w:numFmt w:val="bullet"/>
      <w:lvlText w:val="o"/>
      <w:lvlJc w:val="left"/>
      <w:pPr>
        <w:ind w:left="1800" w:hanging="360"/>
      </w:pPr>
      <w:rPr>
        <w:rFonts w:hint="default" w:ascii="Courier New" w:hAnsi="Courier New"/>
      </w:rPr>
    </w:lvl>
    <w:lvl w:ilvl="2" w:tplc="2804AD40">
      <w:start w:val="1"/>
      <w:numFmt w:val="bullet"/>
      <w:lvlText w:val=""/>
      <w:lvlJc w:val="left"/>
      <w:pPr>
        <w:ind w:left="2520" w:hanging="360"/>
      </w:pPr>
      <w:rPr>
        <w:rFonts w:hint="default" w:ascii="Wingdings" w:hAnsi="Wingdings"/>
      </w:rPr>
    </w:lvl>
    <w:lvl w:ilvl="3" w:tplc="FDE49C78">
      <w:start w:val="1"/>
      <w:numFmt w:val="bullet"/>
      <w:lvlText w:val=""/>
      <w:lvlJc w:val="left"/>
      <w:pPr>
        <w:ind w:left="3240" w:hanging="360"/>
      </w:pPr>
      <w:rPr>
        <w:rFonts w:hint="default" w:ascii="Symbol" w:hAnsi="Symbol"/>
      </w:rPr>
    </w:lvl>
    <w:lvl w:ilvl="4" w:tplc="28C43CB2">
      <w:start w:val="1"/>
      <w:numFmt w:val="bullet"/>
      <w:lvlText w:val="o"/>
      <w:lvlJc w:val="left"/>
      <w:pPr>
        <w:ind w:left="3960" w:hanging="360"/>
      </w:pPr>
      <w:rPr>
        <w:rFonts w:hint="default" w:ascii="Courier New" w:hAnsi="Courier New"/>
      </w:rPr>
    </w:lvl>
    <w:lvl w:ilvl="5" w:tplc="C722F0F0">
      <w:start w:val="1"/>
      <w:numFmt w:val="bullet"/>
      <w:lvlText w:val=""/>
      <w:lvlJc w:val="left"/>
      <w:pPr>
        <w:ind w:left="4680" w:hanging="360"/>
      </w:pPr>
      <w:rPr>
        <w:rFonts w:hint="default" w:ascii="Wingdings" w:hAnsi="Wingdings"/>
      </w:rPr>
    </w:lvl>
    <w:lvl w:ilvl="6" w:tplc="D18A2B8A">
      <w:start w:val="1"/>
      <w:numFmt w:val="bullet"/>
      <w:lvlText w:val=""/>
      <w:lvlJc w:val="left"/>
      <w:pPr>
        <w:ind w:left="5400" w:hanging="360"/>
      </w:pPr>
      <w:rPr>
        <w:rFonts w:hint="default" w:ascii="Symbol" w:hAnsi="Symbol"/>
      </w:rPr>
    </w:lvl>
    <w:lvl w:ilvl="7" w:tplc="BE681EBE">
      <w:start w:val="1"/>
      <w:numFmt w:val="bullet"/>
      <w:lvlText w:val="o"/>
      <w:lvlJc w:val="left"/>
      <w:pPr>
        <w:ind w:left="6120" w:hanging="360"/>
      </w:pPr>
      <w:rPr>
        <w:rFonts w:hint="default" w:ascii="Courier New" w:hAnsi="Courier New"/>
      </w:rPr>
    </w:lvl>
    <w:lvl w:ilvl="8" w:tplc="ADB2060A">
      <w:start w:val="1"/>
      <w:numFmt w:val="bullet"/>
      <w:lvlText w:val=""/>
      <w:lvlJc w:val="left"/>
      <w:pPr>
        <w:ind w:left="6840" w:hanging="360"/>
      </w:pPr>
      <w:rPr>
        <w:rFonts w:hint="default" w:ascii="Wingdings" w:hAnsi="Wingdings"/>
      </w:rPr>
    </w:lvl>
  </w:abstractNum>
  <w:abstractNum w:abstractNumId="82" w15:restartNumberingAfterBreak="0">
    <w:nsid w:val="77746BED"/>
    <w:multiLevelType w:val="multilevel"/>
    <w:tmpl w:val="40F089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792838B4"/>
    <w:multiLevelType w:val="multilevel"/>
    <w:tmpl w:val="63E82B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7AE56337"/>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7B6522B7"/>
    <w:multiLevelType w:val="multilevel"/>
    <w:tmpl w:val="EF9A6C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7C4779AA"/>
    <w:multiLevelType w:val="multilevel"/>
    <w:tmpl w:val="F6C2F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7" w15:restartNumberingAfterBreak="0">
    <w:nsid w:val="7C9894F8"/>
    <w:multiLevelType w:val="hybridMultilevel"/>
    <w:tmpl w:val="B554CFE6"/>
    <w:lvl w:ilvl="0" w:tplc="423680C6">
      <w:start w:val="1"/>
      <w:numFmt w:val="decimal"/>
      <w:lvlText w:val="%1."/>
      <w:lvlJc w:val="left"/>
      <w:pPr>
        <w:ind w:left="720" w:hanging="360"/>
      </w:pPr>
    </w:lvl>
    <w:lvl w:ilvl="1" w:tplc="D154FFD4">
      <w:start w:val="1"/>
      <w:numFmt w:val="lowerLetter"/>
      <w:lvlText w:val="%2."/>
      <w:lvlJc w:val="left"/>
      <w:pPr>
        <w:ind w:left="1440" w:hanging="360"/>
      </w:pPr>
    </w:lvl>
    <w:lvl w:ilvl="2" w:tplc="2E468462">
      <w:start w:val="1"/>
      <w:numFmt w:val="lowerRoman"/>
      <w:lvlText w:val="%3."/>
      <w:lvlJc w:val="right"/>
      <w:pPr>
        <w:ind w:left="2160" w:hanging="180"/>
      </w:pPr>
    </w:lvl>
    <w:lvl w:ilvl="3" w:tplc="2BB2A9D8">
      <w:start w:val="1"/>
      <w:numFmt w:val="decimal"/>
      <w:lvlText w:val="%4."/>
      <w:lvlJc w:val="left"/>
      <w:pPr>
        <w:ind w:left="2880" w:hanging="360"/>
      </w:pPr>
    </w:lvl>
    <w:lvl w:ilvl="4" w:tplc="47761038">
      <w:start w:val="1"/>
      <w:numFmt w:val="lowerLetter"/>
      <w:lvlText w:val="%5."/>
      <w:lvlJc w:val="left"/>
      <w:pPr>
        <w:ind w:left="3600" w:hanging="360"/>
      </w:pPr>
    </w:lvl>
    <w:lvl w:ilvl="5" w:tplc="9C42FE12">
      <w:start w:val="1"/>
      <w:numFmt w:val="lowerRoman"/>
      <w:lvlText w:val="%6."/>
      <w:lvlJc w:val="right"/>
      <w:pPr>
        <w:ind w:left="4320" w:hanging="180"/>
      </w:pPr>
    </w:lvl>
    <w:lvl w:ilvl="6" w:tplc="A42CAF9A">
      <w:start w:val="1"/>
      <w:numFmt w:val="decimal"/>
      <w:lvlText w:val="%7."/>
      <w:lvlJc w:val="left"/>
      <w:pPr>
        <w:ind w:left="5040" w:hanging="360"/>
      </w:pPr>
    </w:lvl>
    <w:lvl w:ilvl="7" w:tplc="1FD47A56">
      <w:start w:val="1"/>
      <w:numFmt w:val="lowerLetter"/>
      <w:lvlText w:val="%8."/>
      <w:lvlJc w:val="left"/>
      <w:pPr>
        <w:ind w:left="5760" w:hanging="360"/>
      </w:pPr>
    </w:lvl>
    <w:lvl w:ilvl="8" w:tplc="BDD2CD30">
      <w:start w:val="1"/>
      <w:numFmt w:val="lowerRoman"/>
      <w:lvlText w:val="%9."/>
      <w:lvlJc w:val="right"/>
      <w:pPr>
        <w:ind w:left="6480" w:hanging="180"/>
      </w:pPr>
    </w:lvl>
  </w:abstractNum>
  <w:abstractNum w:abstractNumId="88" w15:restartNumberingAfterBreak="0">
    <w:nsid w:val="7E625A94"/>
    <w:multiLevelType w:val="multilevel"/>
    <w:tmpl w:val="63E82B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9" w15:restartNumberingAfterBreak="0">
    <w:nsid w:val="7F2E5344"/>
    <w:multiLevelType w:val="multilevel"/>
    <w:tmpl w:val="3D101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91">
    <w:abstractNumId w:val="90"/>
  </w:num>
  <w:num w:numId="1" w16cid:durableId="114646031">
    <w:abstractNumId w:val="18"/>
  </w:num>
  <w:num w:numId="2" w16cid:durableId="1323386864">
    <w:abstractNumId w:val="13"/>
  </w:num>
  <w:num w:numId="3" w16cid:durableId="735392434">
    <w:abstractNumId w:val="76"/>
  </w:num>
  <w:num w:numId="4" w16cid:durableId="760835070">
    <w:abstractNumId w:val="23"/>
  </w:num>
  <w:num w:numId="5" w16cid:durableId="404113052">
    <w:abstractNumId w:val="7"/>
  </w:num>
  <w:num w:numId="6" w16cid:durableId="517356516">
    <w:abstractNumId w:val="44"/>
  </w:num>
  <w:num w:numId="7" w16cid:durableId="222523547">
    <w:abstractNumId w:val="28"/>
  </w:num>
  <w:num w:numId="8" w16cid:durableId="1361542456">
    <w:abstractNumId w:val="6"/>
  </w:num>
  <w:num w:numId="9" w16cid:durableId="1052575968">
    <w:abstractNumId w:val="60"/>
  </w:num>
  <w:num w:numId="10" w16cid:durableId="1409426556">
    <w:abstractNumId w:val="75"/>
  </w:num>
  <w:num w:numId="11" w16cid:durableId="1753501169">
    <w:abstractNumId w:val="26"/>
  </w:num>
  <w:num w:numId="12" w16cid:durableId="1595744630">
    <w:abstractNumId w:val="32"/>
  </w:num>
  <w:num w:numId="13" w16cid:durableId="1544293208">
    <w:abstractNumId w:val="16"/>
  </w:num>
  <w:num w:numId="14" w16cid:durableId="682781481">
    <w:abstractNumId w:val="25"/>
  </w:num>
  <w:num w:numId="15" w16cid:durableId="52395042">
    <w:abstractNumId w:val="8"/>
  </w:num>
  <w:num w:numId="16" w16cid:durableId="400106342">
    <w:abstractNumId w:val="47"/>
  </w:num>
  <w:num w:numId="17" w16cid:durableId="1752047052">
    <w:abstractNumId w:val="79"/>
  </w:num>
  <w:num w:numId="18" w16cid:durableId="2146196367">
    <w:abstractNumId w:val="1"/>
  </w:num>
  <w:num w:numId="19" w16cid:durableId="1431000288">
    <w:abstractNumId w:val="61"/>
  </w:num>
  <w:num w:numId="20" w16cid:durableId="1275866308">
    <w:abstractNumId w:val="10"/>
  </w:num>
  <w:num w:numId="21" w16cid:durableId="1483500311">
    <w:abstractNumId w:val="40"/>
  </w:num>
  <w:num w:numId="22" w16cid:durableId="1582332933">
    <w:abstractNumId w:val="54"/>
  </w:num>
  <w:num w:numId="23" w16cid:durableId="406801406">
    <w:abstractNumId w:val="82"/>
  </w:num>
  <w:num w:numId="24" w16cid:durableId="2108456720">
    <w:abstractNumId w:val="68"/>
  </w:num>
  <w:num w:numId="25" w16cid:durableId="450976692">
    <w:abstractNumId w:val="37"/>
  </w:num>
  <w:num w:numId="26" w16cid:durableId="937443227">
    <w:abstractNumId w:val="67"/>
  </w:num>
  <w:num w:numId="27" w16cid:durableId="1733887992">
    <w:abstractNumId w:val="41"/>
  </w:num>
  <w:num w:numId="28" w16cid:durableId="941457090">
    <w:abstractNumId w:val="36"/>
  </w:num>
  <w:num w:numId="29" w16cid:durableId="2006517706">
    <w:abstractNumId w:val="63"/>
  </w:num>
  <w:num w:numId="30" w16cid:durableId="1990790516">
    <w:abstractNumId w:val="51"/>
  </w:num>
  <w:num w:numId="31" w16cid:durableId="1492714933">
    <w:abstractNumId w:val="21"/>
  </w:num>
  <w:num w:numId="32" w16cid:durableId="2092698658">
    <w:abstractNumId w:val="69"/>
  </w:num>
  <w:num w:numId="33" w16cid:durableId="460879527">
    <w:abstractNumId w:val="81"/>
  </w:num>
  <w:num w:numId="34" w16cid:durableId="1732465513">
    <w:abstractNumId w:val="12"/>
  </w:num>
  <w:num w:numId="35" w16cid:durableId="747112920">
    <w:abstractNumId w:val="77"/>
  </w:num>
  <w:num w:numId="36" w16cid:durableId="223415189">
    <w:abstractNumId w:val="78"/>
  </w:num>
  <w:num w:numId="37" w16cid:durableId="993139719">
    <w:abstractNumId w:val="87"/>
  </w:num>
  <w:num w:numId="38" w16cid:durableId="1734811362">
    <w:abstractNumId w:val="53"/>
  </w:num>
  <w:num w:numId="39" w16cid:durableId="925698247">
    <w:abstractNumId w:val="57"/>
  </w:num>
  <w:num w:numId="40" w16cid:durableId="174274294">
    <w:abstractNumId w:val="80"/>
  </w:num>
  <w:num w:numId="41" w16cid:durableId="654141097">
    <w:abstractNumId w:val="31"/>
  </w:num>
  <w:num w:numId="42" w16cid:durableId="854880875">
    <w:abstractNumId w:val="45"/>
  </w:num>
  <w:num w:numId="43" w16cid:durableId="675306698">
    <w:abstractNumId w:val="65"/>
  </w:num>
  <w:num w:numId="44" w16cid:durableId="359674022">
    <w:abstractNumId w:val="35"/>
  </w:num>
  <w:num w:numId="45" w16cid:durableId="1563519028">
    <w:abstractNumId w:val="62"/>
  </w:num>
  <w:num w:numId="46" w16cid:durableId="1114403111">
    <w:abstractNumId w:val="66"/>
  </w:num>
  <w:num w:numId="47" w16cid:durableId="706179679">
    <w:abstractNumId w:val="55"/>
  </w:num>
  <w:num w:numId="48" w16cid:durableId="1451438369">
    <w:abstractNumId w:val="9"/>
  </w:num>
  <w:num w:numId="49" w16cid:durableId="496042820">
    <w:abstractNumId w:val="27"/>
  </w:num>
  <w:num w:numId="50" w16cid:durableId="1588885279">
    <w:abstractNumId w:val="58"/>
  </w:num>
  <w:num w:numId="51" w16cid:durableId="1857191306">
    <w:abstractNumId w:val="72"/>
  </w:num>
  <w:num w:numId="52" w16cid:durableId="1097335004">
    <w:abstractNumId w:val="85"/>
  </w:num>
  <w:num w:numId="53" w16cid:durableId="865483594">
    <w:abstractNumId w:val="14"/>
  </w:num>
  <w:num w:numId="54" w16cid:durableId="1868912606">
    <w:abstractNumId w:val="43"/>
  </w:num>
  <w:num w:numId="55" w16cid:durableId="1191995879">
    <w:abstractNumId w:val="24"/>
  </w:num>
  <w:num w:numId="56" w16cid:durableId="1566792877">
    <w:abstractNumId w:val="22"/>
  </w:num>
  <w:num w:numId="57" w16cid:durableId="2019774428">
    <w:abstractNumId w:val="19"/>
  </w:num>
  <w:num w:numId="58" w16cid:durableId="1246187955">
    <w:abstractNumId w:val="73"/>
  </w:num>
  <w:num w:numId="59" w16cid:durableId="1113524608">
    <w:abstractNumId w:val="86"/>
  </w:num>
  <w:num w:numId="60" w16cid:durableId="542139985">
    <w:abstractNumId w:val="30"/>
  </w:num>
  <w:num w:numId="61" w16cid:durableId="612371107">
    <w:abstractNumId w:val="2"/>
  </w:num>
  <w:num w:numId="62" w16cid:durableId="248123357">
    <w:abstractNumId w:val="49"/>
  </w:num>
  <w:num w:numId="63" w16cid:durableId="1954432146">
    <w:abstractNumId w:val="52"/>
  </w:num>
  <w:num w:numId="64" w16cid:durableId="808280209">
    <w:abstractNumId w:val="74"/>
  </w:num>
  <w:num w:numId="65" w16cid:durableId="1952005854">
    <w:abstractNumId w:val="64"/>
  </w:num>
  <w:num w:numId="66" w16cid:durableId="559365574">
    <w:abstractNumId w:val="84"/>
  </w:num>
  <w:num w:numId="67" w16cid:durableId="461533055">
    <w:abstractNumId w:val="5"/>
  </w:num>
  <w:num w:numId="68" w16cid:durableId="740104570">
    <w:abstractNumId w:val="38"/>
  </w:num>
  <w:num w:numId="69" w16cid:durableId="1644195086">
    <w:abstractNumId w:val="4"/>
  </w:num>
  <w:num w:numId="70" w16cid:durableId="758522245">
    <w:abstractNumId w:val="88"/>
  </w:num>
  <w:num w:numId="71" w16cid:durableId="307054994">
    <w:abstractNumId w:val="20"/>
  </w:num>
  <w:num w:numId="72" w16cid:durableId="364215929">
    <w:abstractNumId w:val="42"/>
  </w:num>
  <w:num w:numId="73" w16cid:durableId="760420370">
    <w:abstractNumId w:val="34"/>
  </w:num>
  <w:num w:numId="74" w16cid:durableId="1741826711">
    <w:abstractNumId w:val="29"/>
  </w:num>
  <w:num w:numId="75" w16cid:durableId="87359998">
    <w:abstractNumId w:val="33"/>
  </w:num>
  <w:num w:numId="76" w16cid:durableId="1905067516">
    <w:abstractNumId w:val="70"/>
  </w:num>
  <w:num w:numId="77" w16cid:durableId="1019819575">
    <w:abstractNumId w:val="39"/>
  </w:num>
  <w:num w:numId="78" w16cid:durableId="1086994218">
    <w:abstractNumId w:val="46"/>
  </w:num>
  <w:num w:numId="79" w16cid:durableId="1453400553">
    <w:abstractNumId w:val="83"/>
  </w:num>
  <w:num w:numId="80" w16cid:durableId="577597477">
    <w:abstractNumId w:val="56"/>
  </w:num>
  <w:num w:numId="81" w16cid:durableId="1369137939">
    <w:abstractNumId w:val="15"/>
  </w:num>
  <w:num w:numId="82" w16cid:durableId="494808714">
    <w:abstractNumId w:val="59"/>
  </w:num>
  <w:num w:numId="83" w16cid:durableId="1233926892">
    <w:abstractNumId w:val="71"/>
  </w:num>
  <w:num w:numId="84" w16cid:durableId="1670138461">
    <w:abstractNumId w:val="89"/>
  </w:num>
  <w:num w:numId="85" w16cid:durableId="1017079774">
    <w:abstractNumId w:val="17"/>
  </w:num>
  <w:num w:numId="86" w16cid:durableId="451021896">
    <w:abstractNumId w:val="11"/>
  </w:num>
  <w:num w:numId="87" w16cid:durableId="1941522945">
    <w:abstractNumId w:val="0"/>
  </w:num>
  <w:num w:numId="88" w16cid:durableId="1607956729">
    <w:abstractNumId w:val="3"/>
  </w:num>
  <w:num w:numId="89" w16cid:durableId="1830749914">
    <w:abstractNumId w:val="50"/>
  </w:num>
  <w:num w:numId="90" w16cid:durableId="634531892">
    <w:abstractNumId w:val="4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HSC Admin">
    <w15:presenceInfo w15:providerId="Windows Live" w15:userId="0e7f43d352c99773"/>
  </w15:person>
  <w15:person w15:author="jortlepp@contractor.linuxfoundation.org">
    <w15:presenceInfo w15:providerId="AD" w15:userId="S::urn:spo:guest#jortlepp@contractor.linuxfoundation.org::"/>
  </w15:person>
  <w15:person w15:author="Godfrey Kutumela">
    <w15:presenceInfo w15:providerId="AD" w15:userId="S::Godfrey.Kutumela@Sedex.com::9f50a1de-dc92-4798-8152-e2d4d84a24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F8"/>
    <w:rsid w:val="000006E7"/>
    <w:rsid w:val="00005AA9"/>
    <w:rsid w:val="000252F1"/>
    <w:rsid w:val="0002625E"/>
    <w:rsid w:val="00027C8A"/>
    <w:rsid w:val="00050AB2"/>
    <w:rsid w:val="0007232E"/>
    <w:rsid w:val="00076B85"/>
    <w:rsid w:val="00087557"/>
    <w:rsid w:val="000A4A75"/>
    <w:rsid w:val="000C4116"/>
    <w:rsid w:val="000C5D55"/>
    <w:rsid w:val="00111F9C"/>
    <w:rsid w:val="001232F6"/>
    <w:rsid w:val="00130147"/>
    <w:rsid w:val="0013119E"/>
    <w:rsid w:val="00145152"/>
    <w:rsid w:val="00170202"/>
    <w:rsid w:val="00171DD1"/>
    <w:rsid w:val="001821AB"/>
    <w:rsid w:val="00185E1E"/>
    <w:rsid w:val="001A37AB"/>
    <w:rsid w:val="001B4EE6"/>
    <w:rsid w:val="001B59EF"/>
    <w:rsid w:val="001C3EF6"/>
    <w:rsid w:val="001D1BA7"/>
    <w:rsid w:val="001D66E9"/>
    <w:rsid w:val="001F163F"/>
    <w:rsid w:val="001F4A52"/>
    <w:rsid w:val="00201BD2"/>
    <w:rsid w:val="002416A4"/>
    <w:rsid w:val="0025652C"/>
    <w:rsid w:val="00264BF3"/>
    <w:rsid w:val="0028097D"/>
    <w:rsid w:val="002933AB"/>
    <w:rsid w:val="002B6B4C"/>
    <w:rsid w:val="002E332A"/>
    <w:rsid w:val="002F5706"/>
    <w:rsid w:val="0030398D"/>
    <w:rsid w:val="0032187F"/>
    <w:rsid w:val="00323D04"/>
    <w:rsid w:val="00323FF6"/>
    <w:rsid w:val="0032644B"/>
    <w:rsid w:val="0034332C"/>
    <w:rsid w:val="00347FC4"/>
    <w:rsid w:val="0035480F"/>
    <w:rsid w:val="00363010"/>
    <w:rsid w:val="00367468"/>
    <w:rsid w:val="00370BB0"/>
    <w:rsid w:val="00370EB2"/>
    <w:rsid w:val="00385389"/>
    <w:rsid w:val="003962ED"/>
    <w:rsid w:val="003B2B85"/>
    <w:rsid w:val="003E492D"/>
    <w:rsid w:val="00410705"/>
    <w:rsid w:val="004120D5"/>
    <w:rsid w:val="00414CAB"/>
    <w:rsid w:val="0043430D"/>
    <w:rsid w:val="004376CB"/>
    <w:rsid w:val="004420D2"/>
    <w:rsid w:val="00453271"/>
    <w:rsid w:val="004721AC"/>
    <w:rsid w:val="004940DF"/>
    <w:rsid w:val="004A3D48"/>
    <w:rsid w:val="004B733B"/>
    <w:rsid w:val="004C1495"/>
    <w:rsid w:val="004C1554"/>
    <w:rsid w:val="004D0B79"/>
    <w:rsid w:val="004E3E23"/>
    <w:rsid w:val="00515EEE"/>
    <w:rsid w:val="00533D87"/>
    <w:rsid w:val="005446ED"/>
    <w:rsid w:val="00555973"/>
    <w:rsid w:val="005701DC"/>
    <w:rsid w:val="00572C90"/>
    <w:rsid w:val="0057541B"/>
    <w:rsid w:val="00584864"/>
    <w:rsid w:val="00587511"/>
    <w:rsid w:val="005901A4"/>
    <w:rsid w:val="005921F8"/>
    <w:rsid w:val="005A3D6D"/>
    <w:rsid w:val="005D565C"/>
    <w:rsid w:val="005E6112"/>
    <w:rsid w:val="00602F78"/>
    <w:rsid w:val="0060329A"/>
    <w:rsid w:val="006379B9"/>
    <w:rsid w:val="00642316"/>
    <w:rsid w:val="00643051"/>
    <w:rsid w:val="00665691"/>
    <w:rsid w:val="00670CCC"/>
    <w:rsid w:val="00683654"/>
    <w:rsid w:val="006B040A"/>
    <w:rsid w:val="006B272E"/>
    <w:rsid w:val="006F1755"/>
    <w:rsid w:val="006F50F2"/>
    <w:rsid w:val="007235FB"/>
    <w:rsid w:val="00741813"/>
    <w:rsid w:val="007502CC"/>
    <w:rsid w:val="00750AF6"/>
    <w:rsid w:val="00757B5A"/>
    <w:rsid w:val="007903D8"/>
    <w:rsid w:val="007B04A9"/>
    <w:rsid w:val="007B6F4E"/>
    <w:rsid w:val="007D1FB3"/>
    <w:rsid w:val="007F3B47"/>
    <w:rsid w:val="00831C2D"/>
    <w:rsid w:val="00845CCC"/>
    <w:rsid w:val="008460FB"/>
    <w:rsid w:val="008D020C"/>
    <w:rsid w:val="008D1B94"/>
    <w:rsid w:val="008E3B15"/>
    <w:rsid w:val="008E7082"/>
    <w:rsid w:val="008F4A8F"/>
    <w:rsid w:val="009033D8"/>
    <w:rsid w:val="00904190"/>
    <w:rsid w:val="009264AB"/>
    <w:rsid w:val="009269BA"/>
    <w:rsid w:val="009273A7"/>
    <w:rsid w:val="009464FB"/>
    <w:rsid w:val="00952278"/>
    <w:rsid w:val="00955D21"/>
    <w:rsid w:val="00965F26"/>
    <w:rsid w:val="00965FC0"/>
    <w:rsid w:val="009951C3"/>
    <w:rsid w:val="009B5DE1"/>
    <w:rsid w:val="009D7A73"/>
    <w:rsid w:val="00A512A0"/>
    <w:rsid w:val="00A5156F"/>
    <w:rsid w:val="00A5548A"/>
    <w:rsid w:val="00AA6015"/>
    <w:rsid w:val="00AC747E"/>
    <w:rsid w:val="00B01F60"/>
    <w:rsid w:val="00B044A3"/>
    <w:rsid w:val="00B17A86"/>
    <w:rsid w:val="00B6485D"/>
    <w:rsid w:val="00B72FE5"/>
    <w:rsid w:val="00B76A9C"/>
    <w:rsid w:val="00B82B8F"/>
    <w:rsid w:val="00B8467E"/>
    <w:rsid w:val="00B851F1"/>
    <w:rsid w:val="00BD62C6"/>
    <w:rsid w:val="00BD6523"/>
    <w:rsid w:val="00BD66A4"/>
    <w:rsid w:val="00BE9A0D"/>
    <w:rsid w:val="00BF4872"/>
    <w:rsid w:val="00BF6131"/>
    <w:rsid w:val="00C34E4B"/>
    <w:rsid w:val="00C53C01"/>
    <w:rsid w:val="00C5632A"/>
    <w:rsid w:val="00C60736"/>
    <w:rsid w:val="00C61246"/>
    <w:rsid w:val="00C71C15"/>
    <w:rsid w:val="00C7648F"/>
    <w:rsid w:val="00C7753C"/>
    <w:rsid w:val="00C91805"/>
    <w:rsid w:val="00CB7375"/>
    <w:rsid w:val="00CC0848"/>
    <w:rsid w:val="00CD4A72"/>
    <w:rsid w:val="00D05F7B"/>
    <w:rsid w:val="00D207E5"/>
    <w:rsid w:val="00D221A1"/>
    <w:rsid w:val="00D23622"/>
    <w:rsid w:val="00D3406A"/>
    <w:rsid w:val="00D568CD"/>
    <w:rsid w:val="00D62A49"/>
    <w:rsid w:val="00D659C6"/>
    <w:rsid w:val="00D66A31"/>
    <w:rsid w:val="00D73A07"/>
    <w:rsid w:val="00D75108"/>
    <w:rsid w:val="00D77F3C"/>
    <w:rsid w:val="00D917CD"/>
    <w:rsid w:val="00DA371C"/>
    <w:rsid w:val="00DB5800"/>
    <w:rsid w:val="00DB5A85"/>
    <w:rsid w:val="00E00A45"/>
    <w:rsid w:val="00E3135E"/>
    <w:rsid w:val="00E321A9"/>
    <w:rsid w:val="00E45ED7"/>
    <w:rsid w:val="00E472A3"/>
    <w:rsid w:val="00E47A32"/>
    <w:rsid w:val="00E53EF5"/>
    <w:rsid w:val="00E624A4"/>
    <w:rsid w:val="00E73DDE"/>
    <w:rsid w:val="00E853D3"/>
    <w:rsid w:val="00E8750C"/>
    <w:rsid w:val="00E87748"/>
    <w:rsid w:val="00EA1E07"/>
    <w:rsid w:val="00EA4B5F"/>
    <w:rsid w:val="00EA6817"/>
    <w:rsid w:val="00ED6D9D"/>
    <w:rsid w:val="00F00446"/>
    <w:rsid w:val="00F049DF"/>
    <w:rsid w:val="00F1458C"/>
    <w:rsid w:val="00F149E7"/>
    <w:rsid w:val="00F23517"/>
    <w:rsid w:val="00F35DED"/>
    <w:rsid w:val="00F47880"/>
    <w:rsid w:val="00F53A7E"/>
    <w:rsid w:val="00F546E1"/>
    <w:rsid w:val="00F5610C"/>
    <w:rsid w:val="00F65429"/>
    <w:rsid w:val="00F70CB5"/>
    <w:rsid w:val="00F70E66"/>
    <w:rsid w:val="00F94039"/>
    <w:rsid w:val="00FB60A6"/>
    <w:rsid w:val="00FC5C13"/>
    <w:rsid w:val="00FE085C"/>
    <w:rsid w:val="00FF7460"/>
    <w:rsid w:val="011AED9A"/>
    <w:rsid w:val="015E4DF6"/>
    <w:rsid w:val="017B9717"/>
    <w:rsid w:val="019BFCAC"/>
    <w:rsid w:val="02415759"/>
    <w:rsid w:val="02444F3A"/>
    <w:rsid w:val="025229F6"/>
    <w:rsid w:val="02B3531E"/>
    <w:rsid w:val="0322D170"/>
    <w:rsid w:val="037B6763"/>
    <w:rsid w:val="04138E40"/>
    <w:rsid w:val="04B89D1F"/>
    <w:rsid w:val="04BF919C"/>
    <w:rsid w:val="05798920"/>
    <w:rsid w:val="05F6647A"/>
    <w:rsid w:val="05F8DCCF"/>
    <w:rsid w:val="063056AD"/>
    <w:rsid w:val="067C81F0"/>
    <w:rsid w:val="070871D9"/>
    <w:rsid w:val="076A3DBE"/>
    <w:rsid w:val="0832A293"/>
    <w:rsid w:val="08F740B2"/>
    <w:rsid w:val="09142B0A"/>
    <w:rsid w:val="09419CB0"/>
    <w:rsid w:val="095C12D9"/>
    <w:rsid w:val="09B54E08"/>
    <w:rsid w:val="0A956E8A"/>
    <w:rsid w:val="0AD81A47"/>
    <w:rsid w:val="0B197C50"/>
    <w:rsid w:val="0B672F0A"/>
    <w:rsid w:val="0BAE57C6"/>
    <w:rsid w:val="0BF0CF88"/>
    <w:rsid w:val="0BF4D374"/>
    <w:rsid w:val="0C074C55"/>
    <w:rsid w:val="0CC21350"/>
    <w:rsid w:val="0CF6ADB2"/>
    <w:rsid w:val="0D0104A6"/>
    <w:rsid w:val="0D1FCBF6"/>
    <w:rsid w:val="0D592552"/>
    <w:rsid w:val="0D9FF213"/>
    <w:rsid w:val="0E155A00"/>
    <w:rsid w:val="0E8898A2"/>
    <w:rsid w:val="0F5DD0D1"/>
    <w:rsid w:val="0F6DC9F1"/>
    <w:rsid w:val="0F8669F5"/>
    <w:rsid w:val="0F8A9554"/>
    <w:rsid w:val="0F927241"/>
    <w:rsid w:val="0FD5FE67"/>
    <w:rsid w:val="0FE604BE"/>
    <w:rsid w:val="11710838"/>
    <w:rsid w:val="117C37CF"/>
    <w:rsid w:val="11E0FCDF"/>
    <w:rsid w:val="121B1A17"/>
    <w:rsid w:val="12DC7EAD"/>
    <w:rsid w:val="12E1EC24"/>
    <w:rsid w:val="12F5AC8C"/>
    <w:rsid w:val="131B8ECF"/>
    <w:rsid w:val="1357011B"/>
    <w:rsid w:val="13A0A680"/>
    <w:rsid w:val="13E205B5"/>
    <w:rsid w:val="14707682"/>
    <w:rsid w:val="14E05C75"/>
    <w:rsid w:val="14E55EA8"/>
    <w:rsid w:val="15351CD2"/>
    <w:rsid w:val="159C9A9D"/>
    <w:rsid w:val="15B56F1C"/>
    <w:rsid w:val="1635983E"/>
    <w:rsid w:val="1641B129"/>
    <w:rsid w:val="16A55E29"/>
    <w:rsid w:val="16F14C5E"/>
    <w:rsid w:val="171513DB"/>
    <w:rsid w:val="1741BA25"/>
    <w:rsid w:val="17A05A8E"/>
    <w:rsid w:val="17CFB67D"/>
    <w:rsid w:val="18323CCE"/>
    <w:rsid w:val="18529734"/>
    <w:rsid w:val="186867C7"/>
    <w:rsid w:val="18B869B1"/>
    <w:rsid w:val="18BD2E2C"/>
    <w:rsid w:val="18F39003"/>
    <w:rsid w:val="190BE00F"/>
    <w:rsid w:val="1971C74D"/>
    <w:rsid w:val="1976EEB6"/>
    <w:rsid w:val="19D29829"/>
    <w:rsid w:val="19DDB9A8"/>
    <w:rsid w:val="19F71072"/>
    <w:rsid w:val="1ACFE870"/>
    <w:rsid w:val="1B7E0272"/>
    <w:rsid w:val="1BE223C5"/>
    <w:rsid w:val="1C4BC11A"/>
    <w:rsid w:val="1DCF7BEE"/>
    <w:rsid w:val="1DFA620D"/>
    <w:rsid w:val="1E105B54"/>
    <w:rsid w:val="1E458318"/>
    <w:rsid w:val="1E4DA8D9"/>
    <w:rsid w:val="1EE56AE9"/>
    <w:rsid w:val="1F008E61"/>
    <w:rsid w:val="20021F21"/>
    <w:rsid w:val="200A0D5B"/>
    <w:rsid w:val="2022420C"/>
    <w:rsid w:val="2069DADC"/>
    <w:rsid w:val="206E8000"/>
    <w:rsid w:val="20950F5B"/>
    <w:rsid w:val="20B632D5"/>
    <w:rsid w:val="211E84B4"/>
    <w:rsid w:val="212DDF20"/>
    <w:rsid w:val="217F09D1"/>
    <w:rsid w:val="219CEDFF"/>
    <w:rsid w:val="21E0CCE5"/>
    <w:rsid w:val="23A961C6"/>
    <w:rsid w:val="23D0B77C"/>
    <w:rsid w:val="23D6CBC9"/>
    <w:rsid w:val="23DED383"/>
    <w:rsid w:val="25799003"/>
    <w:rsid w:val="259F10FE"/>
    <w:rsid w:val="2614DB4A"/>
    <w:rsid w:val="26EF564F"/>
    <w:rsid w:val="27E19ADE"/>
    <w:rsid w:val="280CE887"/>
    <w:rsid w:val="284BF69B"/>
    <w:rsid w:val="285070D8"/>
    <w:rsid w:val="28D28188"/>
    <w:rsid w:val="2A4A53D8"/>
    <w:rsid w:val="2AD200A8"/>
    <w:rsid w:val="2B074A86"/>
    <w:rsid w:val="2B11CEC9"/>
    <w:rsid w:val="2B3440AE"/>
    <w:rsid w:val="2B5A41F4"/>
    <w:rsid w:val="2C148287"/>
    <w:rsid w:val="2CB70B57"/>
    <w:rsid w:val="2CB84498"/>
    <w:rsid w:val="2CBF402B"/>
    <w:rsid w:val="2CDE3D53"/>
    <w:rsid w:val="2D177C39"/>
    <w:rsid w:val="2D84E05F"/>
    <w:rsid w:val="2D8B4FEF"/>
    <w:rsid w:val="2D8FAA6D"/>
    <w:rsid w:val="2D982B11"/>
    <w:rsid w:val="2DD50A5E"/>
    <w:rsid w:val="2E57CB0B"/>
    <w:rsid w:val="2E8FAF07"/>
    <w:rsid w:val="2EC29340"/>
    <w:rsid w:val="2ED9614A"/>
    <w:rsid w:val="2F9BE8BF"/>
    <w:rsid w:val="2FFCA3C6"/>
    <w:rsid w:val="30B6F06B"/>
    <w:rsid w:val="31615DA3"/>
    <w:rsid w:val="31FC3A02"/>
    <w:rsid w:val="3221CFD9"/>
    <w:rsid w:val="329BCC4C"/>
    <w:rsid w:val="32CB9EAE"/>
    <w:rsid w:val="32EE6B8A"/>
    <w:rsid w:val="3319DCAB"/>
    <w:rsid w:val="334E33E2"/>
    <w:rsid w:val="335B8EC6"/>
    <w:rsid w:val="3417C712"/>
    <w:rsid w:val="348386C8"/>
    <w:rsid w:val="34D65A8E"/>
    <w:rsid w:val="34D9717D"/>
    <w:rsid w:val="356EFA3B"/>
    <w:rsid w:val="35B3C826"/>
    <w:rsid w:val="35C3F90B"/>
    <w:rsid w:val="3729D877"/>
    <w:rsid w:val="3863E59B"/>
    <w:rsid w:val="388FFEE1"/>
    <w:rsid w:val="39068EFA"/>
    <w:rsid w:val="397A07B9"/>
    <w:rsid w:val="3A5A7C55"/>
    <w:rsid w:val="3AF4D69C"/>
    <w:rsid w:val="3B47E2D6"/>
    <w:rsid w:val="3B58F9D7"/>
    <w:rsid w:val="3B7E2796"/>
    <w:rsid w:val="3C681A5B"/>
    <w:rsid w:val="3C898646"/>
    <w:rsid w:val="3CB8D8F9"/>
    <w:rsid w:val="3D5770F6"/>
    <w:rsid w:val="3D994C9F"/>
    <w:rsid w:val="3DB6F27F"/>
    <w:rsid w:val="3DD87AE1"/>
    <w:rsid w:val="3E4FAE3F"/>
    <w:rsid w:val="3E88BB48"/>
    <w:rsid w:val="3E913009"/>
    <w:rsid w:val="3EDB0330"/>
    <w:rsid w:val="40849E87"/>
    <w:rsid w:val="40CBA20A"/>
    <w:rsid w:val="41B7B09F"/>
    <w:rsid w:val="4247635E"/>
    <w:rsid w:val="425A0A51"/>
    <w:rsid w:val="4263744A"/>
    <w:rsid w:val="42A1F895"/>
    <w:rsid w:val="42DD66FB"/>
    <w:rsid w:val="431D9512"/>
    <w:rsid w:val="432CD4AC"/>
    <w:rsid w:val="4336A71F"/>
    <w:rsid w:val="43DC1840"/>
    <w:rsid w:val="43E375D2"/>
    <w:rsid w:val="443A4C84"/>
    <w:rsid w:val="44C0E556"/>
    <w:rsid w:val="44CBF67A"/>
    <w:rsid w:val="4518B871"/>
    <w:rsid w:val="459C5BD3"/>
    <w:rsid w:val="461F3ADE"/>
    <w:rsid w:val="4680D551"/>
    <w:rsid w:val="47215C69"/>
    <w:rsid w:val="47232113"/>
    <w:rsid w:val="47D497D4"/>
    <w:rsid w:val="47EE99C2"/>
    <w:rsid w:val="48198359"/>
    <w:rsid w:val="48CB4D01"/>
    <w:rsid w:val="48D23107"/>
    <w:rsid w:val="48EE7302"/>
    <w:rsid w:val="48F4A6D9"/>
    <w:rsid w:val="491280C3"/>
    <w:rsid w:val="4A000895"/>
    <w:rsid w:val="4A937A7D"/>
    <w:rsid w:val="4AC5C900"/>
    <w:rsid w:val="4AFD791F"/>
    <w:rsid w:val="4B4A2234"/>
    <w:rsid w:val="4B55722E"/>
    <w:rsid w:val="4B59C3F5"/>
    <w:rsid w:val="4BB30407"/>
    <w:rsid w:val="4C64702D"/>
    <w:rsid w:val="4C7D72A6"/>
    <w:rsid w:val="4C9112B1"/>
    <w:rsid w:val="4CAF2FCA"/>
    <w:rsid w:val="4D25372C"/>
    <w:rsid w:val="4D463AF0"/>
    <w:rsid w:val="4D66C51C"/>
    <w:rsid w:val="4D7BC8E1"/>
    <w:rsid w:val="4D903FA6"/>
    <w:rsid w:val="4DB5846A"/>
    <w:rsid w:val="4DC720E1"/>
    <w:rsid w:val="4DF20044"/>
    <w:rsid w:val="4E7354A0"/>
    <w:rsid w:val="4EB8BE2C"/>
    <w:rsid w:val="4F0A3D65"/>
    <w:rsid w:val="4F27136F"/>
    <w:rsid w:val="4F29296D"/>
    <w:rsid w:val="4F6167C7"/>
    <w:rsid w:val="4F9918D5"/>
    <w:rsid w:val="4F9E18CD"/>
    <w:rsid w:val="4FA1B4B5"/>
    <w:rsid w:val="506C5447"/>
    <w:rsid w:val="510EFB3C"/>
    <w:rsid w:val="512F3094"/>
    <w:rsid w:val="517B5BE7"/>
    <w:rsid w:val="51CF6388"/>
    <w:rsid w:val="521604D8"/>
    <w:rsid w:val="5261DA89"/>
    <w:rsid w:val="52A3801F"/>
    <w:rsid w:val="52A84C56"/>
    <w:rsid w:val="52C65EFF"/>
    <w:rsid w:val="530C2EFD"/>
    <w:rsid w:val="531A96DF"/>
    <w:rsid w:val="53BF7293"/>
    <w:rsid w:val="5418021E"/>
    <w:rsid w:val="54639ED8"/>
    <w:rsid w:val="547DE7F4"/>
    <w:rsid w:val="5541B023"/>
    <w:rsid w:val="55634729"/>
    <w:rsid w:val="5590F5B4"/>
    <w:rsid w:val="55C4AD3C"/>
    <w:rsid w:val="57781F34"/>
    <w:rsid w:val="57CBD888"/>
    <w:rsid w:val="57DA2A4E"/>
    <w:rsid w:val="588AB28B"/>
    <w:rsid w:val="58940923"/>
    <w:rsid w:val="58D4747E"/>
    <w:rsid w:val="59021095"/>
    <w:rsid w:val="5915905C"/>
    <w:rsid w:val="591794B1"/>
    <w:rsid w:val="598B9D1E"/>
    <w:rsid w:val="59E934CE"/>
    <w:rsid w:val="5A68E3DF"/>
    <w:rsid w:val="5A81CCAC"/>
    <w:rsid w:val="5AAA5CA1"/>
    <w:rsid w:val="5B88E57C"/>
    <w:rsid w:val="5BAEAAEC"/>
    <w:rsid w:val="5BCE0D6E"/>
    <w:rsid w:val="5C095675"/>
    <w:rsid w:val="5C50962B"/>
    <w:rsid w:val="5E028205"/>
    <w:rsid w:val="5E750D7D"/>
    <w:rsid w:val="5EA4180D"/>
    <w:rsid w:val="5EA975D7"/>
    <w:rsid w:val="5EC188F1"/>
    <w:rsid w:val="5ED33AAB"/>
    <w:rsid w:val="5EF0181E"/>
    <w:rsid w:val="5F683BC3"/>
    <w:rsid w:val="5F9947E5"/>
    <w:rsid w:val="5FC50A93"/>
    <w:rsid w:val="6023B394"/>
    <w:rsid w:val="6047CAE3"/>
    <w:rsid w:val="61E3B3D6"/>
    <w:rsid w:val="6211C826"/>
    <w:rsid w:val="6366F0E6"/>
    <w:rsid w:val="6379B3DE"/>
    <w:rsid w:val="64581377"/>
    <w:rsid w:val="646FB250"/>
    <w:rsid w:val="64983EA2"/>
    <w:rsid w:val="64DE689C"/>
    <w:rsid w:val="6508CC1C"/>
    <w:rsid w:val="651490F8"/>
    <w:rsid w:val="65158579"/>
    <w:rsid w:val="656DAAD1"/>
    <w:rsid w:val="65E730F6"/>
    <w:rsid w:val="664E6AEE"/>
    <w:rsid w:val="66946D56"/>
    <w:rsid w:val="66DFE75F"/>
    <w:rsid w:val="66F4E10E"/>
    <w:rsid w:val="6761580B"/>
    <w:rsid w:val="676D19E3"/>
    <w:rsid w:val="6776A03A"/>
    <w:rsid w:val="679F03A5"/>
    <w:rsid w:val="681AAC39"/>
    <w:rsid w:val="683860C2"/>
    <w:rsid w:val="686A0E9F"/>
    <w:rsid w:val="68B06946"/>
    <w:rsid w:val="68B07A51"/>
    <w:rsid w:val="6960E63D"/>
    <w:rsid w:val="69952546"/>
    <w:rsid w:val="699D3589"/>
    <w:rsid w:val="6A58599A"/>
    <w:rsid w:val="6AE84A60"/>
    <w:rsid w:val="6B01EFB1"/>
    <w:rsid w:val="6BC50C5B"/>
    <w:rsid w:val="6BE98D76"/>
    <w:rsid w:val="6BF71282"/>
    <w:rsid w:val="6C53605E"/>
    <w:rsid w:val="6C7935C7"/>
    <w:rsid w:val="6CC3371E"/>
    <w:rsid w:val="6E448EDA"/>
    <w:rsid w:val="6EAC1627"/>
    <w:rsid w:val="6EEE8AFD"/>
    <w:rsid w:val="7029B54E"/>
    <w:rsid w:val="7081ED0C"/>
    <w:rsid w:val="7086D933"/>
    <w:rsid w:val="70F8C1D3"/>
    <w:rsid w:val="7118005A"/>
    <w:rsid w:val="7136F46D"/>
    <w:rsid w:val="715B490A"/>
    <w:rsid w:val="720255F6"/>
    <w:rsid w:val="7250085A"/>
    <w:rsid w:val="72880D28"/>
    <w:rsid w:val="72934E35"/>
    <w:rsid w:val="72AB30CD"/>
    <w:rsid w:val="72B80084"/>
    <w:rsid w:val="72ED9BFE"/>
    <w:rsid w:val="7416D255"/>
    <w:rsid w:val="743DE878"/>
    <w:rsid w:val="744FD8CB"/>
    <w:rsid w:val="746536AD"/>
    <w:rsid w:val="74AC5587"/>
    <w:rsid w:val="74CC77A9"/>
    <w:rsid w:val="74E6E8F9"/>
    <w:rsid w:val="75B89D39"/>
    <w:rsid w:val="77003E44"/>
    <w:rsid w:val="7724C47A"/>
    <w:rsid w:val="77AE77AB"/>
    <w:rsid w:val="77FB5A98"/>
    <w:rsid w:val="785BBBED"/>
    <w:rsid w:val="7895AFDF"/>
    <w:rsid w:val="7996139C"/>
    <w:rsid w:val="79A8BEB5"/>
    <w:rsid w:val="79BB1B46"/>
    <w:rsid w:val="7ABB9A26"/>
    <w:rsid w:val="7B31E752"/>
    <w:rsid w:val="7BC9BB31"/>
    <w:rsid w:val="7C878495"/>
    <w:rsid w:val="7CAF62E3"/>
    <w:rsid w:val="7CBD38B7"/>
    <w:rsid w:val="7CFFA988"/>
    <w:rsid w:val="7E1C1FEA"/>
    <w:rsid w:val="7EAA4649"/>
    <w:rsid w:val="7ECC4CBA"/>
    <w:rsid w:val="7FA6070C"/>
    <w:rsid w:val="7FCBD7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60447"/>
  <w15:chartTrackingRefBased/>
  <w15:docId w15:val="{A28DDF01-5DC4-44E1-9958-2FB329DF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A371C"/>
    <w:pPr>
      <w:keepNext/>
      <w:keepLines/>
      <w:shd w:val="clear" w:color="auto" w:fill="000000" w:themeFill="text1"/>
      <w:spacing w:before="240" w:after="0"/>
      <w:outlineLvl w:val="0"/>
    </w:pPr>
    <w:rPr>
      <w:rFonts w:asciiTheme="majorHAnsi" w:hAnsiTheme="majorHAnsi" w:eastAsiaTheme="majorEastAsia" w:cstheme="majorBidi"/>
      <w:color w:val="FFFFFF" w:themeColor="background1"/>
      <w:sz w:val="32"/>
      <w:szCs w:val="32"/>
      <w14:textOutline w14:w="9525" w14:cap="rnd" w14:cmpd="sng" w14:algn="ctr">
        <w14:solidFill>
          <w14:schemeClr w14:val="bg1"/>
        </w14:solidFill>
        <w14:prstDash w14:val="solid"/>
        <w14:bevel/>
      </w14:textOutline>
    </w:rPr>
  </w:style>
  <w:style w:type="paragraph" w:styleId="Heading2">
    <w:name w:val="heading 2"/>
    <w:basedOn w:val="Normal"/>
    <w:next w:val="Normal"/>
    <w:link w:val="Heading2Char"/>
    <w:uiPriority w:val="9"/>
    <w:unhideWhenUsed/>
    <w:qFormat/>
    <w:rsid w:val="5541B023"/>
    <w:pPr>
      <w:keepNext/>
      <w:keepLines/>
      <w:shd w:val="clear" w:color="auto" w:fill="D9E2F3" w:themeFill="accent1" w:themeFillTint="33"/>
      <w:spacing w:before="40" w:after="0"/>
      <w:outlineLvl w:val="1"/>
    </w:pPr>
    <w:rPr>
      <w:rFonts w:ascii="Microsoft GothicNeo" w:hAnsi="Microsoft GothicNeo" w:eastAsia="Microsoft GothicNeo" w:cs="Microsoft GothicNeo"/>
      <w:b/>
      <w:bCs/>
      <w:sz w:val="26"/>
      <w:szCs w:val="26"/>
    </w:rPr>
  </w:style>
  <w:style w:type="paragraph" w:styleId="Heading3">
    <w:name w:val="heading 3"/>
    <w:basedOn w:val="Normal"/>
    <w:next w:val="Normal"/>
    <w:link w:val="Heading3Char"/>
    <w:uiPriority w:val="9"/>
    <w:unhideWhenUsed/>
    <w:qFormat/>
    <w:rsid w:val="5541B023"/>
    <w:pPr>
      <w:keepNext/>
      <w:keepLines/>
      <w:spacing w:before="40" w:after="0"/>
      <w:outlineLvl w:val="2"/>
    </w:pPr>
    <w:rPr>
      <w:rFonts w:ascii="Microsoft GothicNeo" w:hAnsi="Microsoft GothicNeo" w:eastAsia="Microsoft GothicNeo" w:cs="Microsoft GothicNeo"/>
      <w:b/>
      <w:bC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5921F8"/>
    <w:pPr>
      <w:spacing w:before="100" w:beforeAutospacing="1" w:after="100" w:afterAutospacing="1" w:line="240" w:lineRule="auto"/>
    </w:pPr>
    <w:rPr>
      <w:rFonts w:ascii="Times New Roman" w:hAnsi="Times New Roman" w:eastAsia="Times New Roman" w:cs="Times New Roman"/>
      <w:sz w:val="24"/>
      <w:szCs w:val="24"/>
    </w:rPr>
  </w:style>
  <w:style w:type="character" w:styleId="contentcontrolboundarysink" w:customStyle="1">
    <w:name w:val="contentcontrolboundarysink"/>
    <w:basedOn w:val="DefaultParagraphFont"/>
    <w:rsid w:val="005921F8"/>
  </w:style>
  <w:style w:type="character" w:styleId="normaltextrun" w:customStyle="1">
    <w:name w:val="normaltextrun"/>
    <w:basedOn w:val="DefaultParagraphFont"/>
    <w:rsid w:val="005921F8"/>
  </w:style>
  <w:style w:type="character" w:styleId="eop" w:customStyle="1">
    <w:name w:val="eop"/>
    <w:basedOn w:val="DefaultParagraphFont"/>
    <w:rsid w:val="005921F8"/>
  </w:style>
  <w:style w:type="character" w:styleId="scxw259521064" w:customStyle="1">
    <w:name w:val="scxw259521064"/>
    <w:basedOn w:val="DefaultParagraphFont"/>
    <w:rsid w:val="005921F8"/>
  </w:style>
  <w:style w:type="character" w:styleId="Heading1Char" w:customStyle="1">
    <w:name w:val="Heading 1 Char"/>
    <w:basedOn w:val="DefaultParagraphFont"/>
    <w:link w:val="Heading1"/>
    <w:uiPriority w:val="9"/>
    <w:rsid w:val="00DA371C"/>
    <w:rPr>
      <w:rFonts w:asciiTheme="majorHAnsi" w:hAnsiTheme="majorHAnsi" w:eastAsiaTheme="majorEastAsia" w:cstheme="majorBidi"/>
      <w:color w:val="FFFFFF" w:themeColor="background1"/>
      <w:sz w:val="32"/>
      <w:szCs w:val="32"/>
      <w:shd w:val="clear" w:color="auto" w:fill="000000" w:themeFill="text1"/>
      <w14:textOutline w14:w="9525" w14:cap="rnd" w14:cmpd="sng" w14:algn="ctr">
        <w14:solidFill>
          <w14:schemeClr w14:val="bg1"/>
        </w14:solidFill>
        <w14:prstDash w14:val="solid"/>
        <w14:bevel/>
      </w14:textOutline>
    </w:rPr>
  </w:style>
  <w:style w:type="paragraph" w:styleId="TOCHeading">
    <w:name w:val="TOC Heading"/>
    <w:basedOn w:val="Heading1"/>
    <w:next w:val="Normal"/>
    <w:uiPriority w:val="39"/>
    <w:unhideWhenUsed/>
    <w:qFormat/>
    <w:rsid w:val="008E3B15"/>
    <w:pPr>
      <w:outlineLvl w:val="9"/>
    </w:pPr>
  </w:style>
  <w:style w:type="paragraph" w:styleId="TOC1">
    <w:name w:val="toc 1"/>
    <w:basedOn w:val="Normal"/>
    <w:next w:val="Normal"/>
    <w:autoRedefine/>
    <w:uiPriority w:val="39"/>
    <w:unhideWhenUsed/>
    <w:rsid w:val="008E3B15"/>
    <w:pPr>
      <w:spacing w:after="100"/>
    </w:pPr>
  </w:style>
  <w:style w:type="character" w:styleId="Hyperlink">
    <w:name w:val="Hyperlink"/>
    <w:basedOn w:val="DefaultParagraphFont"/>
    <w:uiPriority w:val="99"/>
    <w:unhideWhenUsed/>
    <w:rsid w:val="008E3B15"/>
    <w:rPr>
      <w:color w:val="0563C1" w:themeColor="hyperlink"/>
      <w:u w:val="single"/>
    </w:rPr>
  </w:style>
  <w:style w:type="paragraph" w:styleId="ListParagraph">
    <w:name w:val="List Paragraph"/>
    <w:basedOn w:val="Normal"/>
    <w:uiPriority w:val="34"/>
    <w:qFormat/>
    <w:rsid w:val="00087557"/>
    <w:pPr>
      <w:spacing w:after="0" w:line="240" w:lineRule="auto"/>
      <w:ind w:left="720"/>
      <w:contextualSpacing/>
    </w:pPr>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rsid w:val="5541B023"/>
    <w:rPr>
      <w:rFonts w:ascii="Microsoft GothicNeo" w:hAnsi="Microsoft GothicNeo" w:eastAsia="Microsoft GothicNeo" w:cs="Microsoft GothicNeo"/>
      <w:b/>
      <w:bCs/>
      <w:color w:val="auto"/>
      <w:sz w:val="26"/>
      <w:szCs w:val="26"/>
      <w:lang w:val="en-US" w:eastAsia="en-US" w:bidi="ar-SA"/>
    </w:rPr>
  </w:style>
  <w:style w:type="paragraph" w:styleId="NormalWeb">
    <w:name w:val="Normal (Web)"/>
    <w:basedOn w:val="Normal"/>
    <w:uiPriority w:val="99"/>
    <w:semiHidden/>
    <w:unhideWhenUsed/>
    <w:rsid w:val="00050AB2"/>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050AB2"/>
    <w:rPr>
      <w:b/>
      <w:bCs/>
    </w:rPr>
  </w:style>
  <w:style w:type="character" w:styleId="HTMLCode">
    <w:name w:val="HTML Code"/>
    <w:basedOn w:val="DefaultParagraphFont"/>
    <w:uiPriority w:val="99"/>
    <w:semiHidden/>
    <w:unhideWhenUsed/>
    <w:rsid w:val="00050AB2"/>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sid w:val="5541B023"/>
    <w:rPr>
      <w:rFonts w:ascii="Microsoft GothicNeo" w:hAnsi="Microsoft GothicNeo" w:eastAsia="Microsoft GothicNeo" w:cs="Microsoft GothicNeo"/>
      <w:b/>
      <w:bCs/>
      <w:color w:val="auto"/>
      <w:sz w:val="22"/>
      <w:szCs w:val="22"/>
      <w:lang w:val="en-US" w:eastAsia="en-US" w:bidi="ar-SA"/>
    </w:rPr>
  </w:style>
  <w:style w:type="paragraph" w:styleId="TOC2">
    <w:name w:val="toc 2"/>
    <w:basedOn w:val="Normal"/>
    <w:next w:val="Normal"/>
    <w:autoRedefine/>
    <w:uiPriority w:val="39"/>
    <w:unhideWhenUsed/>
    <w:rsid w:val="00515EEE"/>
    <w:pPr>
      <w:spacing w:after="100"/>
      <w:ind w:left="220"/>
    </w:pPr>
  </w:style>
  <w:style w:type="paragraph" w:styleId="TOC3">
    <w:name w:val="toc 3"/>
    <w:basedOn w:val="Normal"/>
    <w:next w:val="Normal"/>
    <w:autoRedefine/>
    <w:uiPriority w:val="39"/>
    <w:unhideWhenUsed/>
    <w:rsid w:val="00515EEE"/>
    <w:pPr>
      <w:spacing w:after="100"/>
      <w:ind w:left="440"/>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rsid w:val="00323FF6"/>
    <w:pPr>
      <w:spacing w:after="0" w:line="240" w:lineRule="auto"/>
    </w:pPr>
  </w:style>
  <w:style w:type="paragraph" w:styleId="CommentSubject">
    <w:name w:val="annotation subject"/>
    <w:basedOn w:val="CommentText"/>
    <w:next w:val="CommentText"/>
    <w:link w:val="CommentSubjectChar"/>
    <w:uiPriority w:val="99"/>
    <w:semiHidden/>
    <w:unhideWhenUsed/>
    <w:rsid w:val="008460FB"/>
    <w:rPr>
      <w:b/>
      <w:bCs/>
    </w:rPr>
  </w:style>
  <w:style w:type="character" w:styleId="CommentSubjectChar" w:customStyle="1">
    <w:name w:val="Comment Subject Char"/>
    <w:basedOn w:val="CommentTextChar"/>
    <w:link w:val="CommentSubject"/>
    <w:uiPriority w:val="99"/>
    <w:semiHidden/>
    <w:rsid w:val="008460FB"/>
    <w:rPr>
      <w:b/>
      <w:bCs/>
      <w:sz w:val="20"/>
      <w:szCs w:val="20"/>
    </w:rPr>
  </w:style>
  <w:style w:type="paragraph" w:styleId="Header">
    <w:name w:val="header"/>
    <w:basedOn w:val="Normal"/>
    <w:link w:val="HeaderChar"/>
    <w:uiPriority w:val="99"/>
    <w:unhideWhenUsed/>
    <w:rsid w:val="008D1B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D1B94"/>
  </w:style>
  <w:style w:type="paragraph" w:styleId="Footer">
    <w:name w:val="footer"/>
    <w:basedOn w:val="Normal"/>
    <w:link w:val="FooterChar"/>
    <w:uiPriority w:val="99"/>
    <w:unhideWhenUsed/>
    <w:rsid w:val="008D1B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D1B94"/>
  </w:style>
  <w:style w:type="character" w:styleId="FootnoteReference">
    <w:name w:val="footnote reference"/>
    <w:basedOn w:val="DefaultParagraphFont"/>
    <w:uiPriority w:val="99"/>
    <w:semiHidden/>
    <w:unhideWhenUsed/>
    <w:rPr>
      <w:vertAlign w:val="superscript"/>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Revision">
    <w:name w:val="Revision"/>
    <w:hidden/>
    <w:uiPriority w:val="99"/>
    <w:semiHidden/>
    <w:rsid w:val="00414CAB"/>
    <w:pPr>
      <w:spacing w:after="0" w:line="240" w:lineRule="auto"/>
    </w:pPr>
  </w:style>
  <w:style w:type="character" w:styleId="UnresolvedMention">
    <w:name w:val="Unresolved Mention"/>
    <w:basedOn w:val="DefaultParagraphFont"/>
    <w:uiPriority w:val="99"/>
    <w:semiHidden/>
    <w:unhideWhenUsed/>
    <w:rsid w:val="00414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4803">
      <w:bodyDiv w:val="1"/>
      <w:marLeft w:val="0"/>
      <w:marRight w:val="0"/>
      <w:marTop w:val="0"/>
      <w:marBottom w:val="0"/>
      <w:divBdr>
        <w:top w:val="none" w:sz="0" w:space="0" w:color="auto"/>
        <w:left w:val="none" w:sz="0" w:space="0" w:color="auto"/>
        <w:bottom w:val="none" w:sz="0" w:space="0" w:color="auto"/>
        <w:right w:val="none" w:sz="0" w:space="0" w:color="auto"/>
      </w:divBdr>
    </w:div>
    <w:div w:id="101153284">
      <w:bodyDiv w:val="1"/>
      <w:marLeft w:val="0"/>
      <w:marRight w:val="0"/>
      <w:marTop w:val="0"/>
      <w:marBottom w:val="0"/>
      <w:divBdr>
        <w:top w:val="none" w:sz="0" w:space="0" w:color="auto"/>
        <w:left w:val="none" w:sz="0" w:space="0" w:color="auto"/>
        <w:bottom w:val="none" w:sz="0" w:space="0" w:color="auto"/>
        <w:right w:val="none" w:sz="0" w:space="0" w:color="auto"/>
      </w:divBdr>
    </w:div>
    <w:div w:id="319777788">
      <w:bodyDiv w:val="1"/>
      <w:marLeft w:val="0"/>
      <w:marRight w:val="0"/>
      <w:marTop w:val="0"/>
      <w:marBottom w:val="0"/>
      <w:divBdr>
        <w:top w:val="none" w:sz="0" w:space="0" w:color="auto"/>
        <w:left w:val="none" w:sz="0" w:space="0" w:color="auto"/>
        <w:bottom w:val="none" w:sz="0" w:space="0" w:color="auto"/>
        <w:right w:val="none" w:sz="0" w:space="0" w:color="auto"/>
      </w:divBdr>
    </w:div>
    <w:div w:id="325522375">
      <w:bodyDiv w:val="1"/>
      <w:marLeft w:val="0"/>
      <w:marRight w:val="0"/>
      <w:marTop w:val="0"/>
      <w:marBottom w:val="0"/>
      <w:divBdr>
        <w:top w:val="none" w:sz="0" w:space="0" w:color="auto"/>
        <w:left w:val="none" w:sz="0" w:space="0" w:color="auto"/>
        <w:bottom w:val="none" w:sz="0" w:space="0" w:color="auto"/>
        <w:right w:val="none" w:sz="0" w:space="0" w:color="auto"/>
      </w:divBdr>
    </w:div>
    <w:div w:id="458762119">
      <w:bodyDiv w:val="1"/>
      <w:marLeft w:val="0"/>
      <w:marRight w:val="0"/>
      <w:marTop w:val="0"/>
      <w:marBottom w:val="0"/>
      <w:divBdr>
        <w:top w:val="none" w:sz="0" w:space="0" w:color="auto"/>
        <w:left w:val="none" w:sz="0" w:space="0" w:color="auto"/>
        <w:bottom w:val="none" w:sz="0" w:space="0" w:color="auto"/>
        <w:right w:val="none" w:sz="0" w:space="0" w:color="auto"/>
      </w:divBdr>
    </w:div>
    <w:div w:id="631137036">
      <w:bodyDiv w:val="1"/>
      <w:marLeft w:val="0"/>
      <w:marRight w:val="0"/>
      <w:marTop w:val="0"/>
      <w:marBottom w:val="0"/>
      <w:divBdr>
        <w:top w:val="none" w:sz="0" w:space="0" w:color="auto"/>
        <w:left w:val="none" w:sz="0" w:space="0" w:color="auto"/>
        <w:bottom w:val="none" w:sz="0" w:space="0" w:color="auto"/>
        <w:right w:val="none" w:sz="0" w:space="0" w:color="auto"/>
      </w:divBdr>
    </w:div>
    <w:div w:id="737442661">
      <w:bodyDiv w:val="1"/>
      <w:marLeft w:val="0"/>
      <w:marRight w:val="0"/>
      <w:marTop w:val="0"/>
      <w:marBottom w:val="0"/>
      <w:divBdr>
        <w:top w:val="none" w:sz="0" w:space="0" w:color="auto"/>
        <w:left w:val="none" w:sz="0" w:space="0" w:color="auto"/>
        <w:bottom w:val="none" w:sz="0" w:space="0" w:color="auto"/>
        <w:right w:val="none" w:sz="0" w:space="0" w:color="auto"/>
      </w:divBdr>
    </w:div>
    <w:div w:id="949316216">
      <w:bodyDiv w:val="1"/>
      <w:marLeft w:val="0"/>
      <w:marRight w:val="0"/>
      <w:marTop w:val="0"/>
      <w:marBottom w:val="0"/>
      <w:divBdr>
        <w:top w:val="none" w:sz="0" w:space="0" w:color="auto"/>
        <w:left w:val="none" w:sz="0" w:space="0" w:color="auto"/>
        <w:bottom w:val="none" w:sz="0" w:space="0" w:color="auto"/>
        <w:right w:val="none" w:sz="0" w:space="0" w:color="auto"/>
      </w:divBdr>
    </w:div>
    <w:div w:id="970011885">
      <w:bodyDiv w:val="1"/>
      <w:marLeft w:val="0"/>
      <w:marRight w:val="0"/>
      <w:marTop w:val="0"/>
      <w:marBottom w:val="0"/>
      <w:divBdr>
        <w:top w:val="none" w:sz="0" w:space="0" w:color="auto"/>
        <w:left w:val="none" w:sz="0" w:space="0" w:color="auto"/>
        <w:bottom w:val="none" w:sz="0" w:space="0" w:color="auto"/>
        <w:right w:val="none" w:sz="0" w:space="0" w:color="auto"/>
      </w:divBdr>
    </w:div>
    <w:div w:id="985084779">
      <w:bodyDiv w:val="1"/>
      <w:marLeft w:val="0"/>
      <w:marRight w:val="0"/>
      <w:marTop w:val="0"/>
      <w:marBottom w:val="0"/>
      <w:divBdr>
        <w:top w:val="none" w:sz="0" w:space="0" w:color="auto"/>
        <w:left w:val="none" w:sz="0" w:space="0" w:color="auto"/>
        <w:bottom w:val="none" w:sz="0" w:space="0" w:color="auto"/>
        <w:right w:val="none" w:sz="0" w:space="0" w:color="auto"/>
      </w:divBdr>
    </w:div>
    <w:div w:id="1024404209">
      <w:bodyDiv w:val="1"/>
      <w:marLeft w:val="0"/>
      <w:marRight w:val="0"/>
      <w:marTop w:val="0"/>
      <w:marBottom w:val="0"/>
      <w:divBdr>
        <w:top w:val="none" w:sz="0" w:space="0" w:color="auto"/>
        <w:left w:val="none" w:sz="0" w:space="0" w:color="auto"/>
        <w:bottom w:val="none" w:sz="0" w:space="0" w:color="auto"/>
        <w:right w:val="none" w:sz="0" w:space="0" w:color="auto"/>
      </w:divBdr>
    </w:div>
    <w:div w:id="1031224876">
      <w:bodyDiv w:val="1"/>
      <w:marLeft w:val="0"/>
      <w:marRight w:val="0"/>
      <w:marTop w:val="0"/>
      <w:marBottom w:val="0"/>
      <w:divBdr>
        <w:top w:val="none" w:sz="0" w:space="0" w:color="auto"/>
        <w:left w:val="none" w:sz="0" w:space="0" w:color="auto"/>
        <w:bottom w:val="none" w:sz="0" w:space="0" w:color="auto"/>
        <w:right w:val="none" w:sz="0" w:space="0" w:color="auto"/>
      </w:divBdr>
    </w:div>
    <w:div w:id="1059791524">
      <w:bodyDiv w:val="1"/>
      <w:marLeft w:val="0"/>
      <w:marRight w:val="0"/>
      <w:marTop w:val="0"/>
      <w:marBottom w:val="0"/>
      <w:divBdr>
        <w:top w:val="none" w:sz="0" w:space="0" w:color="auto"/>
        <w:left w:val="none" w:sz="0" w:space="0" w:color="auto"/>
        <w:bottom w:val="none" w:sz="0" w:space="0" w:color="auto"/>
        <w:right w:val="none" w:sz="0" w:space="0" w:color="auto"/>
      </w:divBdr>
    </w:div>
    <w:div w:id="1072703835">
      <w:bodyDiv w:val="1"/>
      <w:marLeft w:val="0"/>
      <w:marRight w:val="0"/>
      <w:marTop w:val="0"/>
      <w:marBottom w:val="0"/>
      <w:divBdr>
        <w:top w:val="none" w:sz="0" w:space="0" w:color="auto"/>
        <w:left w:val="none" w:sz="0" w:space="0" w:color="auto"/>
        <w:bottom w:val="none" w:sz="0" w:space="0" w:color="auto"/>
        <w:right w:val="none" w:sz="0" w:space="0" w:color="auto"/>
      </w:divBdr>
      <w:divsChild>
        <w:div w:id="327909313">
          <w:marLeft w:val="547"/>
          <w:marRight w:val="0"/>
          <w:marTop w:val="0"/>
          <w:marBottom w:val="0"/>
          <w:divBdr>
            <w:top w:val="none" w:sz="0" w:space="0" w:color="auto"/>
            <w:left w:val="none" w:sz="0" w:space="0" w:color="auto"/>
            <w:bottom w:val="none" w:sz="0" w:space="0" w:color="auto"/>
            <w:right w:val="none" w:sz="0" w:space="0" w:color="auto"/>
          </w:divBdr>
        </w:div>
      </w:divsChild>
    </w:div>
    <w:div w:id="1095829933">
      <w:bodyDiv w:val="1"/>
      <w:marLeft w:val="0"/>
      <w:marRight w:val="0"/>
      <w:marTop w:val="0"/>
      <w:marBottom w:val="0"/>
      <w:divBdr>
        <w:top w:val="none" w:sz="0" w:space="0" w:color="auto"/>
        <w:left w:val="none" w:sz="0" w:space="0" w:color="auto"/>
        <w:bottom w:val="none" w:sz="0" w:space="0" w:color="auto"/>
        <w:right w:val="none" w:sz="0" w:space="0" w:color="auto"/>
      </w:divBdr>
    </w:div>
    <w:div w:id="1132289960">
      <w:bodyDiv w:val="1"/>
      <w:marLeft w:val="0"/>
      <w:marRight w:val="0"/>
      <w:marTop w:val="0"/>
      <w:marBottom w:val="0"/>
      <w:divBdr>
        <w:top w:val="none" w:sz="0" w:space="0" w:color="auto"/>
        <w:left w:val="none" w:sz="0" w:space="0" w:color="auto"/>
        <w:bottom w:val="none" w:sz="0" w:space="0" w:color="auto"/>
        <w:right w:val="none" w:sz="0" w:space="0" w:color="auto"/>
      </w:divBdr>
    </w:div>
    <w:div w:id="1150249145">
      <w:bodyDiv w:val="1"/>
      <w:marLeft w:val="0"/>
      <w:marRight w:val="0"/>
      <w:marTop w:val="0"/>
      <w:marBottom w:val="0"/>
      <w:divBdr>
        <w:top w:val="none" w:sz="0" w:space="0" w:color="auto"/>
        <w:left w:val="none" w:sz="0" w:space="0" w:color="auto"/>
        <w:bottom w:val="none" w:sz="0" w:space="0" w:color="auto"/>
        <w:right w:val="none" w:sz="0" w:space="0" w:color="auto"/>
      </w:divBdr>
    </w:div>
    <w:div w:id="1163929917">
      <w:bodyDiv w:val="1"/>
      <w:marLeft w:val="0"/>
      <w:marRight w:val="0"/>
      <w:marTop w:val="0"/>
      <w:marBottom w:val="0"/>
      <w:divBdr>
        <w:top w:val="none" w:sz="0" w:space="0" w:color="auto"/>
        <w:left w:val="none" w:sz="0" w:space="0" w:color="auto"/>
        <w:bottom w:val="none" w:sz="0" w:space="0" w:color="auto"/>
        <w:right w:val="none" w:sz="0" w:space="0" w:color="auto"/>
      </w:divBdr>
    </w:div>
    <w:div w:id="1376733820">
      <w:bodyDiv w:val="1"/>
      <w:marLeft w:val="0"/>
      <w:marRight w:val="0"/>
      <w:marTop w:val="0"/>
      <w:marBottom w:val="0"/>
      <w:divBdr>
        <w:top w:val="none" w:sz="0" w:space="0" w:color="auto"/>
        <w:left w:val="none" w:sz="0" w:space="0" w:color="auto"/>
        <w:bottom w:val="none" w:sz="0" w:space="0" w:color="auto"/>
        <w:right w:val="none" w:sz="0" w:space="0" w:color="auto"/>
      </w:divBdr>
      <w:divsChild>
        <w:div w:id="641008816">
          <w:marLeft w:val="0"/>
          <w:marRight w:val="0"/>
          <w:marTop w:val="0"/>
          <w:marBottom w:val="0"/>
          <w:divBdr>
            <w:top w:val="none" w:sz="0" w:space="0" w:color="auto"/>
            <w:left w:val="none" w:sz="0" w:space="0" w:color="auto"/>
            <w:bottom w:val="none" w:sz="0" w:space="0" w:color="auto"/>
            <w:right w:val="none" w:sz="0" w:space="0" w:color="auto"/>
          </w:divBdr>
        </w:div>
        <w:div w:id="1129592330">
          <w:marLeft w:val="0"/>
          <w:marRight w:val="0"/>
          <w:marTop w:val="0"/>
          <w:marBottom w:val="0"/>
          <w:divBdr>
            <w:top w:val="none" w:sz="0" w:space="0" w:color="auto"/>
            <w:left w:val="none" w:sz="0" w:space="0" w:color="auto"/>
            <w:bottom w:val="none" w:sz="0" w:space="0" w:color="auto"/>
            <w:right w:val="none" w:sz="0" w:space="0" w:color="auto"/>
          </w:divBdr>
        </w:div>
        <w:div w:id="1785996509">
          <w:marLeft w:val="0"/>
          <w:marRight w:val="0"/>
          <w:marTop w:val="0"/>
          <w:marBottom w:val="0"/>
          <w:divBdr>
            <w:top w:val="none" w:sz="0" w:space="0" w:color="auto"/>
            <w:left w:val="none" w:sz="0" w:space="0" w:color="auto"/>
            <w:bottom w:val="none" w:sz="0" w:space="0" w:color="auto"/>
            <w:right w:val="none" w:sz="0" w:space="0" w:color="auto"/>
          </w:divBdr>
        </w:div>
        <w:div w:id="1810707388">
          <w:marLeft w:val="0"/>
          <w:marRight w:val="0"/>
          <w:marTop w:val="0"/>
          <w:marBottom w:val="0"/>
          <w:divBdr>
            <w:top w:val="none" w:sz="0" w:space="0" w:color="auto"/>
            <w:left w:val="none" w:sz="0" w:space="0" w:color="auto"/>
            <w:bottom w:val="none" w:sz="0" w:space="0" w:color="auto"/>
            <w:right w:val="none" w:sz="0" w:space="0" w:color="auto"/>
          </w:divBdr>
        </w:div>
        <w:div w:id="2039230446">
          <w:marLeft w:val="0"/>
          <w:marRight w:val="0"/>
          <w:marTop w:val="0"/>
          <w:marBottom w:val="0"/>
          <w:divBdr>
            <w:top w:val="none" w:sz="0" w:space="0" w:color="auto"/>
            <w:left w:val="none" w:sz="0" w:space="0" w:color="auto"/>
            <w:bottom w:val="none" w:sz="0" w:space="0" w:color="auto"/>
            <w:right w:val="none" w:sz="0" w:space="0" w:color="auto"/>
          </w:divBdr>
        </w:div>
      </w:divsChild>
    </w:div>
    <w:div w:id="1389501048">
      <w:bodyDiv w:val="1"/>
      <w:marLeft w:val="0"/>
      <w:marRight w:val="0"/>
      <w:marTop w:val="0"/>
      <w:marBottom w:val="0"/>
      <w:divBdr>
        <w:top w:val="none" w:sz="0" w:space="0" w:color="auto"/>
        <w:left w:val="none" w:sz="0" w:space="0" w:color="auto"/>
        <w:bottom w:val="none" w:sz="0" w:space="0" w:color="auto"/>
        <w:right w:val="none" w:sz="0" w:space="0" w:color="auto"/>
      </w:divBdr>
    </w:div>
    <w:div w:id="1415738222">
      <w:bodyDiv w:val="1"/>
      <w:marLeft w:val="0"/>
      <w:marRight w:val="0"/>
      <w:marTop w:val="0"/>
      <w:marBottom w:val="0"/>
      <w:divBdr>
        <w:top w:val="none" w:sz="0" w:space="0" w:color="auto"/>
        <w:left w:val="none" w:sz="0" w:space="0" w:color="auto"/>
        <w:bottom w:val="none" w:sz="0" w:space="0" w:color="auto"/>
        <w:right w:val="none" w:sz="0" w:space="0" w:color="auto"/>
      </w:divBdr>
    </w:div>
    <w:div w:id="1444422825">
      <w:bodyDiv w:val="1"/>
      <w:marLeft w:val="0"/>
      <w:marRight w:val="0"/>
      <w:marTop w:val="0"/>
      <w:marBottom w:val="0"/>
      <w:divBdr>
        <w:top w:val="none" w:sz="0" w:space="0" w:color="auto"/>
        <w:left w:val="none" w:sz="0" w:space="0" w:color="auto"/>
        <w:bottom w:val="none" w:sz="0" w:space="0" w:color="auto"/>
        <w:right w:val="none" w:sz="0" w:space="0" w:color="auto"/>
      </w:divBdr>
    </w:div>
    <w:div w:id="1508596183">
      <w:bodyDiv w:val="1"/>
      <w:marLeft w:val="0"/>
      <w:marRight w:val="0"/>
      <w:marTop w:val="0"/>
      <w:marBottom w:val="0"/>
      <w:divBdr>
        <w:top w:val="none" w:sz="0" w:space="0" w:color="auto"/>
        <w:left w:val="none" w:sz="0" w:space="0" w:color="auto"/>
        <w:bottom w:val="none" w:sz="0" w:space="0" w:color="auto"/>
        <w:right w:val="none" w:sz="0" w:space="0" w:color="auto"/>
      </w:divBdr>
      <w:divsChild>
        <w:div w:id="70861040">
          <w:marLeft w:val="0"/>
          <w:marRight w:val="0"/>
          <w:marTop w:val="0"/>
          <w:marBottom w:val="0"/>
          <w:divBdr>
            <w:top w:val="none" w:sz="0" w:space="0" w:color="auto"/>
            <w:left w:val="none" w:sz="0" w:space="0" w:color="auto"/>
            <w:bottom w:val="none" w:sz="0" w:space="0" w:color="auto"/>
            <w:right w:val="none" w:sz="0" w:space="0" w:color="auto"/>
          </w:divBdr>
          <w:divsChild>
            <w:div w:id="547691635">
              <w:marLeft w:val="-75"/>
              <w:marRight w:val="0"/>
              <w:marTop w:val="30"/>
              <w:marBottom w:val="30"/>
              <w:divBdr>
                <w:top w:val="none" w:sz="0" w:space="0" w:color="auto"/>
                <w:left w:val="none" w:sz="0" w:space="0" w:color="auto"/>
                <w:bottom w:val="none" w:sz="0" w:space="0" w:color="auto"/>
                <w:right w:val="none" w:sz="0" w:space="0" w:color="auto"/>
              </w:divBdr>
              <w:divsChild>
                <w:div w:id="8921406">
                  <w:marLeft w:val="0"/>
                  <w:marRight w:val="0"/>
                  <w:marTop w:val="0"/>
                  <w:marBottom w:val="0"/>
                  <w:divBdr>
                    <w:top w:val="none" w:sz="0" w:space="0" w:color="auto"/>
                    <w:left w:val="none" w:sz="0" w:space="0" w:color="auto"/>
                    <w:bottom w:val="none" w:sz="0" w:space="0" w:color="auto"/>
                    <w:right w:val="none" w:sz="0" w:space="0" w:color="auto"/>
                  </w:divBdr>
                  <w:divsChild>
                    <w:div w:id="694844501">
                      <w:marLeft w:val="0"/>
                      <w:marRight w:val="0"/>
                      <w:marTop w:val="0"/>
                      <w:marBottom w:val="0"/>
                      <w:divBdr>
                        <w:top w:val="none" w:sz="0" w:space="0" w:color="auto"/>
                        <w:left w:val="none" w:sz="0" w:space="0" w:color="auto"/>
                        <w:bottom w:val="none" w:sz="0" w:space="0" w:color="auto"/>
                        <w:right w:val="none" w:sz="0" w:space="0" w:color="auto"/>
                      </w:divBdr>
                    </w:div>
                  </w:divsChild>
                </w:div>
                <w:div w:id="119347541">
                  <w:marLeft w:val="0"/>
                  <w:marRight w:val="0"/>
                  <w:marTop w:val="0"/>
                  <w:marBottom w:val="0"/>
                  <w:divBdr>
                    <w:top w:val="none" w:sz="0" w:space="0" w:color="auto"/>
                    <w:left w:val="none" w:sz="0" w:space="0" w:color="auto"/>
                    <w:bottom w:val="none" w:sz="0" w:space="0" w:color="auto"/>
                    <w:right w:val="none" w:sz="0" w:space="0" w:color="auto"/>
                  </w:divBdr>
                  <w:divsChild>
                    <w:div w:id="718362170">
                      <w:marLeft w:val="0"/>
                      <w:marRight w:val="0"/>
                      <w:marTop w:val="0"/>
                      <w:marBottom w:val="0"/>
                      <w:divBdr>
                        <w:top w:val="none" w:sz="0" w:space="0" w:color="auto"/>
                        <w:left w:val="none" w:sz="0" w:space="0" w:color="auto"/>
                        <w:bottom w:val="none" w:sz="0" w:space="0" w:color="auto"/>
                        <w:right w:val="none" w:sz="0" w:space="0" w:color="auto"/>
                      </w:divBdr>
                    </w:div>
                  </w:divsChild>
                </w:div>
                <w:div w:id="195049239">
                  <w:marLeft w:val="0"/>
                  <w:marRight w:val="0"/>
                  <w:marTop w:val="0"/>
                  <w:marBottom w:val="0"/>
                  <w:divBdr>
                    <w:top w:val="none" w:sz="0" w:space="0" w:color="auto"/>
                    <w:left w:val="none" w:sz="0" w:space="0" w:color="auto"/>
                    <w:bottom w:val="none" w:sz="0" w:space="0" w:color="auto"/>
                    <w:right w:val="none" w:sz="0" w:space="0" w:color="auto"/>
                  </w:divBdr>
                  <w:divsChild>
                    <w:div w:id="1096169806">
                      <w:marLeft w:val="0"/>
                      <w:marRight w:val="0"/>
                      <w:marTop w:val="0"/>
                      <w:marBottom w:val="0"/>
                      <w:divBdr>
                        <w:top w:val="none" w:sz="0" w:space="0" w:color="auto"/>
                        <w:left w:val="none" w:sz="0" w:space="0" w:color="auto"/>
                        <w:bottom w:val="none" w:sz="0" w:space="0" w:color="auto"/>
                        <w:right w:val="none" w:sz="0" w:space="0" w:color="auto"/>
                      </w:divBdr>
                    </w:div>
                  </w:divsChild>
                </w:div>
                <w:div w:id="340476280">
                  <w:marLeft w:val="0"/>
                  <w:marRight w:val="0"/>
                  <w:marTop w:val="0"/>
                  <w:marBottom w:val="0"/>
                  <w:divBdr>
                    <w:top w:val="none" w:sz="0" w:space="0" w:color="auto"/>
                    <w:left w:val="none" w:sz="0" w:space="0" w:color="auto"/>
                    <w:bottom w:val="none" w:sz="0" w:space="0" w:color="auto"/>
                    <w:right w:val="none" w:sz="0" w:space="0" w:color="auto"/>
                  </w:divBdr>
                  <w:divsChild>
                    <w:div w:id="1393234629">
                      <w:marLeft w:val="0"/>
                      <w:marRight w:val="0"/>
                      <w:marTop w:val="0"/>
                      <w:marBottom w:val="0"/>
                      <w:divBdr>
                        <w:top w:val="none" w:sz="0" w:space="0" w:color="auto"/>
                        <w:left w:val="none" w:sz="0" w:space="0" w:color="auto"/>
                        <w:bottom w:val="none" w:sz="0" w:space="0" w:color="auto"/>
                        <w:right w:val="none" w:sz="0" w:space="0" w:color="auto"/>
                      </w:divBdr>
                    </w:div>
                  </w:divsChild>
                </w:div>
                <w:div w:id="429082384">
                  <w:marLeft w:val="0"/>
                  <w:marRight w:val="0"/>
                  <w:marTop w:val="0"/>
                  <w:marBottom w:val="0"/>
                  <w:divBdr>
                    <w:top w:val="none" w:sz="0" w:space="0" w:color="auto"/>
                    <w:left w:val="none" w:sz="0" w:space="0" w:color="auto"/>
                    <w:bottom w:val="none" w:sz="0" w:space="0" w:color="auto"/>
                    <w:right w:val="none" w:sz="0" w:space="0" w:color="auto"/>
                  </w:divBdr>
                  <w:divsChild>
                    <w:div w:id="399717127">
                      <w:marLeft w:val="0"/>
                      <w:marRight w:val="0"/>
                      <w:marTop w:val="0"/>
                      <w:marBottom w:val="0"/>
                      <w:divBdr>
                        <w:top w:val="none" w:sz="0" w:space="0" w:color="auto"/>
                        <w:left w:val="none" w:sz="0" w:space="0" w:color="auto"/>
                        <w:bottom w:val="none" w:sz="0" w:space="0" w:color="auto"/>
                        <w:right w:val="none" w:sz="0" w:space="0" w:color="auto"/>
                      </w:divBdr>
                    </w:div>
                  </w:divsChild>
                </w:div>
                <w:div w:id="562252846">
                  <w:marLeft w:val="0"/>
                  <w:marRight w:val="0"/>
                  <w:marTop w:val="0"/>
                  <w:marBottom w:val="0"/>
                  <w:divBdr>
                    <w:top w:val="none" w:sz="0" w:space="0" w:color="auto"/>
                    <w:left w:val="none" w:sz="0" w:space="0" w:color="auto"/>
                    <w:bottom w:val="none" w:sz="0" w:space="0" w:color="auto"/>
                    <w:right w:val="none" w:sz="0" w:space="0" w:color="auto"/>
                  </w:divBdr>
                  <w:divsChild>
                    <w:div w:id="1186751979">
                      <w:marLeft w:val="0"/>
                      <w:marRight w:val="0"/>
                      <w:marTop w:val="0"/>
                      <w:marBottom w:val="0"/>
                      <w:divBdr>
                        <w:top w:val="none" w:sz="0" w:space="0" w:color="auto"/>
                        <w:left w:val="none" w:sz="0" w:space="0" w:color="auto"/>
                        <w:bottom w:val="none" w:sz="0" w:space="0" w:color="auto"/>
                        <w:right w:val="none" w:sz="0" w:space="0" w:color="auto"/>
                      </w:divBdr>
                    </w:div>
                  </w:divsChild>
                </w:div>
                <w:div w:id="600265125">
                  <w:marLeft w:val="0"/>
                  <w:marRight w:val="0"/>
                  <w:marTop w:val="0"/>
                  <w:marBottom w:val="0"/>
                  <w:divBdr>
                    <w:top w:val="none" w:sz="0" w:space="0" w:color="auto"/>
                    <w:left w:val="none" w:sz="0" w:space="0" w:color="auto"/>
                    <w:bottom w:val="none" w:sz="0" w:space="0" w:color="auto"/>
                    <w:right w:val="none" w:sz="0" w:space="0" w:color="auto"/>
                  </w:divBdr>
                  <w:divsChild>
                    <w:div w:id="207649545">
                      <w:marLeft w:val="0"/>
                      <w:marRight w:val="0"/>
                      <w:marTop w:val="0"/>
                      <w:marBottom w:val="0"/>
                      <w:divBdr>
                        <w:top w:val="none" w:sz="0" w:space="0" w:color="auto"/>
                        <w:left w:val="none" w:sz="0" w:space="0" w:color="auto"/>
                        <w:bottom w:val="none" w:sz="0" w:space="0" w:color="auto"/>
                        <w:right w:val="none" w:sz="0" w:space="0" w:color="auto"/>
                      </w:divBdr>
                    </w:div>
                  </w:divsChild>
                </w:div>
                <w:div w:id="671228086">
                  <w:marLeft w:val="0"/>
                  <w:marRight w:val="0"/>
                  <w:marTop w:val="0"/>
                  <w:marBottom w:val="0"/>
                  <w:divBdr>
                    <w:top w:val="none" w:sz="0" w:space="0" w:color="auto"/>
                    <w:left w:val="none" w:sz="0" w:space="0" w:color="auto"/>
                    <w:bottom w:val="none" w:sz="0" w:space="0" w:color="auto"/>
                    <w:right w:val="none" w:sz="0" w:space="0" w:color="auto"/>
                  </w:divBdr>
                  <w:divsChild>
                    <w:div w:id="891499735">
                      <w:marLeft w:val="0"/>
                      <w:marRight w:val="0"/>
                      <w:marTop w:val="0"/>
                      <w:marBottom w:val="0"/>
                      <w:divBdr>
                        <w:top w:val="none" w:sz="0" w:space="0" w:color="auto"/>
                        <w:left w:val="none" w:sz="0" w:space="0" w:color="auto"/>
                        <w:bottom w:val="none" w:sz="0" w:space="0" w:color="auto"/>
                        <w:right w:val="none" w:sz="0" w:space="0" w:color="auto"/>
                      </w:divBdr>
                    </w:div>
                  </w:divsChild>
                </w:div>
                <w:div w:id="828834186">
                  <w:marLeft w:val="0"/>
                  <w:marRight w:val="0"/>
                  <w:marTop w:val="0"/>
                  <w:marBottom w:val="0"/>
                  <w:divBdr>
                    <w:top w:val="none" w:sz="0" w:space="0" w:color="auto"/>
                    <w:left w:val="none" w:sz="0" w:space="0" w:color="auto"/>
                    <w:bottom w:val="none" w:sz="0" w:space="0" w:color="auto"/>
                    <w:right w:val="none" w:sz="0" w:space="0" w:color="auto"/>
                  </w:divBdr>
                  <w:divsChild>
                    <w:div w:id="678628678">
                      <w:marLeft w:val="0"/>
                      <w:marRight w:val="0"/>
                      <w:marTop w:val="0"/>
                      <w:marBottom w:val="0"/>
                      <w:divBdr>
                        <w:top w:val="none" w:sz="0" w:space="0" w:color="auto"/>
                        <w:left w:val="none" w:sz="0" w:space="0" w:color="auto"/>
                        <w:bottom w:val="none" w:sz="0" w:space="0" w:color="auto"/>
                        <w:right w:val="none" w:sz="0" w:space="0" w:color="auto"/>
                      </w:divBdr>
                    </w:div>
                  </w:divsChild>
                </w:div>
                <w:div w:id="1164004302">
                  <w:marLeft w:val="0"/>
                  <w:marRight w:val="0"/>
                  <w:marTop w:val="0"/>
                  <w:marBottom w:val="0"/>
                  <w:divBdr>
                    <w:top w:val="none" w:sz="0" w:space="0" w:color="auto"/>
                    <w:left w:val="none" w:sz="0" w:space="0" w:color="auto"/>
                    <w:bottom w:val="none" w:sz="0" w:space="0" w:color="auto"/>
                    <w:right w:val="none" w:sz="0" w:space="0" w:color="auto"/>
                  </w:divBdr>
                  <w:divsChild>
                    <w:div w:id="1448544552">
                      <w:marLeft w:val="0"/>
                      <w:marRight w:val="0"/>
                      <w:marTop w:val="0"/>
                      <w:marBottom w:val="0"/>
                      <w:divBdr>
                        <w:top w:val="none" w:sz="0" w:space="0" w:color="auto"/>
                        <w:left w:val="none" w:sz="0" w:space="0" w:color="auto"/>
                        <w:bottom w:val="none" w:sz="0" w:space="0" w:color="auto"/>
                        <w:right w:val="none" w:sz="0" w:space="0" w:color="auto"/>
                      </w:divBdr>
                    </w:div>
                  </w:divsChild>
                </w:div>
                <w:div w:id="1192844196">
                  <w:marLeft w:val="0"/>
                  <w:marRight w:val="0"/>
                  <w:marTop w:val="0"/>
                  <w:marBottom w:val="0"/>
                  <w:divBdr>
                    <w:top w:val="none" w:sz="0" w:space="0" w:color="auto"/>
                    <w:left w:val="none" w:sz="0" w:space="0" w:color="auto"/>
                    <w:bottom w:val="none" w:sz="0" w:space="0" w:color="auto"/>
                    <w:right w:val="none" w:sz="0" w:space="0" w:color="auto"/>
                  </w:divBdr>
                  <w:divsChild>
                    <w:div w:id="539976796">
                      <w:marLeft w:val="0"/>
                      <w:marRight w:val="0"/>
                      <w:marTop w:val="0"/>
                      <w:marBottom w:val="0"/>
                      <w:divBdr>
                        <w:top w:val="none" w:sz="0" w:space="0" w:color="auto"/>
                        <w:left w:val="none" w:sz="0" w:space="0" w:color="auto"/>
                        <w:bottom w:val="none" w:sz="0" w:space="0" w:color="auto"/>
                        <w:right w:val="none" w:sz="0" w:space="0" w:color="auto"/>
                      </w:divBdr>
                    </w:div>
                  </w:divsChild>
                </w:div>
                <w:div w:id="1240671165">
                  <w:marLeft w:val="0"/>
                  <w:marRight w:val="0"/>
                  <w:marTop w:val="0"/>
                  <w:marBottom w:val="0"/>
                  <w:divBdr>
                    <w:top w:val="none" w:sz="0" w:space="0" w:color="auto"/>
                    <w:left w:val="none" w:sz="0" w:space="0" w:color="auto"/>
                    <w:bottom w:val="none" w:sz="0" w:space="0" w:color="auto"/>
                    <w:right w:val="none" w:sz="0" w:space="0" w:color="auto"/>
                  </w:divBdr>
                  <w:divsChild>
                    <w:div w:id="1714230172">
                      <w:marLeft w:val="0"/>
                      <w:marRight w:val="0"/>
                      <w:marTop w:val="0"/>
                      <w:marBottom w:val="0"/>
                      <w:divBdr>
                        <w:top w:val="none" w:sz="0" w:space="0" w:color="auto"/>
                        <w:left w:val="none" w:sz="0" w:space="0" w:color="auto"/>
                        <w:bottom w:val="none" w:sz="0" w:space="0" w:color="auto"/>
                        <w:right w:val="none" w:sz="0" w:space="0" w:color="auto"/>
                      </w:divBdr>
                    </w:div>
                  </w:divsChild>
                </w:div>
                <w:div w:id="1302078753">
                  <w:marLeft w:val="0"/>
                  <w:marRight w:val="0"/>
                  <w:marTop w:val="0"/>
                  <w:marBottom w:val="0"/>
                  <w:divBdr>
                    <w:top w:val="none" w:sz="0" w:space="0" w:color="auto"/>
                    <w:left w:val="none" w:sz="0" w:space="0" w:color="auto"/>
                    <w:bottom w:val="none" w:sz="0" w:space="0" w:color="auto"/>
                    <w:right w:val="none" w:sz="0" w:space="0" w:color="auto"/>
                  </w:divBdr>
                  <w:divsChild>
                    <w:div w:id="1110124732">
                      <w:marLeft w:val="0"/>
                      <w:marRight w:val="0"/>
                      <w:marTop w:val="0"/>
                      <w:marBottom w:val="0"/>
                      <w:divBdr>
                        <w:top w:val="none" w:sz="0" w:space="0" w:color="auto"/>
                        <w:left w:val="none" w:sz="0" w:space="0" w:color="auto"/>
                        <w:bottom w:val="none" w:sz="0" w:space="0" w:color="auto"/>
                        <w:right w:val="none" w:sz="0" w:space="0" w:color="auto"/>
                      </w:divBdr>
                    </w:div>
                  </w:divsChild>
                </w:div>
                <w:div w:id="1433016774">
                  <w:marLeft w:val="0"/>
                  <w:marRight w:val="0"/>
                  <w:marTop w:val="0"/>
                  <w:marBottom w:val="0"/>
                  <w:divBdr>
                    <w:top w:val="none" w:sz="0" w:space="0" w:color="auto"/>
                    <w:left w:val="none" w:sz="0" w:space="0" w:color="auto"/>
                    <w:bottom w:val="none" w:sz="0" w:space="0" w:color="auto"/>
                    <w:right w:val="none" w:sz="0" w:space="0" w:color="auto"/>
                  </w:divBdr>
                  <w:divsChild>
                    <w:div w:id="666440314">
                      <w:marLeft w:val="0"/>
                      <w:marRight w:val="0"/>
                      <w:marTop w:val="0"/>
                      <w:marBottom w:val="0"/>
                      <w:divBdr>
                        <w:top w:val="none" w:sz="0" w:space="0" w:color="auto"/>
                        <w:left w:val="none" w:sz="0" w:space="0" w:color="auto"/>
                        <w:bottom w:val="none" w:sz="0" w:space="0" w:color="auto"/>
                        <w:right w:val="none" w:sz="0" w:space="0" w:color="auto"/>
                      </w:divBdr>
                    </w:div>
                  </w:divsChild>
                </w:div>
                <w:div w:id="1448500348">
                  <w:marLeft w:val="0"/>
                  <w:marRight w:val="0"/>
                  <w:marTop w:val="0"/>
                  <w:marBottom w:val="0"/>
                  <w:divBdr>
                    <w:top w:val="none" w:sz="0" w:space="0" w:color="auto"/>
                    <w:left w:val="none" w:sz="0" w:space="0" w:color="auto"/>
                    <w:bottom w:val="none" w:sz="0" w:space="0" w:color="auto"/>
                    <w:right w:val="none" w:sz="0" w:space="0" w:color="auto"/>
                  </w:divBdr>
                  <w:divsChild>
                    <w:div w:id="684743482">
                      <w:marLeft w:val="0"/>
                      <w:marRight w:val="0"/>
                      <w:marTop w:val="0"/>
                      <w:marBottom w:val="0"/>
                      <w:divBdr>
                        <w:top w:val="none" w:sz="0" w:space="0" w:color="auto"/>
                        <w:left w:val="none" w:sz="0" w:space="0" w:color="auto"/>
                        <w:bottom w:val="none" w:sz="0" w:space="0" w:color="auto"/>
                        <w:right w:val="none" w:sz="0" w:space="0" w:color="auto"/>
                      </w:divBdr>
                    </w:div>
                  </w:divsChild>
                </w:div>
                <w:div w:id="1641029969">
                  <w:marLeft w:val="0"/>
                  <w:marRight w:val="0"/>
                  <w:marTop w:val="0"/>
                  <w:marBottom w:val="0"/>
                  <w:divBdr>
                    <w:top w:val="none" w:sz="0" w:space="0" w:color="auto"/>
                    <w:left w:val="none" w:sz="0" w:space="0" w:color="auto"/>
                    <w:bottom w:val="none" w:sz="0" w:space="0" w:color="auto"/>
                    <w:right w:val="none" w:sz="0" w:space="0" w:color="auto"/>
                  </w:divBdr>
                  <w:divsChild>
                    <w:div w:id="1032193694">
                      <w:marLeft w:val="0"/>
                      <w:marRight w:val="0"/>
                      <w:marTop w:val="0"/>
                      <w:marBottom w:val="0"/>
                      <w:divBdr>
                        <w:top w:val="none" w:sz="0" w:space="0" w:color="auto"/>
                        <w:left w:val="none" w:sz="0" w:space="0" w:color="auto"/>
                        <w:bottom w:val="none" w:sz="0" w:space="0" w:color="auto"/>
                        <w:right w:val="none" w:sz="0" w:space="0" w:color="auto"/>
                      </w:divBdr>
                    </w:div>
                  </w:divsChild>
                </w:div>
                <w:div w:id="1678842357">
                  <w:marLeft w:val="0"/>
                  <w:marRight w:val="0"/>
                  <w:marTop w:val="0"/>
                  <w:marBottom w:val="0"/>
                  <w:divBdr>
                    <w:top w:val="none" w:sz="0" w:space="0" w:color="auto"/>
                    <w:left w:val="none" w:sz="0" w:space="0" w:color="auto"/>
                    <w:bottom w:val="none" w:sz="0" w:space="0" w:color="auto"/>
                    <w:right w:val="none" w:sz="0" w:space="0" w:color="auto"/>
                  </w:divBdr>
                  <w:divsChild>
                    <w:div w:id="1810593159">
                      <w:marLeft w:val="0"/>
                      <w:marRight w:val="0"/>
                      <w:marTop w:val="0"/>
                      <w:marBottom w:val="0"/>
                      <w:divBdr>
                        <w:top w:val="none" w:sz="0" w:space="0" w:color="auto"/>
                        <w:left w:val="none" w:sz="0" w:space="0" w:color="auto"/>
                        <w:bottom w:val="none" w:sz="0" w:space="0" w:color="auto"/>
                        <w:right w:val="none" w:sz="0" w:space="0" w:color="auto"/>
                      </w:divBdr>
                    </w:div>
                  </w:divsChild>
                </w:div>
                <w:div w:id="1840459230">
                  <w:marLeft w:val="0"/>
                  <w:marRight w:val="0"/>
                  <w:marTop w:val="0"/>
                  <w:marBottom w:val="0"/>
                  <w:divBdr>
                    <w:top w:val="none" w:sz="0" w:space="0" w:color="auto"/>
                    <w:left w:val="none" w:sz="0" w:space="0" w:color="auto"/>
                    <w:bottom w:val="none" w:sz="0" w:space="0" w:color="auto"/>
                    <w:right w:val="none" w:sz="0" w:space="0" w:color="auto"/>
                  </w:divBdr>
                  <w:divsChild>
                    <w:div w:id="16993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0744">
          <w:marLeft w:val="0"/>
          <w:marRight w:val="0"/>
          <w:marTop w:val="0"/>
          <w:marBottom w:val="0"/>
          <w:divBdr>
            <w:top w:val="none" w:sz="0" w:space="0" w:color="auto"/>
            <w:left w:val="none" w:sz="0" w:space="0" w:color="auto"/>
            <w:bottom w:val="none" w:sz="0" w:space="0" w:color="auto"/>
            <w:right w:val="none" w:sz="0" w:space="0" w:color="auto"/>
          </w:divBdr>
        </w:div>
        <w:div w:id="211890610">
          <w:marLeft w:val="0"/>
          <w:marRight w:val="0"/>
          <w:marTop w:val="0"/>
          <w:marBottom w:val="0"/>
          <w:divBdr>
            <w:top w:val="none" w:sz="0" w:space="0" w:color="auto"/>
            <w:left w:val="none" w:sz="0" w:space="0" w:color="auto"/>
            <w:bottom w:val="none" w:sz="0" w:space="0" w:color="auto"/>
            <w:right w:val="none" w:sz="0" w:space="0" w:color="auto"/>
          </w:divBdr>
        </w:div>
        <w:div w:id="351033469">
          <w:marLeft w:val="0"/>
          <w:marRight w:val="0"/>
          <w:marTop w:val="0"/>
          <w:marBottom w:val="0"/>
          <w:divBdr>
            <w:top w:val="none" w:sz="0" w:space="0" w:color="auto"/>
            <w:left w:val="none" w:sz="0" w:space="0" w:color="auto"/>
            <w:bottom w:val="none" w:sz="0" w:space="0" w:color="auto"/>
            <w:right w:val="none" w:sz="0" w:space="0" w:color="auto"/>
          </w:divBdr>
        </w:div>
        <w:div w:id="413554704">
          <w:marLeft w:val="0"/>
          <w:marRight w:val="0"/>
          <w:marTop w:val="0"/>
          <w:marBottom w:val="0"/>
          <w:divBdr>
            <w:top w:val="none" w:sz="0" w:space="0" w:color="auto"/>
            <w:left w:val="none" w:sz="0" w:space="0" w:color="auto"/>
            <w:bottom w:val="none" w:sz="0" w:space="0" w:color="auto"/>
            <w:right w:val="none" w:sz="0" w:space="0" w:color="auto"/>
          </w:divBdr>
          <w:divsChild>
            <w:div w:id="826937102">
              <w:marLeft w:val="-75"/>
              <w:marRight w:val="0"/>
              <w:marTop w:val="30"/>
              <w:marBottom w:val="30"/>
              <w:divBdr>
                <w:top w:val="none" w:sz="0" w:space="0" w:color="auto"/>
                <w:left w:val="none" w:sz="0" w:space="0" w:color="auto"/>
                <w:bottom w:val="none" w:sz="0" w:space="0" w:color="auto"/>
                <w:right w:val="none" w:sz="0" w:space="0" w:color="auto"/>
              </w:divBdr>
              <w:divsChild>
                <w:div w:id="2707288">
                  <w:marLeft w:val="0"/>
                  <w:marRight w:val="0"/>
                  <w:marTop w:val="0"/>
                  <w:marBottom w:val="0"/>
                  <w:divBdr>
                    <w:top w:val="none" w:sz="0" w:space="0" w:color="auto"/>
                    <w:left w:val="none" w:sz="0" w:space="0" w:color="auto"/>
                    <w:bottom w:val="none" w:sz="0" w:space="0" w:color="auto"/>
                    <w:right w:val="none" w:sz="0" w:space="0" w:color="auto"/>
                  </w:divBdr>
                  <w:divsChild>
                    <w:div w:id="1507285302">
                      <w:marLeft w:val="0"/>
                      <w:marRight w:val="0"/>
                      <w:marTop w:val="0"/>
                      <w:marBottom w:val="0"/>
                      <w:divBdr>
                        <w:top w:val="none" w:sz="0" w:space="0" w:color="auto"/>
                        <w:left w:val="none" w:sz="0" w:space="0" w:color="auto"/>
                        <w:bottom w:val="none" w:sz="0" w:space="0" w:color="auto"/>
                        <w:right w:val="none" w:sz="0" w:space="0" w:color="auto"/>
                      </w:divBdr>
                    </w:div>
                  </w:divsChild>
                </w:div>
                <w:div w:id="300573888">
                  <w:marLeft w:val="0"/>
                  <w:marRight w:val="0"/>
                  <w:marTop w:val="0"/>
                  <w:marBottom w:val="0"/>
                  <w:divBdr>
                    <w:top w:val="none" w:sz="0" w:space="0" w:color="auto"/>
                    <w:left w:val="none" w:sz="0" w:space="0" w:color="auto"/>
                    <w:bottom w:val="none" w:sz="0" w:space="0" w:color="auto"/>
                    <w:right w:val="none" w:sz="0" w:space="0" w:color="auto"/>
                  </w:divBdr>
                  <w:divsChild>
                    <w:div w:id="2043440099">
                      <w:marLeft w:val="0"/>
                      <w:marRight w:val="0"/>
                      <w:marTop w:val="0"/>
                      <w:marBottom w:val="0"/>
                      <w:divBdr>
                        <w:top w:val="none" w:sz="0" w:space="0" w:color="auto"/>
                        <w:left w:val="none" w:sz="0" w:space="0" w:color="auto"/>
                        <w:bottom w:val="none" w:sz="0" w:space="0" w:color="auto"/>
                        <w:right w:val="none" w:sz="0" w:space="0" w:color="auto"/>
                      </w:divBdr>
                    </w:div>
                  </w:divsChild>
                </w:div>
                <w:div w:id="357514675">
                  <w:marLeft w:val="0"/>
                  <w:marRight w:val="0"/>
                  <w:marTop w:val="0"/>
                  <w:marBottom w:val="0"/>
                  <w:divBdr>
                    <w:top w:val="none" w:sz="0" w:space="0" w:color="auto"/>
                    <w:left w:val="none" w:sz="0" w:space="0" w:color="auto"/>
                    <w:bottom w:val="none" w:sz="0" w:space="0" w:color="auto"/>
                    <w:right w:val="none" w:sz="0" w:space="0" w:color="auto"/>
                  </w:divBdr>
                  <w:divsChild>
                    <w:div w:id="1872960478">
                      <w:marLeft w:val="0"/>
                      <w:marRight w:val="0"/>
                      <w:marTop w:val="0"/>
                      <w:marBottom w:val="0"/>
                      <w:divBdr>
                        <w:top w:val="none" w:sz="0" w:space="0" w:color="auto"/>
                        <w:left w:val="none" w:sz="0" w:space="0" w:color="auto"/>
                        <w:bottom w:val="none" w:sz="0" w:space="0" w:color="auto"/>
                        <w:right w:val="none" w:sz="0" w:space="0" w:color="auto"/>
                      </w:divBdr>
                    </w:div>
                  </w:divsChild>
                </w:div>
                <w:div w:id="394818164">
                  <w:marLeft w:val="0"/>
                  <w:marRight w:val="0"/>
                  <w:marTop w:val="0"/>
                  <w:marBottom w:val="0"/>
                  <w:divBdr>
                    <w:top w:val="none" w:sz="0" w:space="0" w:color="auto"/>
                    <w:left w:val="none" w:sz="0" w:space="0" w:color="auto"/>
                    <w:bottom w:val="none" w:sz="0" w:space="0" w:color="auto"/>
                    <w:right w:val="none" w:sz="0" w:space="0" w:color="auto"/>
                  </w:divBdr>
                  <w:divsChild>
                    <w:div w:id="1451125838">
                      <w:marLeft w:val="0"/>
                      <w:marRight w:val="0"/>
                      <w:marTop w:val="0"/>
                      <w:marBottom w:val="0"/>
                      <w:divBdr>
                        <w:top w:val="none" w:sz="0" w:space="0" w:color="auto"/>
                        <w:left w:val="none" w:sz="0" w:space="0" w:color="auto"/>
                        <w:bottom w:val="none" w:sz="0" w:space="0" w:color="auto"/>
                        <w:right w:val="none" w:sz="0" w:space="0" w:color="auto"/>
                      </w:divBdr>
                    </w:div>
                  </w:divsChild>
                </w:div>
                <w:div w:id="462164349">
                  <w:marLeft w:val="0"/>
                  <w:marRight w:val="0"/>
                  <w:marTop w:val="0"/>
                  <w:marBottom w:val="0"/>
                  <w:divBdr>
                    <w:top w:val="none" w:sz="0" w:space="0" w:color="auto"/>
                    <w:left w:val="none" w:sz="0" w:space="0" w:color="auto"/>
                    <w:bottom w:val="none" w:sz="0" w:space="0" w:color="auto"/>
                    <w:right w:val="none" w:sz="0" w:space="0" w:color="auto"/>
                  </w:divBdr>
                  <w:divsChild>
                    <w:div w:id="1960137895">
                      <w:marLeft w:val="0"/>
                      <w:marRight w:val="0"/>
                      <w:marTop w:val="0"/>
                      <w:marBottom w:val="0"/>
                      <w:divBdr>
                        <w:top w:val="none" w:sz="0" w:space="0" w:color="auto"/>
                        <w:left w:val="none" w:sz="0" w:space="0" w:color="auto"/>
                        <w:bottom w:val="none" w:sz="0" w:space="0" w:color="auto"/>
                        <w:right w:val="none" w:sz="0" w:space="0" w:color="auto"/>
                      </w:divBdr>
                    </w:div>
                  </w:divsChild>
                </w:div>
                <w:div w:id="561990517">
                  <w:marLeft w:val="0"/>
                  <w:marRight w:val="0"/>
                  <w:marTop w:val="0"/>
                  <w:marBottom w:val="0"/>
                  <w:divBdr>
                    <w:top w:val="none" w:sz="0" w:space="0" w:color="auto"/>
                    <w:left w:val="none" w:sz="0" w:space="0" w:color="auto"/>
                    <w:bottom w:val="none" w:sz="0" w:space="0" w:color="auto"/>
                    <w:right w:val="none" w:sz="0" w:space="0" w:color="auto"/>
                  </w:divBdr>
                  <w:divsChild>
                    <w:div w:id="2141997936">
                      <w:marLeft w:val="0"/>
                      <w:marRight w:val="0"/>
                      <w:marTop w:val="0"/>
                      <w:marBottom w:val="0"/>
                      <w:divBdr>
                        <w:top w:val="none" w:sz="0" w:space="0" w:color="auto"/>
                        <w:left w:val="none" w:sz="0" w:space="0" w:color="auto"/>
                        <w:bottom w:val="none" w:sz="0" w:space="0" w:color="auto"/>
                        <w:right w:val="none" w:sz="0" w:space="0" w:color="auto"/>
                      </w:divBdr>
                    </w:div>
                  </w:divsChild>
                </w:div>
                <w:div w:id="653948776">
                  <w:marLeft w:val="0"/>
                  <w:marRight w:val="0"/>
                  <w:marTop w:val="0"/>
                  <w:marBottom w:val="0"/>
                  <w:divBdr>
                    <w:top w:val="none" w:sz="0" w:space="0" w:color="auto"/>
                    <w:left w:val="none" w:sz="0" w:space="0" w:color="auto"/>
                    <w:bottom w:val="none" w:sz="0" w:space="0" w:color="auto"/>
                    <w:right w:val="none" w:sz="0" w:space="0" w:color="auto"/>
                  </w:divBdr>
                  <w:divsChild>
                    <w:div w:id="828592582">
                      <w:marLeft w:val="0"/>
                      <w:marRight w:val="0"/>
                      <w:marTop w:val="0"/>
                      <w:marBottom w:val="0"/>
                      <w:divBdr>
                        <w:top w:val="none" w:sz="0" w:space="0" w:color="auto"/>
                        <w:left w:val="none" w:sz="0" w:space="0" w:color="auto"/>
                        <w:bottom w:val="none" w:sz="0" w:space="0" w:color="auto"/>
                        <w:right w:val="none" w:sz="0" w:space="0" w:color="auto"/>
                      </w:divBdr>
                    </w:div>
                  </w:divsChild>
                </w:div>
                <w:div w:id="764615651">
                  <w:marLeft w:val="0"/>
                  <w:marRight w:val="0"/>
                  <w:marTop w:val="0"/>
                  <w:marBottom w:val="0"/>
                  <w:divBdr>
                    <w:top w:val="none" w:sz="0" w:space="0" w:color="auto"/>
                    <w:left w:val="none" w:sz="0" w:space="0" w:color="auto"/>
                    <w:bottom w:val="none" w:sz="0" w:space="0" w:color="auto"/>
                    <w:right w:val="none" w:sz="0" w:space="0" w:color="auto"/>
                  </w:divBdr>
                  <w:divsChild>
                    <w:div w:id="229385593">
                      <w:marLeft w:val="0"/>
                      <w:marRight w:val="0"/>
                      <w:marTop w:val="0"/>
                      <w:marBottom w:val="0"/>
                      <w:divBdr>
                        <w:top w:val="none" w:sz="0" w:space="0" w:color="auto"/>
                        <w:left w:val="none" w:sz="0" w:space="0" w:color="auto"/>
                        <w:bottom w:val="none" w:sz="0" w:space="0" w:color="auto"/>
                        <w:right w:val="none" w:sz="0" w:space="0" w:color="auto"/>
                      </w:divBdr>
                    </w:div>
                  </w:divsChild>
                </w:div>
                <w:div w:id="791872196">
                  <w:marLeft w:val="0"/>
                  <w:marRight w:val="0"/>
                  <w:marTop w:val="0"/>
                  <w:marBottom w:val="0"/>
                  <w:divBdr>
                    <w:top w:val="none" w:sz="0" w:space="0" w:color="auto"/>
                    <w:left w:val="none" w:sz="0" w:space="0" w:color="auto"/>
                    <w:bottom w:val="none" w:sz="0" w:space="0" w:color="auto"/>
                    <w:right w:val="none" w:sz="0" w:space="0" w:color="auto"/>
                  </w:divBdr>
                  <w:divsChild>
                    <w:div w:id="1192524473">
                      <w:marLeft w:val="0"/>
                      <w:marRight w:val="0"/>
                      <w:marTop w:val="0"/>
                      <w:marBottom w:val="0"/>
                      <w:divBdr>
                        <w:top w:val="none" w:sz="0" w:space="0" w:color="auto"/>
                        <w:left w:val="none" w:sz="0" w:space="0" w:color="auto"/>
                        <w:bottom w:val="none" w:sz="0" w:space="0" w:color="auto"/>
                        <w:right w:val="none" w:sz="0" w:space="0" w:color="auto"/>
                      </w:divBdr>
                    </w:div>
                  </w:divsChild>
                </w:div>
                <w:div w:id="1313413240">
                  <w:marLeft w:val="0"/>
                  <w:marRight w:val="0"/>
                  <w:marTop w:val="0"/>
                  <w:marBottom w:val="0"/>
                  <w:divBdr>
                    <w:top w:val="none" w:sz="0" w:space="0" w:color="auto"/>
                    <w:left w:val="none" w:sz="0" w:space="0" w:color="auto"/>
                    <w:bottom w:val="none" w:sz="0" w:space="0" w:color="auto"/>
                    <w:right w:val="none" w:sz="0" w:space="0" w:color="auto"/>
                  </w:divBdr>
                  <w:divsChild>
                    <w:div w:id="1947497195">
                      <w:marLeft w:val="0"/>
                      <w:marRight w:val="0"/>
                      <w:marTop w:val="0"/>
                      <w:marBottom w:val="0"/>
                      <w:divBdr>
                        <w:top w:val="none" w:sz="0" w:space="0" w:color="auto"/>
                        <w:left w:val="none" w:sz="0" w:space="0" w:color="auto"/>
                        <w:bottom w:val="none" w:sz="0" w:space="0" w:color="auto"/>
                        <w:right w:val="none" w:sz="0" w:space="0" w:color="auto"/>
                      </w:divBdr>
                    </w:div>
                  </w:divsChild>
                </w:div>
                <w:div w:id="1615476625">
                  <w:marLeft w:val="0"/>
                  <w:marRight w:val="0"/>
                  <w:marTop w:val="0"/>
                  <w:marBottom w:val="0"/>
                  <w:divBdr>
                    <w:top w:val="none" w:sz="0" w:space="0" w:color="auto"/>
                    <w:left w:val="none" w:sz="0" w:space="0" w:color="auto"/>
                    <w:bottom w:val="none" w:sz="0" w:space="0" w:color="auto"/>
                    <w:right w:val="none" w:sz="0" w:space="0" w:color="auto"/>
                  </w:divBdr>
                  <w:divsChild>
                    <w:div w:id="1105492352">
                      <w:marLeft w:val="0"/>
                      <w:marRight w:val="0"/>
                      <w:marTop w:val="0"/>
                      <w:marBottom w:val="0"/>
                      <w:divBdr>
                        <w:top w:val="none" w:sz="0" w:space="0" w:color="auto"/>
                        <w:left w:val="none" w:sz="0" w:space="0" w:color="auto"/>
                        <w:bottom w:val="none" w:sz="0" w:space="0" w:color="auto"/>
                        <w:right w:val="none" w:sz="0" w:space="0" w:color="auto"/>
                      </w:divBdr>
                    </w:div>
                  </w:divsChild>
                </w:div>
                <w:div w:id="1692026584">
                  <w:marLeft w:val="0"/>
                  <w:marRight w:val="0"/>
                  <w:marTop w:val="0"/>
                  <w:marBottom w:val="0"/>
                  <w:divBdr>
                    <w:top w:val="none" w:sz="0" w:space="0" w:color="auto"/>
                    <w:left w:val="none" w:sz="0" w:space="0" w:color="auto"/>
                    <w:bottom w:val="none" w:sz="0" w:space="0" w:color="auto"/>
                    <w:right w:val="none" w:sz="0" w:space="0" w:color="auto"/>
                  </w:divBdr>
                  <w:divsChild>
                    <w:div w:id="1674530804">
                      <w:marLeft w:val="0"/>
                      <w:marRight w:val="0"/>
                      <w:marTop w:val="0"/>
                      <w:marBottom w:val="0"/>
                      <w:divBdr>
                        <w:top w:val="none" w:sz="0" w:space="0" w:color="auto"/>
                        <w:left w:val="none" w:sz="0" w:space="0" w:color="auto"/>
                        <w:bottom w:val="none" w:sz="0" w:space="0" w:color="auto"/>
                        <w:right w:val="none" w:sz="0" w:space="0" w:color="auto"/>
                      </w:divBdr>
                    </w:div>
                  </w:divsChild>
                </w:div>
                <w:div w:id="1708942805">
                  <w:marLeft w:val="0"/>
                  <w:marRight w:val="0"/>
                  <w:marTop w:val="0"/>
                  <w:marBottom w:val="0"/>
                  <w:divBdr>
                    <w:top w:val="none" w:sz="0" w:space="0" w:color="auto"/>
                    <w:left w:val="none" w:sz="0" w:space="0" w:color="auto"/>
                    <w:bottom w:val="none" w:sz="0" w:space="0" w:color="auto"/>
                    <w:right w:val="none" w:sz="0" w:space="0" w:color="auto"/>
                  </w:divBdr>
                  <w:divsChild>
                    <w:div w:id="1277907659">
                      <w:marLeft w:val="0"/>
                      <w:marRight w:val="0"/>
                      <w:marTop w:val="0"/>
                      <w:marBottom w:val="0"/>
                      <w:divBdr>
                        <w:top w:val="none" w:sz="0" w:space="0" w:color="auto"/>
                        <w:left w:val="none" w:sz="0" w:space="0" w:color="auto"/>
                        <w:bottom w:val="none" w:sz="0" w:space="0" w:color="auto"/>
                        <w:right w:val="none" w:sz="0" w:space="0" w:color="auto"/>
                      </w:divBdr>
                    </w:div>
                  </w:divsChild>
                </w:div>
                <w:div w:id="1743141111">
                  <w:marLeft w:val="0"/>
                  <w:marRight w:val="0"/>
                  <w:marTop w:val="0"/>
                  <w:marBottom w:val="0"/>
                  <w:divBdr>
                    <w:top w:val="none" w:sz="0" w:space="0" w:color="auto"/>
                    <w:left w:val="none" w:sz="0" w:space="0" w:color="auto"/>
                    <w:bottom w:val="none" w:sz="0" w:space="0" w:color="auto"/>
                    <w:right w:val="none" w:sz="0" w:space="0" w:color="auto"/>
                  </w:divBdr>
                  <w:divsChild>
                    <w:div w:id="1674449096">
                      <w:marLeft w:val="0"/>
                      <w:marRight w:val="0"/>
                      <w:marTop w:val="0"/>
                      <w:marBottom w:val="0"/>
                      <w:divBdr>
                        <w:top w:val="none" w:sz="0" w:space="0" w:color="auto"/>
                        <w:left w:val="none" w:sz="0" w:space="0" w:color="auto"/>
                        <w:bottom w:val="none" w:sz="0" w:space="0" w:color="auto"/>
                        <w:right w:val="none" w:sz="0" w:space="0" w:color="auto"/>
                      </w:divBdr>
                    </w:div>
                  </w:divsChild>
                </w:div>
                <w:div w:id="1836995705">
                  <w:marLeft w:val="0"/>
                  <w:marRight w:val="0"/>
                  <w:marTop w:val="0"/>
                  <w:marBottom w:val="0"/>
                  <w:divBdr>
                    <w:top w:val="none" w:sz="0" w:space="0" w:color="auto"/>
                    <w:left w:val="none" w:sz="0" w:space="0" w:color="auto"/>
                    <w:bottom w:val="none" w:sz="0" w:space="0" w:color="auto"/>
                    <w:right w:val="none" w:sz="0" w:space="0" w:color="auto"/>
                  </w:divBdr>
                  <w:divsChild>
                    <w:div w:id="1075280761">
                      <w:marLeft w:val="0"/>
                      <w:marRight w:val="0"/>
                      <w:marTop w:val="0"/>
                      <w:marBottom w:val="0"/>
                      <w:divBdr>
                        <w:top w:val="none" w:sz="0" w:space="0" w:color="auto"/>
                        <w:left w:val="none" w:sz="0" w:space="0" w:color="auto"/>
                        <w:bottom w:val="none" w:sz="0" w:space="0" w:color="auto"/>
                        <w:right w:val="none" w:sz="0" w:space="0" w:color="auto"/>
                      </w:divBdr>
                    </w:div>
                  </w:divsChild>
                </w:div>
                <w:div w:id="1869643276">
                  <w:marLeft w:val="0"/>
                  <w:marRight w:val="0"/>
                  <w:marTop w:val="0"/>
                  <w:marBottom w:val="0"/>
                  <w:divBdr>
                    <w:top w:val="none" w:sz="0" w:space="0" w:color="auto"/>
                    <w:left w:val="none" w:sz="0" w:space="0" w:color="auto"/>
                    <w:bottom w:val="none" w:sz="0" w:space="0" w:color="auto"/>
                    <w:right w:val="none" w:sz="0" w:space="0" w:color="auto"/>
                  </w:divBdr>
                  <w:divsChild>
                    <w:div w:id="162013479">
                      <w:marLeft w:val="0"/>
                      <w:marRight w:val="0"/>
                      <w:marTop w:val="0"/>
                      <w:marBottom w:val="0"/>
                      <w:divBdr>
                        <w:top w:val="none" w:sz="0" w:space="0" w:color="auto"/>
                        <w:left w:val="none" w:sz="0" w:space="0" w:color="auto"/>
                        <w:bottom w:val="none" w:sz="0" w:space="0" w:color="auto"/>
                        <w:right w:val="none" w:sz="0" w:space="0" w:color="auto"/>
                      </w:divBdr>
                    </w:div>
                  </w:divsChild>
                </w:div>
                <w:div w:id="1956256188">
                  <w:marLeft w:val="0"/>
                  <w:marRight w:val="0"/>
                  <w:marTop w:val="0"/>
                  <w:marBottom w:val="0"/>
                  <w:divBdr>
                    <w:top w:val="none" w:sz="0" w:space="0" w:color="auto"/>
                    <w:left w:val="none" w:sz="0" w:space="0" w:color="auto"/>
                    <w:bottom w:val="none" w:sz="0" w:space="0" w:color="auto"/>
                    <w:right w:val="none" w:sz="0" w:space="0" w:color="auto"/>
                  </w:divBdr>
                  <w:divsChild>
                    <w:div w:id="1444886698">
                      <w:marLeft w:val="0"/>
                      <w:marRight w:val="0"/>
                      <w:marTop w:val="0"/>
                      <w:marBottom w:val="0"/>
                      <w:divBdr>
                        <w:top w:val="none" w:sz="0" w:space="0" w:color="auto"/>
                        <w:left w:val="none" w:sz="0" w:space="0" w:color="auto"/>
                        <w:bottom w:val="none" w:sz="0" w:space="0" w:color="auto"/>
                        <w:right w:val="none" w:sz="0" w:space="0" w:color="auto"/>
                      </w:divBdr>
                    </w:div>
                  </w:divsChild>
                </w:div>
                <w:div w:id="1979021880">
                  <w:marLeft w:val="0"/>
                  <w:marRight w:val="0"/>
                  <w:marTop w:val="0"/>
                  <w:marBottom w:val="0"/>
                  <w:divBdr>
                    <w:top w:val="none" w:sz="0" w:space="0" w:color="auto"/>
                    <w:left w:val="none" w:sz="0" w:space="0" w:color="auto"/>
                    <w:bottom w:val="none" w:sz="0" w:space="0" w:color="auto"/>
                    <w:right w:val="none" w:sz="0" w:space="0" w:color="auto"/>
                  </w:divBdr>
                  <w:divsChild>
                    <w:div w:id="1359700882">
                      <w:marLeft w:val="0"/>
                      <w:marRight w:val="0"/>
                      <w:marTop w:val="0"/>
                      <w:marBottom w:val="0"/>
                      <w:divBdr>
                        <w:top w:val="none" w:sz="0" w:space="0" w:color="auto"/>
                        <w:left w:val="none" w:sz="0" w:space="0" w:color="auto"/>
                        <w:bottom w:val="none" w:sz="0" w:space="0" w:color="auto"/>
                        <w:right w:val="none" w:sz="0" w:space="0" w:color="auto"/>
                      </w:divBdr>
                    </w:div>
                  </w:divsChild>
                </w:div>
                <w:div w:id="2055109369">
                  <w:marLeft w:val="0"/>
                  <w:marRight w:val="0"/>
                  <w:marTop w:val="0"/>
                  <w:marBottom w:val="0"/>
                  <w:divBdr>
                    <w:top w:val="none" w:sz="0" w:space="0" w:color="auto"/>
                    <w:left w:val="none" w:sz="0" w:space="0" w:color="auto"/>
                    <w:bottom w:val="none" w:sz="0" w:space="0" w:color="auto"/>
                    <w:right w:val="none" w:sz="0" w:space="0" w:color="auto"/>
                  </w:divBdr>
                  <w:divsChild>
                    <w:div w:id="1426681773">
                      <w:marLeft w:val="0"/>
                      <w:marRight w:val="0"/>
                      <w:marTop w:val="0"/>
                      <w:marBottom w:val="0"/>
                      <w:divBdr>
                        <w:top w:val="none" w:sz="0" w:space="0" w:color="auto"/>
                        <w:left w:val="none" w:sz="0" w:space="0" w:color="auto"/>
                        <w:bottom w:val="none" w:sz="0" w:space="0" w:color="auto"/>
                        <w:right w:val="none" w:sz="0" w:space="0" w:color="auto"/>
                      </w:divBdr>
                    </w:div>
                  </w:divsChild>
                </w:div>
                <w:div w:id="2086146348">
                  <w:marLeft w:val="0"/>
                  <w:marRight w:val="0"/>
                  <w:marTop w:val="0"/>
                  <w:marBottom w:val="0"/>
                  <w:divBdr>
                    <w:top w:val="none" w:sz="0" w:space="0" w:color="auto"/>
                    <w:left w:val="none" w:sz="0" w:space="0" w:color="auto"/>
                    <w:bottom w:val="none" w:sz="0" w:space="0" w:color="auto"/>
                    <w:right w:val="none" w:sz="0" w:space="0" w:color="auto"/>
                  </w:divBdr>
                  <w:divsChild>
                    <w:div w:id="6171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8231">
          <w:marLeft w:val="0"/>
          <w:marRight w:val="0"/>
          <w:marTop w:val="0"/>
          <w:marBottom w:val="0"/>
          <w:divBdr>
            <w:top w:val="none" w:sz="0" w:space="0" w:color="auto"/>
            <w:left w:val="none" w:sz="0" w:space="0" w:color="auto"/>
            <w:bottom w:val="none" w:sz="0" w:space="0" w:color="auto"/>
            <w:right w:val="none" w:sz="0" w:space="0" w:color="auto"/>
          </w:divBdr>
        </w:div>
        <w:div w:id="530189802">
          <w:marLeft w:val="0"/>
          <w:marRight w:val="0"/>
          <w:marTop w:val="0"/>
          <w:marBottom w:val="0"/>
          <w:divBdr>
            <w:top w:val="none" w:sz="0" w:space="0" w:color="auto"/>
            <w:left w:val="none" w:sz="0" w:space="0" w:color="auto"/>
            <w:bottom w:val="none" w:sz="0" w:space="0" w:color="auto"/>
            <w:right w:val="none" w:sz="0" w:space="0" w:color="auto"/>
          </w:divBdr>
        </w:div>
        <w:div w:id="722676088">
          <w:marLeft w:val="0"/>
          <w:marRight w:val="0"/>
          <w:marTop w:val="0"/>
          <w:marBottom w:val="0"/>
          <w:divBdr>
            <w:top w:val="none" w:sz="0" w:space="0" w:color="auto"/>
            <w:left w:val="none" w:sz="0" w:space="0" w:color="auto"/>
            <w:bottom w:val="none" w:sz="0" w:space="0" w:color="auto"/>
            <w:right w:val="none" w:sz="0" w:space="0" w:color="auto"/>
          </w:divBdr>
        </w:div>
        <w:div w:id="813137705">
          <w:marLeft w:val="0"/>
          <w:marRight w:val="0"/>
          <w:marTop w:val="0"/>
          <w:marBottom w:val="0"/>
          <w:divBdr>
            <w:top w:val="none" w:sz="0" w:space="0" w:color="auto"/>
            <w:left w:val="none" w:sz="0" w:space="0" w:color="auto"/>
            <w:bottom w:val="none" w:sz="0" w:space="0" w:color="auto"/>
            <w:right w:val="none" w:sz="0" w:space="0" w:color="auto"/>
          </w:divBdr>
          <w:divsChild>
            <w:div w:id="392391809">
              <w:marLeft w:val="-75"/>
              <w:marRight w:val="0"/>
              <w:marTop w:val="30"/>
              <w:marBottom w:val="30"/>
              <w:divBdr>
                <w:top w:val="none" w:sz="0" w:space="0" w:color="auto"/>
                <w:left w:val="none" w:sz="0" w:space="0" w:color="auto"/>
                <w:bottom w:val="none" w:sz="0" w:space="0" w:color="auto"/>
                <w:right w:val="none" w:sz="0" w:space="0" w:color="auto"/>
              </w:divBdr>
              <w:divsChild>
                <w:div w:id="171259902">
                  <w:marLeft w:val="0"/>
                  <w:marRight w:val="0"/>
                  <w:marTop w:val="0"/>
                  <w:marBottom w:val="0"/>
                  <w:divBdr>
                    <w:top w:val="none" w:sz="0" w:space="0" w:color="auto"/>
                    <w:left w:val="none" w:sz="0" w:space="0" w:color="auto"/>
                    <w:bottom w:val="none" w:sz="0" w:space="0" w:color="auto"/>
                    <w:right w:val="none" w:sz="0" w:space="0" w:color="auto"/>
                  </w:divBdr>
                  <w:divsChild>
                    <w:div w:id="8066240">
                      <w:marLeft w:val="0"/>
                      <w:marRight w:val="0"/>
                      <w:marTop w:val="0"/>
                      <w:marBottom w:val="0"/>
                      <w:divBdr>
                        <w:top w:val="none" w:sz="0" w:space="0" w:color="auto"/>
                        <w:left w:val="none" w:sz="0" w:space="0" w:color="auto"/>
                        <w:bottom w:val="none" w:sz="0" w:space="0" w:color="auto"/>
                        <w:right w:val="none" w:sz="0" w:space="0" w:color="auto"/>
                      </w:divBdr>
                    </w:div>
                  </w:divsChild>
                </w:div>
                <w:div w:id="572617714">
                  <w:marLeft w:val="0"/>
                  <w:marRight w:val="0"/>
                  <w:marTop w:val="0"/>
                  <w:marBottom w:val="0"/>
                  <w:divBdr>
                    <w:top w:val="none" w:sz="0" w:space="0" w:color="auto"/>
                    <w:left w:val="none" w:sz="0" w:space="0" w:color="auto"/>
                    <w:bottom w:val="none" w:sz="0" w:space="0" w:color="auto"/>
                    <w:right w:val="none" w:sz="0" w:space="0" w:color="auto"/>
                  </w:divBdr>
                  <w:divsChild>
                    <w:div w:id="754322861">
                      <w:marLeft w:val="0"/>
                      <w:marRight w:val="0"/>
                      <w:marTop w:val="0"/>
                      <w:marBottom w:val="0"/>
                      <w:divBdr>
                        <w:top w:val="none" w:sz="0" w:space="0" w:color="auto"/>
                        <w:left w:val="none" w:sz="0" w:space="0" w:color="auto"/>
                        <w:bottom w:val="none" w:sz="0" w:space="0" w:color="auto"/>
                        <w:right w:val="none" w:sz="0" w:space="0" w:color="auto"/>
                      </w:divBdr>
                    </w:div>
                  </w:divsChild>
                </w:div>
                <w:div w:id="723022856">
                  <w:marLeft w:val="0"/>
                  <w:marRight w:val="0"/>
                  <w:marTop w:val="0"/>
                  <w:marBottom w:val="0"/>
                  <w:divBdr>
                    <w:top w:val="none" w:sz="0" w:space="0" w:color="auto"/>
                    <w:left w:val="none" w:sz="0" w:space="0" w:color="auto"/>
                    <w:bottom w:val="none" w:sz="0" w:space="0" w:color="auto"/>
                    <w:right w:val="none" w:sz="0" w:space="0" w:color="auto"/>
                  </w:divBdr>
                  <w:divsChild>
                    <w:div w:id="1731075575">
                      <w:marLeft w:val="0"/>
                      <w:marRight w:val="0"/>
                      <w:marTop w:val="0"/>
                      <w:marBottom w:val="0"/>
                      <w:divBdr>
                        <w:top w:val="none" w:sz="0" w:space="0" w:color="auto"/>
                        <w:left w:val="none" w:sz="0" w:space="0" w:color="auto"/>
                        <w:bottom w:val="none" w:sz="0" w:space="0" w:color="auto"/>
                        <w:right w:val="none" w:sz="0" w:space="0" w:color="auto"/>
                      </w:divBdr>
                    </w:div>
                  </w:divsChild>
                </w:div>
                <w:div w:id="986007904">
                  <w:marLeft w:val="0"/>
                  <w:marRight w:val="0"/>
                  <w:marTop w:val="0"/>
                  <w:marBottom w:val="0"/>
                  <w:divBdr>
                    <w:top w:val="none" w:sz="0" w:space="0" w:color="auto"/>
                    <w:left w:val="none" w:sz="0" w:space="0" w:color="auto"/>
                    <w:bottom w:val="none" w:sz="0" w:space="0" w:color="auto"/>
                    <w:right w:val="none" w:sz="0" w:space="0" w:color="auto"/>
                  </w:divBdr>
                  <w:divsChild>
                    <w:div w:id="924798860">
                      <w:marLeft w:val="0"/>
                      <w:marRight w:val="0"/>
                      <w:marTop w:val="0"/>
                      <w:marBottom w:val="0"/>
                      <w:divBdr>
                        <w:top w:val="none" w:sz="0" w:space="0" w:color="auto"/>
                        <w:left w:val="none" w:sz="0" w:space="0" w:color="auto"/>
                        <w:bottom w:val="none" w:sz="0" w:space="0" w:color="auto"/>
                        <w:right w:val="none" w:sz="0" w:space="0" w:color="auto"/>
                      </w:divBdr>
                    </w:div>
                  </w:divsChild>
                </w:div>
                <w:div w:id="1145858463">
                  <w:marLeft w:val="0"/>
                  <w:marRight w:val="0"/>
                  <w:marTop w:val="0"/>
                  <w:marBottom w:val="0"/>
                  <w:divBdr>
                    <w:top w:val="none" w:sz="0" w:space="0" w:color="auto"/>
                    <w:left w:val="none" w:sz="0" w:space="0" w:color="auto"/>
                    <w:bottom w:val="none" w:sz="0" w:space="0" w:color="auto"/>
                    <w:right w:val="none" w:sz="0" w:space="0" w:color="auto"/>
                  </w:divBdr>
                  <w:divsChild>
                    <w:div w:id="309677123">
                      <w:marLeft w:val="0"/>
                      <w:marRight w:val="0"/>
                      <w:marTop w:val="0"/>
                      <w:marBottom w:val="0"/>
                      <w:divBdr>
                        <w:top w:val="none" w:sz="0" w:space="0" w:color="auto"/>
                        <w:left w:val="none" w:sz="0" w:space="0" w:color="auto"/>
                        <w:bottom w:val="none" w:sz="0" w:space="0" w:color="auto"/>
                        <w:right w:val="none" w:sz="0" w:space="0" w:color="auto"/>
                      </w:divBdr>
                    </w:div>
                  </w:divsChild>
                </w:div>
                <w:div w:id="1307592178">
                  <w:marLeft w:val="0"/>
                  <w:marRight w:val="0"/>
                  <w:marTop w:val="0"/>
                  <w:marBottom w:val="0"/>
                  <w:divBdr>
                    <w:top w:val="none" w:sz="0" w:space="0" w:color="auto"/>
                    <w:left w:val="none" w:sz="0" w:space="0" w:color="auto"/>
                    <w:bottom w:val="none" w:sz="0" w:space="0" w:color="auto"/>
                    <w:right w:val="none" w:sz="0" w:space="0" w:color="auto"/>
                  </w:divBdr>
                  <w:divsChild>
                    <w:div w:id="2042630064">
                      <w:marLeft w:val="0"/>
                      <w:marRight w:val="0"/>
                      <w:marTop w:val="0"/>
                      <w:marBottom w:val="0"/>
                      <w:divBdr>
                        <w:top w:val="none" w:sz="0" w:space="0" w:color="auto"/>
                        <w:left w:val="none" w:sz="0" w:space="0" w:color="auto"/>
                        <w:bottom w:val="none" w:sz="0" w:space="0" w:color="auto"/>
                        <w:right w:val="none" w:sz="0" w:space="0" w:color="auto"/>
                      </w:divBdr>
                    </w:div>
                  </w:divsChild>
                </w:div>
                <w:div w:id="1354962505">
                  <w:marLeft w:val="0"/>
                  <w:marRight w:val="0"/>
                  <w:marTop w:val="0"/>
                  <w:marBottom w:val="0"/>
                  <w:divBdr>
                    <w:top w:val="none" w:sz="0" w:space="0" w:color="auto"/>
                    <w:left w:val="none" w:sz="0" w:space="0" w:color="auto"/>
                    <w:bottom w:val="none" w:sz="0" w:space="0" w:color="auto"/>
                    <w:right w:val="none" w:sz="0" w:space="0" w:color="auto"/>
                  </w:divBdr>
                  <w:divsChild>
                    <w:div w:id="253124723">
                      <w:marLeft w:val="0"/>
                      <w:marRight w:val="0"/>
                      <w:marTop w:val="0"/>
                      <w:marBottom w:val="0"/>
                      <w:divBdr>
                        <w:top w:val="none" w:sz="0" w:space="0" w:color="auto"/>
                        <w:left w:val="none" w:sz="0" w:space="0" w:color="auto"/>
                        <w:bottom w:val="none" w:sz="0" w:space="0" w:color="auto"/>
                        <w:right w:val="none" w:sz="0" w:space="0" w:color="auto"/>
                      </w:divBdr>
                    </w:div>
                  </w:divsChild>
                </w:div>
                <w:div w:id="1448233815">
                  <w:marLeft w:val="0"/>
                  <w:marRight w:val="0"/>
                  <w:marTop w:val="0"/>
                  <w:marBottom w:val="0"/>
                  <w:divBdr>
                    <w:top w:val="none" w:sz="0" w:space="0" w:color="auto"/>
                    <w:left w:val="none" w:sz="0" w:space="0" w:color="auto"/>
                    <w:bottom w:val="none" w:sz="0" w:space="0" w:color="auto"/>
                    <w:right w:val="none" w:sz="0" w:space="0" w:color="auto"/>
                  </w:divBdr>
                  <w:divsChild>
                    <w:div w:id="1611626270">
                      <w:marLeft w:val="0"/>
                      <w:marRight w:val="0"/>
                      <w:marTop w:val="0"/>
                      <w:marBottom w:val="0"/>
                      <w:divBdr>
                        <w:top w:val="none" w:sz="0" w:space="0" w:color="auto"/>
                        <w:left w:val="none" w:sz="0" w:space="0" w:color="auto"/>
                        <w:bottom w:val="none" w:sz="0" w:space="0" w:color="auto"/>
                        <w:right w:val="none" w:sz="0" w:space="0" w:color="auto"/>
                      </w:divBdr>
                    </w:div>
                  </w:divsChild>
                </w:div>
                <w:div w:id="1531870456">
                  <w:marLeft w:val="0"/>
                  <w:marRight w:val="0"/>
                  <w:marTop w:val="0"/>
                  <w:marBottom w:val="0"/>
                  <w:divBdr>
                    <w:top w:val="none" w:sz="0" w:space="0" w:color="auto"/>
                    <w:left w:val="none" w:sz="0" w:space="0" w:color="auto"/>
                    <w:bottom w:val="none" w:sz="0" w:space="0" w:color="auto"/>
                    <w:right w:val="none" w:sz="0" w:space="0" w:color="auto"/>
                  </w:divBdr>
                  <w:divsChild>
                    <w:div w:id="125706695">
                      <w:marLeft w:val="0"/>
                      <w:marRight w:val="0"/>
                      <w:marTop w:val="0"/>
                      <w:marBottom w:val="0"/>
                      <w:divBdr>
                        <w:top w:val="none" w:sz="0" w:space="0" w:color="auto"/>
                        <w:left w:val="none" w:sz="0" w:space="0" w:color="auto"/>
                        <w:bottom w:val="none" w:sz="0" w:space="0" w:color="auto"/>
                        <w:right w:val="none" w:sz="0" w:space="0" w:color="auto"/>
                      </w:divBdr>
                    </w:div>
                  </w:divsChild>
                </w:div>
                <w:div w:id="1953630135">
                  <w:marLeft w:val="0"/>
                  <w:marRight w:val="0"/>
                  <w:marTop w:val="0"/>
                  <w:marBottom w:val="0"/>
                  <w:divBdr>
                    <w:top w:val="none" w:sz="0" w:space="0" w:color="auto"/>
                    <w:left w:val="none" w:sz="0" w:space="0" w:color="auto"/>
                    <w:bottom w:val="none" w:sz="0" w:space="0" w:color="auto"/>
                    <w:right w:val="none" w:sz="0" w:space="0" w:color="auto"/>
                  </w:divBdr>
                  <w:divsChild>
                    <w:div w:id="20477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52652">
          <w:marLeft w:val="0"/>
          <w:marRight w:val="0"/>
          <w:marTop w:val="0"/>
          <w:marBottom w:val="0"/>
          <w:divBdr>
            <w:top w:val="none" w:sz="0" w:space="0" w:color="auto"/>
            <w:left w:val="none" w:sz="0" w:space="0" w:color="auto"/>
            <w:bottom w:val="none" w:sz="0" w:space="0" w:color="auto"/>
            <w:right w:val="none" w:sz="0" w:space="0" w:color="auto"/>
          </w:divBdr>
        </w:div>
        <w:div w:id="946961384">
          <w:marLeft w:val="0"/>
          <w:marRight w:val="0"/>
          <w:marTop w:val="0"/>
          <w:marBottom w:val="0"/>
          <w:divBdr>
            <w:top w:val="none" w:sz="0" w:space="0" w:color="auto"/>
            <w:left w:val="none" w:sz="0" w:space="0" w:color="auto"/>
            <w:bottom w:val="none" w:sz="0" w:space="0" w:color="auto"/>
            <w:right w:val="none" w:sz="0" w:space="0" w:color="auto"/>
          </w:divBdr>
        </w:div>
        <w:div w:id="1069114520">
          <w:marLeft w:val="0"/>
          <w:marRight w:val="0"/>
          <w:marTop w:val="0"/>
          <w:marBottom w:val="0"/>
          <w:divBdr>
            <w:top w:val="none" w:sz="0" w:space="0" w:color="auto"/>
            <w:left w:val="none" w:sz="0" w:space="0" w:color="auto"/>
            <w:bottom w:val="none" w:sz="0" w:space="0" w:color="auto"/>
            <w:right w:val="none" w:sz="0" w:space="0" w:color="auto"/>
          </w:divBdr>
        </w:div>
        <w:div w:id="1103111962">
          <w:marLeft w:val="0"/>
          <w:marRight w:val="0"/>
          <w:marTop w:val="0"/>
          <w:marBottom w:val="0"/>
          <w:divBdr>
            <w:top w:val="none" w:sz="0" w:space="0" w:color="auto"/>
            <w:left w:val="none" w:sz="0" w:space="0" w:color="auto"/>
            <w:bottom w:val="none" w:sz="0" w:space="0" w:color="auto"/>
            <w:right w:val="none" w:sz="0" w:space="0" w:color="auto"/>
          </w:divBdr>
          <w:divsChild>
            <w:div w:id="142817578">
              <w:marLeft w:val="0"/>
              <w:marRight w:val="0"/>
              <w:marTop w:val="0"/>
              <w:marBottom w:val="0"/>
              <w:divBdr>
                <w:top w:val="none" w:sz="0" w:space="0" w:color="auto"/>
                <w:left w:val="none" w:sz="0" w:space="0" w:color="auto"/>
                <w:bottom w:val="none" w:sz="0" w:space="0" w:color="auto"/>
                <w:right w:val="none" w:sz="0" w:space="0" w:color="auto"/>
              </w:divBdr>
            </w:div>
            <w:div w:id="226956184">
              <w:marLeft w:val="0"/>
              <w:marRight w:val="0"/>
              <w:marTop w:val="0"/>
              <w:marBottom w:val="0"/>
              <w:divBdr>
                <w:top w:val="none" w:sz="0" w:space="0" w:color="auto"/>
                <w:left w:val="none" w:sz="0" w:space="0" w:color="auto"/>
                <w:bottom w:val="none" w:sz="0" w:space="0" w:color="auto"/>
                <w:right w:val="none" w:sz="0" w:space="0" w:color="auto"/>
              </w:divBdr>
            </w:div>
            <w:div w:id="302973293">
              <w:marLeft w:val="0"/>
              <w:marRight w:val="0"/>
              <w:marTop w:val="0"/>
              <w:marBottom w:val="0"/>
              <w:divBdr>
                <w:top w:val="none" w:sz="0" w:space="0" w:color="auto"/>
                <w:left w:val="none" w:sz="0" w:space="0" w:color="auto"/>
                <w:bottom w:val="none" w:sz="0" w:space="0" w:color="auto"/>
                <w:right w:val="none" w:sz="0" w:space="0" w:color="auto"/>
              </w:divBdr>
            </w:div>
            <w:div w:id="316541910">
              <w:marLeft w:val="0"/>
              <w:marRight w:val="0"/>
              <w:marTop w:val="0"/>
              <w:marBottom w:val="0"/>
              <w:divBdr>
                <w:top w:val="none" w:sz="0" w:space="0" w:color="auto"/>
                <w:left w:val="none" w:sz="0" w:space="0" w:color="auto"/>
                <w:bottom w:val="none" w:sz="0" w:space="0" w:color="auto"/>
                <w:right w:val="none" w:sz="0" w:space="0" w:color="auto"/>
              </w:divBdr>
            </w:div>
            <w:div w:id="392044295">
              <w:marLeft w:val="0"/>
              <w:marRight w:val="0"/>
              <w:marTop w:val="0"/>
              <w:marBottom w:val="0"/>
              <w:divBdr>
                <w:top w:val="none" w:sz="0" w:space="0" w:color="auto"/>
                <w:left w:val="none" w:sz="0" w:space="0" w:color="auto"/>
                <w:bottom w:val="none" w:sz="0" w:space="0" w:color="auto"/>
                <w:right w:val="none" w:sz="0" w:space="0" w:color="auto"/>
              </w:divBdr>
            </w:div>
            <w:div w:id="437650924">
              <w:marLeft w:val="0"/>
              <w:marRight w:val="0"/>
              <w:marTop w:val="0"/>
              <w:marBottom w:val="0"/>
              <w:divBdr>
                <w:top w:val="none" w:sz="0" w:space="0" w:color="auto"/>
                <w:left w:val="none" w:sz="0" w:space="0" w:color="auto"/>
                <w:bottom w:val="none" w:sz="0" w:space="0" w:color="auto"/>
                <w:right w:val="none" w:sz="0" w:space="0" w:color="auto"/>
              </w:divBdr>
            </w:div>
            <w:div w:id="566034806">
              <w:marLeft w:val="0"/>
              <w:marRight w:val="0"/>
              <w:marTop w:val="0"/>
              <w:marBottom w:val="0"/>
              <w:divBdr>
                <w:top w:val="none" w:sz="0" w:space="0" w:color="auto"/>
                <w:left w:val="none" w:sz="0" w:space="0" w:color="auto"/>
                <w:bottom w:val="none" w:sz="0" w:space="0" w:color="auto"/>
                <w:right w:val="none" w:sz="0" w:space="0" w:color="auto"/>
              </w:divBdr>
            </w:div>
            <w:div w:id="642858359">
              <w:marLeft w:val="0"/>
              <w:marRight w:val="0"/>
              <w:marTop w:val="0"/>
              <w:marBottom w:val="0"/>
              <w:divBdr>
                <w:top w:val="none" w:sz="0" w:space="0" w:color="auto"/>
                <w:left w:val="none" w:sz="0" w:space="0" w:color="auto"/>
                <w:bottom w:val="none" w:sz="0" w:space="0" w:color="auto"/>
                <w:right w:val="none" w:sz="0" w:space="0" w:color="auto"/>
              </w:divBdr>
            </w:div>
            <w:div w:id="655034366">
              <w:marLeft w:val="0"/>
              <w:marRight w:val="0"/>
              <w:marTop w:val="0"/>
              <w:marBottom w:val="0"/>
              <w:divBdr>
                <w:top w:val="none" w:sz="0" w:space="0" w:color="auto"/>
                <w:left w:val="none" w:sz="0" w:space="0" w:color="auto"/>
                <w:bottom w:val="none" w:sz="0" w:space="0" w:color="auto"/>
                <w:right w:val="none" w:sz="0" w:space="0" w:color="auto"/>
              </w:divBdr>
            </w:div>
            <w:div w:id="678116417">
              <w:marLeft w:val="0"/>
              <w:marRight w:val="0"/>
              <w:marTop w:val="0"/>
              <w:marBottom w:val="0"/>
              <w:divBdr>
                <w:top w:val="none" w:sz="0" w:space="0" w:color="auto"/>
                <w:left w:val="none" w:sz="0" w:space="0" w:color="auto"/>
                <w:bottom w:val="none" w:sz="0" w:space="0" w:color="auto"/>
                <w:right w:val="none" w:sz="0" w:space="0" w:color="auto"/>
              </w:divBdr>
            </w:div>
            <w:div w:id="707417589">
              <w:marLeft w:val="0"/>
              <w:marRight w:val="0"/>
              <w:marTop w:val="0"/>
              <w:marBottom w:val="0"/>
              <w:divBdr>
                <w:top w:val="none" w:sz="0" w:space="0" w:color="auto"/>
                <w:left w:val="none" w:sz="0" w:space="0" w:color="auto"/>
                <w:bottom w:val="none" w:sz="0" w:space="0" w:color="auto"/>
                <w:right w:val="none" w:sz="0" w:space="0" w:color="auto"/>
              </w:divBdr>
            </w:div>
            <w:div w:id="838665781">
              <w:marLeft w:val="0"/>
              <w:marRight w:val="0"/>
              <w:marTop w:val="0"/>
              <w:marBottom w:val="0"/>
              <w:divBdr>
                <w:top w:val="none" w:sz="0" w:space="0" w:color="auto"/>
                <w:left w:val="none" w:sz="0" w:space="0" w:color="auto"/>
                <w:bottom w:val="none" w:sz="0" w:space="0" w:color="auto"/>
                <w:right w:val="none" w:sz="0" w:space="0" w:color="auto"/>
              </w:divBdr>
            </w:div>
            <w:div w:id="1003780958">
              <w:marLeft w:val="0"/>
              <w:marRight w:val="0"/>
              <w:marTop w:val="0"/>
              <w:marBottom w:val="0"/>
              <w:divBdr>
                <w:top w:val="none" w:sz="0" w:space="0" w:color="auto"/>
                <w:left w:val="none" w:sz="0" w:space="0" w:color="auto"/>
                <w:bottom w:val="none" w:sz="0" w:space="0" w:color="auto"/>
                <w:right w:val="none" w:sz="0" w:space="0" w:color="auto"/>
              </w:divBdr>
            </w:div>
            <w:div w:id="1081029441">
              <w:marLeft w:val="0"/>
              <w:marRight w:val="0"/>
              <w:marTop w:val="0"/>
              <w:marBottom w:val="0"/>
              <w:divBdr>
                <w:top w:val="none" w:sz="0" w:space="0" w:color="auto"/>
                <w:left w:val="none" w:sz="0" w:space="0" w:color="auto"/>
                <w:bottom w:val="none" w:sz="0" w:space="0" w:color="auto"/>
                <w:right w:val="none" w:sz="0" w:space="0" w:color="auto"/>
              </w:divBdr>
            </w:div>
            <w:div w:id="1326784260">
              <w:marLeft w:val="0"/>
              <w:marRight w:val="0"/>
              <w:marTop w:val="0"/>
              <w:marBottom w:val="0"/>
              <w:divBdr>
                <w:top w:val="none" w:sz="0" w:space="0" w:color="auto"/>
                <w:left w:val="none" w:sz="0" w:space="0" w:color="auto"/>
                <w:bottom w:val="none" w:sz="0" w:space="0" w:color="auto"/>
                <w:right w:val="none" w:sz="0" w:space="0" w:color="auto"/>
              </w:divBdr>
            </w:div>
            <w:div w:id="1436367337">
              <w:marLeft w:val="0"/>
              <w:marRight w:val="0"/>
              <w:marTop w:val="0"/>
              <w:marBottom w:val="0"/>
              <w:divBdr>
                <w:top w:val="none" w:sz="0" w:space="0" w:color="auto"/>
                <w:left w:val="none" w:sz="0" w:space="0" w:color="auto"/>
                <w:bottom w:val="none" w:sz="0" w:space="0" w:color="auto"/>
                <w:right w:val="none" w:sz="0" w:space="0" w:color="auto"/>
              </w:divBdr>
            </w:div>
            <w:div w:id="1704623960">
              <w:marLeft w:val="0"/>
              <w:marRight w:val="0"/>
              <w:marTop w:val="0"/>
              <w:marBottom w:val="0"/>
              <w:divBdr>
                <w:top w:val="none" w:sz="0" w:space="0" w:color="auto"/>
                <w:left w:val="none" w:sz="0" w:space="0" w:color="auto"/>
                <w:bottom w:val="none" w:sz="0" w:space="0" w:color="auto"/>
                <w:right w:val="none" w:sz="0" w:space="0" w:color="auto"/>
              </w:divBdr>
            </w:div>
            <w:div w:id="1768185877">
              <w:marLeft w:val="0"/>
              <w:marRight w:val="0"/>
              <w:marTop w:val="0"/>
              <w:marBottom w:val="0"/>
              <w:divBdr>
                <w:top w:val="none" w:sz="0" w:space="0" w:color="auto"/>
                <w:left w:val="none" w:sz="0" w:space="0" w:color="auto"/>
                <w:bottom w:val="none" w:sz="0" w:space="0" w:color="auto"/>
                <w:right w:val="none" w:sz="0" w:space="0" w:color="auto"/>
              </w:divBdr>
            </w:div>
            <w:div w:id="1907379593">
              <w:marLeft w:val="0"/>
              <w:marRight w:val="0"/>
              <w:marTop w:val="0"/>
              <w:marBottom w:val="0"/>
              <w:divBdr>
                <w:top w:val="none" w:sz="0" w:space="0" w:color="auto"/>
                <w:left w:val="none" w:sz="0" w:space="0" w:color="auto"/>
                <w:bottom w:val="none" w:sz="0" w:space="0" w:color="auto"/>
                <w:right w:val="none" w:sz="0" w:space="0" w:color="auto"/>
              </w:divBdr>
            </w:div>
            <w:div w:id="1960793561">
              <w:marLeft w:val="0"/>
              <w:marRight w:val="0"/>
              <w:marTop w:val="0"/>
              <w:marBottom w:val="0"/>
              <w:divBdr>
                <w:top w:val="none" w:sz="0" w:space="0" w:color="auto"/>
                <w:left w:val="none" w:sz="0" w:space="0" w:color="auto"/>
                <w:bottom w:val="none" w:sz="0" w:space="0" w:color="auto"/>
                <w:right w:val="none" w:sz="0" w:space="0" w:color="auto"/>
              </w:divBdr>
            </w:div>
            <w:div w:id="2071879083">
              <w:marLeft w:val="0"/>
              <w:marRight w:val="0"/>
              <w:marTop w:val="0"/>
              <w:marBottom w:val="0"/>
              <w:divBdr>
                <w:top w:val="none" w:sz="0" w:space="0" w:color="auto"/>
                <w:left w:val="none" w:sz="0" w:space="0" w:color="auto"/>
                <w:bottom w:val="none" w:sz="0" w:space="0" w:color="auto"/>
                <w:right w:val="none" w:sz="0" w:space="0" w:color="auto"/>
              </w:divBdr>
            </w:div>
          </w:divsChild>
        </w:div>
        <w:div w:id="1135761738">
          <w:marLeft w:val="0"/>
          <w:marRight w:val="0"/>
          <w:marTop w:val="0"/>
          <w:marBottom w:val="0"/>
          <w:divBdr>
            <w:top w:val="none" w:sz="0" w:space="0" w:color="auto"/>
            <w:left w:val="none" w:sz="0" w:space="0" w:color="auto"/>
            <w:bottom w:val="none" w:sz="0" w:space="0" w:color="auto"/>
            <w:right w:val="none" w:sz="0" w:space="0" w:color="auto"/>
          </w:divBdr>
        </w:div>
        <w:div w:id="1145857692">
          <w:marLeft w:val="0"/>
          <w:marRight w:val="0"/>
          <w:marTop w:val="0"/>
          <w:marBottom w:val="0"/>
          <w:divBdr>
            <w:top w:val="none" w:sz="0" w:space="0" w:color="auto"/>
            <w:left w:val="none" w:sz="0" w:space="0" w:color="auto"/>
            <w:bottom w:val="none" w:sz="0" w:space="0" w:color="auto"/>
            <w:right w:val="none" w:sz="0" w:space="0" w:color="auto"/>
          </w:divBdr>
        </w:div>
        <w:div w:id="1153446028">
          <w:marLeft w:val="0"/>
          <w:marRight w:val="0"/>
          <w:marTop w:val="0"/>
          <w:marBottom w:val="0"/>
          <w:divBdr>
            <w:top w:val="none" w:sz="0" w:space="0" w:color="auto"/>
            <w:left w:val="none" w:sz="0" w:space="0" w:color="auto"/>
            <w:bottom w:val="none" w:sz="0" w:space="0" w:color="auto"/>
            <w:right w:val="none" w:sz="0" w:space="0" w:color="auto"/>
          </w:divBdr>
        </w:div>
        <w:div w:id="1288006755">
          <w:marLeft w:val="0"/>
          <w:marRight w:val="0"/>
          <w:marTop w:val="0"/>
          <w:marBottom w:val="0"/>
          <w:divBdr>
            <w:top w:val="none" w:sz="0" w:space="0" w:color="auto"/>
            <w:left w:val="none" w:sz="0" w:space="0" w:color="auto"/>
            <w:bottom w:val="none" w:sz="0" w:space="0" w:color="auto"/>
            <w:right w:val="none" w:sz="0" w:space="0" w:color="auto"/>
          </w:divBdr>
        </w:div>
        <w:div w:id="1405108663">
          <w:marLeft w:val="0"/>
          <w:marRight w:val="0"/>
          <w:marTop w:val="0"/>
          <w:marBottom w:val="0"/>
          <w:divBdr>
            <w:top w:val="none" w:sz="0" w:space="0" w:color="auto"/>
            <w:left w:val="none" w:sz="0" w:space="0" w:color="auto"/>
            <w:bottom w:val="none" w:sz="0" w:space="0" w:color="auto"/>
            <w:right w:val="none" w:sz="0" w:space="0" w:color="auto"/>
          </w:divBdr>
        </w:div>
        <w:div w:id="1408500905">
          <w:marLeft w:val="0"/>
          <w:marRight w:val="0"/>
          <w:marTop w:val="0"/>
          <w:marBottom w:val="0"/>
          <w:divBdr>
            <w:top w:val="none" w:sz="0" w:space="0" w:color="auto"/>
            <w:left w:val="none" w:sz="0" w:space="0" w:color="auto"/>
            <w:bottom w:val="none" w:sz="0" w:space="0" w:color="auto"/>
            <w:right w:val="none" w:sz="0" w:space="0" w:color="auto"/>
          </w:divBdr>
        </w:div>
        <w:div w:id="1431778608">
          <w:marLeft w:val="0"/>
          <w:marRight w:val="0"/>
          <w:marTop w:val="0"/>
          <w:marBottom w:val="0"/>
          <w:divBdr>
            <w:top w:val="none" w:sz="0" w:space="0" w:color="auto"/>
            <w:left w:val="none" w:sz="0" w:space="0" w:color="auto"/>
            <w:bottom w:val="none" w:sz="0" w:space="0" w:color="auto"/>
            <w:right w:val="none" w:sz="0" w:space="0" w:color="auto"/>
          </w:divBdr>
        </w:div>
        <w:div w:id="1501195013">
          <w:marLeft w:val="0"/>
          <w:marRight w:val="0"/>
          <w:marTop w:val="0"/>
          <w:marBottom w:val="0"/>
          <w:divBdr>
            <w:top w:val="none" w:sz="0" w:space="0" w:color="auto"/>
            <w:left w:val="none" w:sz="0" w:space="0" w:color="auto"/>
            <w:bottom w:val="none" w:sz="0" w:space="0" w:color="auto"/>
            <w:right w:val="none" w:sz="0" w:space="0" w:color="auto"/>
          </w:divBdr>
        </w:div>
        <w:div w:id="1643996318">
          <w:marLeft w:val="0"/>
          <w:marRight w:val="0"/>
          <w:marTop w:val="0"/>
          <w:marBottom w:val="0"/>
          <w:divBdr>
            <w:top w:val="none" w:sz="0" w:space="0" w:color="auto"/>
            <w:left w:val="none" w:sz="0" w:space="0" w:color="auto"/>
            <w:bottom w:val="none" w:sz="0" w:space="0" w:color="auto"/>
            <w:right w:val="none" w:sz="0" w:space="0" w:color="auto"/>
          </w:divBdr>
          <w:divsChild>
            <w:div w:id="596065634">
              <w:marLeft w:val="0"/>
              <w:marRight w:val="0"/>
              <w:marTop w:val="0"/>
              <w:marBottom w:val="0"/>
              <w:divBdr>
                <w:top w:val="none" w:sz="0" w:space="0" w:color="auto"/>
                <w:left w:val="none" w:sz="0" w:space="0" w:color="auto"/>
                <w:bottom w:val="none" w:sz="0" w:space="0" w:color="auto"/>
                <w:right w:val="none" w:sz="0" w:space="0" w:color="auto"/>
              </w:divBdr>
            </w:div>
            <w:div w:id="901911951">
              <w:marLeft w:val="0"/>
              <w:marRight w:val="0"/>
              <w:marTop w:val="0"/>
              <w:marBottom w:val="0"/>
              <w:divBdr>
                <w:top w:val="none" w:sz="0" w:space="0" w:color="auto"/>
                <w:left w:val="none" w:sz="0" w:space="0" w:color="auto"/>
                <w:bottom w:val="none" w:sz="0" w:space="0" w:color="auto"/>
                <w:right w:val="none" w:sz="0" w:space="0" w:color="auto"/>
              </w:divBdr>
            </w:div>
          </w:divsChild>
        </w:div>
        <w:div w:id="1747533052">
          <w:marLeft w:val="0"/>
          <w:marRight w:val="0"/>
          <w:marTop w:val="0"/>
          <w:marBottom w:val="0"/>
          <w:divBdr>
            <w:top w:val="none" w:sz="0" w:space="0" w:color="auto"/>
            <w:left w:val="none" w:sz="0" w:space="0" w:color="auto"/>
            <w:bottom w:val="none" w:sz="0" w:space="0" w:color="auto"/>
            <w:right w:val="none" w:sz="0" w:space="0" w:color="auto"/>
          </w:divBdr>
        </w:div>
        <w:div w:id="1759013246">
          <w:marLeft w:val="0"/>
          <w:marRight w:val="0"/>
          <w:marTop w:val="0"/>
          <w:marBottom w:val="0"/>
          <w:divBdr>
            <w:top w:val="none" w:sz="0" w:space="0" w:color="auto"/>
            <w:left w:val="none" w:sz="0" w:space="0" w:color="auto"/>
            <w:bottom w:val="none" w:sz="0" w:space="0" w:color="auto"/>
            <w:right w:val="none" w:sz="0" w:space="0" w:color="auto"/>
          </w:divBdr>
        </w:div>
        <w:div w:id="1789738555">
          <w:marLeft w:val="0"/>
          <w:marRight w:val="0"/>
          <w:marTop w:val="0"/>
          <w:marBottom w:val="0"/>
          <w:divBdr>
            <w:top w:val="none" w:sz="0" w:space="0" w:color="auto"/>
            <w:left w:val="none" w:sz="0" w:space="0" w:color="auto"/>
            <w:bottom w:val="none" w:sz="0" w:space="0" w:color="auto"/>
            <w:right w:val="none" w:sz="0" w:space="0" w:color="auto"/>
          </w:divBdr>
        </w:div>
        <w:div w:id="1848905080">
          <w:marLeft w:val="0"/>
          <w:marRight w:val="0"/>
          <w:marTop w:val="0"/>
          <w:marBottom w:val="0"/>
          <w:divBdr>
            <w:top w:val="none" w:sz="0" w:space="0" w:color="auto"/>
            <w:left w:val="none" w:sz="0" w:space="0" w:color="auto"/>
            <w:bottom w:val="none" w:sz="0" w:space="0" w:color="auto"/>
            <w:right w:val="none" w:sz="0" w:space="0" w:color="auto"/>
          </w:divBdr>
        </w:div>
        <w:div w:id="1872838829">
          <w:marLeft w:val="0"/>
          <w:marRight w:val="0"/>
          <w:marTop w:val="0"/>
          <w:marBottom w:val="0"/>
          <w:divBdr>
            <w:top w:val="none" w:sz="0" w:space="0" w:color="auto"/>
            <w:left w:val="none" w:sz="0" w:space="0" w:color="auto"/>
            <w:bottom w:val="none" w:sz="0" w:space="0" w:color="auto"/>
            <w:right w:val="none" w:sz="0" w:space="0" w:color="auto"/>
          </w:divBdr>
        </w:div>
        <w:div w:id="2008173291">
          <w:marLeft w:val="0"/>
          <w:marRight w:val="0"/>
          <w:marTop w:val="0"/>
          <w:marBottom w:val="0"/>
          <w:divBdr>
            <w:top w:val="none" w:sz="0" w:space="0" w:color="auto"/>
            <w:left w:val="none" w:sz="0" w:space="0" w:color="auto"/>
            <w:bottom w:val="none" w:sz="0" w:space="0" w:color="auto"/>
            <w:right w:val="none" w:sz="0" w:space="0" w:color="auto"/>
          </w:divBdr>
        </w:div>
        <w:div w:id="2023317442">
          <w:marLeft w:val="0"/>
          <w:marRight w:val="0"/>
          <w:marTop w:val="0"/>
          <w:marBottom w:val="0"/>
          <w:divBdr>
            <w:top w:val="none" w:sz="0" w:space="0" w:color="auto"/>
            <w:left w:val="none" w:sz="0" w:space="0" w:color="auto"/>
            <w:bottom w:val="none" w:sz="0" w:space="0" w:color="auto"/>
            <w:right w:val="none" w:sz="0" w:space="0" w:color="auto"/>
          </w:divBdr>
        </w:div>
        <w:div w:id="2064671714">
          <w:marLeft w:val="0"/>
          <w:marRight w:val="0"/>
          <w:marTop w:val="0"/>
          <w:marBottom w:val="0"/>
          <w:divBdr>
            <w:top w:val="none" w:sz="0" w:space="0" w:color="auto"/>
            <w:left w:val="none" w:sz="0" w:space="0" w:color="auto"/>
            <w:bottom w:val="none" w:sz="0" w:space="0" w:color="auto"/>
            <w:right w:val="none" w:sz="0" w:space="0" w:color="auto"/>
          </w:divBdr>
        </w:div>
      </w:divsChild>
    </w:div>
    <w:div w:id="1512840898">
      <w:bodyDiv w:val="1"/>
      <w:marLeft w:val="0"/>
      <w:marRight w:val="0"/>
      <w:marTop w:val="0"/>
      <w:marBottom w:val="0"/>
      <w:divBdr>
        <w:top w:val="none" w:sz="0" w:space="0" w:color="auto"/>
        <w:left w:val="none" w:sz="0" w:space="0" w:color="auto"/>
        <w:bottom w:val="none" w:sz="0" w:space="0" w:color="auto"/>
        <w:right w:val="none" w:sz="0" w:space="0" w:color="auto"/>
      </w:divBdr>
    </w:div>
    <w:div w:id="1525899321">
      <w:bodyDiv w:val="1"/>
      <w:marLeft w:val="0"/>
      <w:marRight w:val="0"/>
      <w:marTop w:val="0"/>
      <w:marBottom w:val="0"/>
      <w:divBdr>
        <w:top w:val="none" w:sz="0" w:space="0" w:color="auto"/>
        <w:left w:val="none" w:sz="0" w:space="0" w:color="auto"/>
        <w:bottom w:val="none" w:sz="0" w:space="0" w:color="auto"/>
        <w:right w:val="none" w:sz="0" w:space="0" w:color="auto"/>
      </w:divBdr>
    </w:div>
    <w:div w:id="1536960406">
      <w:bodyDiv w:val="1"/>
      <w:marLeft w:val="0"/>
      <w:marRight w:val="0"/>
      <w:marTop w:val="0"/>
      <w:marBottom w:val="0"/>
      <w:divBdr>
        <w:top w:val="none" w:sz="0" w:space="0" w:color="auto"/>
        <w:left w:val="none" w:sz="0" w:space="0" w:color="auto"/>
        <w:bottom w:val="none" w:sz="0" w:space="0" w:color="auto"/>
        <w:right w:val="none" w:sz="0" w:space="0" w:color="auto"/>
      </w:divBdr>
    </w:div>
    <w:div w:id="1695837217">
      <w:bodyDiv w:val="1"/>
      <w:marLeft w:val="0"/>
      <w:marRight w:val="0"/>
      <w:marTop w:val="0"/>
      <w:marBottom w:val="0"/>
      <w:divBdr>
        <w:top w:val="none" w:sz="0" w:space="0" w:color="auto"/>
        <w:left w:val="none" w:sz="0" w:space="0" w:color="auto"/>
        <w:bottom w:val="none" w:sz="0" w:space="0" w:color="auto"/>
        <w:right w:val="none" w:sz="0" w:space="0" w:color="auto"/>
      </w:divBdr>
    </w:div>
    <w:div w:id="1717582959">
      <w:bodyDiv w:val="1"/>
      <w:marLeft w:val="0"/>
      <w:marRight w:val="0"/>
      <w:marTop w:val="0"/>
      <w:marBottom w:val="0"/>
      <w:divBdr>
        <w:top w:val="none" w:sz="0" w:space="0" w:color="auto"/>
        <w:left w:val="none" w:sz="0" w:space="0" w:color="auto"/>
        <w:bottom w:val="none" w:sz="0" w:space="0" w:color="auto"/>
        <w:right w:val="none" w:sz="0" w:space="0" w:color="auto"/>
      </w:divBdr>
    </w:div>
    <w:div w:id="1815829038">
      <w:bodyDiv w:val="1"/>
      <w:marLeft w:val="0"/>
      <w:marRight w:val="0"/>
      <w:marTop w:val="0"/>
      <w:marBottom w:val="0"/>
      <w:divBdr>
        <w:top w:val="none" w:sz="0" w:space="0" w:color="auto"/>
        <w:left w:val="none" w:sz="0" w:space="0" w:color="auto"/>
        <w:bottom w:val="none" w:sz="0" w:space="0" w:color="auto"/>
        <w:right w:val="none" w:sz="0" w:space="0" w:color="auto"/>
      </w:divBdr>
    </w:div>
    <w:div w:id="1853761525">
      <w:bodyDiv w:val="1"/>
      <w:marLeft w:val="0"/>
      <w:marRight w:val="0"/>
      <w:marTop w:val="0"/>
      <w:marBottom w:val="0"/>
      <w:divBdr>
        <w:top w:val="none" w:sz="0" w:space="0" w:color="auto"/>
        <w:left w:val="none" w:sz="0" w:space="0" w:color="auto"/>
        <w:bottom w:val="none" w:sz="0" w:space="0" w:color="auto"/>
        <w:right w:val="none" w:sz="0" w:space="0" w:color="auto"/>
      </w:divBdr>
    </w:div>
    <w:div w:id="1877812811">
      <w:bodyDiv w:val="1"/>
      <w:marLeft w:val="0"/>
      <w:marRight w:val="0"/>
      <w:marTop w:val="0"/>
      <w:marBottom w:val="0"/>
      <w:divBdr>
        <w:top w:val="none" w:sz="0" w:space="0" w:color="auto"/>
        <w:left w:val="none" w:sz="0" w:space="0" w:color="auto"/>
        <w:bottom w:val="none" w:sz="0" w:space="0" w:color="auto"/>
        <w:right w:val="none" w:sz="0" w:space="0" w:color="auto"/>
      </w:divBdr>
    </w:div>
    <w:div w:id="1888032543">
      <w:bodyDiv w:val="1"/>
      <w:marLeft w:val="0"/>
      <w:marRight w:val="0"/>
      <w:marTop w:val="0"/>
      <w:marBottom w:val="0"/>
      <w:divBdr>
        <w:top w:val="none" w:sz="0" w:space="0" w:color="auto"/>
        <w:left w:val="none" w:sz="0" w:space="0" w:color="auto"/>
        <w:bottom w:val="none" w:sz="0" w:space="0" w:color="auto"/>
        <w:right w:val="none" w:sz="0" w:space="0" w:color="auto"/>
      </w:divBdr>
    </w:div>
    <w:div w:id="205161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cs.arangodb.com/stable/aql/common-errors/" TargetMode="External"/><Relationship Id="rId1" Type="http://schemas.openxmlformats.org/officeDocument/2006/relationships/hyperlink" Target="https://github.com/frmscoe/rule-054/blob/434a5fe040691dad84e7c8352edfa3e6a5121e17/src/rule-054.t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rmscoe/rule-054/blob/434a5fe040691dad84e7c8352edfa3e6a5121e17/src/rule-054.t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6820-A211-42F1-B415-C23D3C8EF1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Paysys Labs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Behjet Ansari</dc:creator>
  <keywords/>
  <dc:description/>
  <lastModifiedBy>kerlyn.manyi@ghsc.co.za</lastModifiedBy>
  <revision>10</revision>
  <lastPrinted>2025-05-06T12:06:00.0000000Z</lastPrinted>
  <dcterms:created xsi:type="dcterms:W3CDTF">2025-05-06T22:01:00.0000000Z</dcterms:created>
  <dcterms:modified xsi:type="dcterms:W3CDTF">2025-05-14T05:20:11.1950984Z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4331288bf3d384543cc7c8e9621a173bc016f99daeb2c6cd00a4040a45f45995</vt:lpwstr>
  </property>
</Properties>
</file>