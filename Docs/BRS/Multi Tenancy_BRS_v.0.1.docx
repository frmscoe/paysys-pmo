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D12C7" w14:textId="0FAD7608" w:rsidR="00BC4FD5" w:rsidRPr="00A71CD1" w:rsidRDefault="00B92C23" w:rsidP="4F8BFEEE">
      <w:pPr>
        <w:jc w:val="center"/>
        <w:rPr>
          <w:b/>
          <w:bCs/>
          <w:sz w:val="30"/>
          <w:szCs w:val="30"/>
        </w:rPr>
      </w:pPr>
      <w:r w:rsidRPr="4F8BFEEE">
        <w:rPr>
          <w:b/>
          <w:bCs/>
          <w:sz w:val="30"/>
          <w:szCs w:val="30"/>
        </w:rPr>
        <w:t>BUSINESS REQUIREMENT SPECIFICATIONS DOCUMENT</w:t>
      </w:r>
    </w:p>
    <w:p w14:paraId="149CC2E6" w14:textId="478F2C9F" w:rsidR="00BC4FD5" w:rsidRPr="00A71CD1" w:rsidRDefault="002433E7" w:rsidP="4F8BFEEE">
      <w:pPr>
        <w:jc w:val="center"/>
        <w:rPr>
          <w:b/>
          <w:bCs/>
          <w:sz w:val="30"/>
          <w:szCs w:val="30"/>
        </w:rPr>
      </w:pPr>
      <w:r w:rsidRPr="4F8BFEEE">
        <w:rPr>
          <w:b/>
          <w:bCs/>
          <w:sz w:val="30"/>
          <w:szCs w:val="30"/>
        </w:rPr>
        <w:t>MULTI TENANCY IN</w:t>
      </w:r>
      <w:r w:rsidR="00A45A53" w:rsidRPr="4F8BFEEE">
        <w:rPr>
          <w:b/>
          <w:bCs/>
          <w:sz w:val="30"/>
          <w:szCs w:val="30"/>
        </w:rPr>
        <w:t xml:space="preserve"> TAZAMA</w:t>
      </w:r>
    </w:p>
    <w:p w14:paraId="11596B3E" w14:textId="24F28E1F" w:rsidR="4F8BFEEE" w:rsidRDefault="4F8BFEEE" w:rsidP="4F8BFEEE">
      <w:pPr>
        <w:jc w:val="center"/>
        <w:rPr>
          <w:b/>
          <w:bCs/>
          <w:sz w:val="28"/>
          <w:szCs w:val="28"/>
        </w:rPr>
      </w:pPr>
    </w:p>
    <w:p w14:paraId="43C707F9" w14:textId="78055353" w:rsidR="71CB2877" w:rsidRDefault="71CB2877" w:rsidP="4F8BFEEE">
      <w:pPr>
        <w:pStyle w:val="Heading2"/>
        <w:rPr>
          <w:b/>
          <w:bCs/>
          <w:sz w:val="28"/>
          <w:szCs w:val="28"/>
        </w:rPr>
      </w:pPr>
      <w:r>
        <w:t>Context</w:t>
      </w:r>
    </w:p>
    <w:p w14:paraId="1CB964B4" w14:textId="7CE7DA4F" w:rsidR="3B90FE95" w:rsidRDefault="3B90FE95" w:rsidP="4F8BFEEE">
      <w:r>
        <w:rPr>
          <w:noProof/>
        </w:rPr>
        <w:drawing>
          <wp:inline distT="0" distB="0" distL="0" distR="0" wp14:anchorId="399A31F8" wp14:editId="5AC70F93">
            <wp:extent cx="5724524" cy="3067050"/>
            <wp:effectExtent l="0" t="0" r="0" b="0"/>
            <wp:docPr id="1409814336" name="Picture 14098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067050"/>
                    </a:xfrm>
                    <a:prstGeom prst="rect">
                      <a:avLst/>
                    </a:prstGeom>
                  </pic:spPr>
                </pic:pic>
              </a:graphicData>
            </a:graphic>
          </wp:inline>
        </w:drawing>
      </w:r>
    </w:p>
    <w:p w14:paraId="63EDDF02" w14:textId="54461891" w:rsidR="5F05859F" w:rsidRDefault="5F05859F" w:rsidP="4F8BFEEE">
      <w:r>
        <w:t>Flow of Events</w:t>
      </w:r>
      <w:r w:rsidR="39E85DC2">
        <w:t>:</w:t>
      </w:r>
    </w:p>
    <w:p w14:paraId="438A1533" w14:textId="758BF34F" w:rsidR="39E85DC2" w:rsidRDefault="39E85DC2" w:rsidP="4F8BFEEE">
      <w:pPr>
        <w:pStyle w:val="ListParagraph"/>
        <w:numPr>
          <w:ilvl w:val="0"/>
          <w:numId w:val="1"/>
        </w:numPr>
      </w:pPr>
      <w:r w:rsidRPr="4F8BFEEE">
        <w:t>External messages (typically in JSON) are ingested into the TMS API for processing.</w:t>
      </w:r>
    </w:p>
    <w:p w14:paraId="2386F9A8" w14:textId="2BF87DED" w:rsidR="6981DDFC" w:rsidRDefault="6981DDFC" w:rsidP="4F8BFEEE">
      <w:pPr>
        <w:pStyle w:val="ListParagraph"/>
        <w:numPr>
          <w:ilvl w:val="0"/>
          <w:numId w:val="1"/>
        </w:numPr>
      </w:pPr>
      <w:r w:rsidRPr="066B5A37">
        <w:t>A</w:t>
      </w:r>
      <w:r w:rsidR="26BF1F12" w:rsidRPr="066B5A37">
        <w:t xml:space="preserve"> Transaction Object</w:t>
      </w:r>
      <w:r w:rsidR="3A835FEE" w:rsidRPr="066B5A37">
        <w:t xml:space="preserve"> </w:t>
      </w:r>
      <w:commentRangeStart w:id="0"/>
      <w:r w:rsidR="3A835FEE" w:rsidRPr="066B5A37">
        <w:t>consisting of filtered data elements</w:t>
      </w:r>
      <w:commentRangeEnd w:id="0"/>
      <w:r>
        <w:rPr>
          <w:rStyle w:val="CommentReference"/>
        </w:rPr>
        <w:commentReference w:id="0"/>
      </w:r>
      <w:r w:rsidR="3A835FEE" w:rsidRPr="066B5A37">
        <w:t xml:space="preserve"> is</w:t>
      </w:r>
      <w:r w:rsidR="26BF1F12" w:rsidRPr="066B5A37">
        <w:t xml:space="preserve"> passed to the Event Director for routing.</w:t>
      </w:r>
      <w:r w:rsidR="0CF0FA09" w:rsidRPr="066B5A37">
        <w:t xml:space="preserve"> This will</w:t>
      </w:r>
      <w:r w:rsidR="6638D1FB" w:rsidRPr="066B5A37">
        <w:t xml:space="preserve"> also</w:t>
      </w:r>
      <w:r w:rsidR="0CF0FA09" w:rsidRPr="066B5A37">
        <w:t xml:space="preserve"> contain a </w:t>
      </w:r>
      <w:commentRangeStart w:id="1"/>
      <w:r w:rsidR="0CF0FA09" w:rsidRPr="066B5A37">
        <w:t>“tenant ID”</w:t>
      </w:r>
      <w:commentRangeEnd w:id="1"/>
      <w:r>
        <w:rPr>
          <w:rStyle w:val="CommentReference"/>
        </w:rPr>
        <w:commentReference w:id="1"/>
      </w:r>
      <w:r w:rsidR="0CF0FA09" w:rsidRPr="066B5A37">
        <w:t xml:space="preserve"> to identify which tenant initiated the transaction. </w:t>
      </w:r>
      <w:r w:rsidR="13AE1E80" w:rsidRPr="066B5A37">
        <w:t>Tenant identification sh</w:t>
      </w:r>
      <w:r w:rsidR="3CF4522D" w:rsidRPr="066B5A37">
        <w:t>all</w:t>
      </w:r>
      <w:r w:rsidR="13AE1E80" w:rsidRPr="066B5A37">
        <w:t xml:space="preserve"> be handled through the </w:t>
      </w:r>
      <w:r w:rsidR="13AE1E80" w:rsidRPr="066B5A37">
        <w:rPr>
          <w:b/>
          <w:bCs/>
        </w:rPr>
        <w:t>JWT token</w:t>
      </w:r>
      <w:r w:rsidR="13AE1E80" w:rsidRPr="066B5A37">
        <w:t xml:space="preserve"> used for authenticating API access. The </w:t>
      </w:r>
      <w:r w:rsidR="46DE42A8" w:rsidRPr="066B5A37">
        <w:t>tenant</w:t>
      </w:r>
      <w:r w:rsidR="13AE1E80" w:rsidRPr="066B5A37">
        <w:rPr>
          <w:rPrChange w:id="2" w:author="Behjet Ansari" w:date="2025-05-09T05:40:00Z">
            <w:rPr>
              <w:b/>
              <w:bCs/>
            </w:rPr>
          </w:rPrChange>
        </w:rPr>
        <w:t xml:space="preserve"> ID</w:t>
      </w:r>
      <w:r w:rsidR="13AE1E80" w:rsidRPr="066B5A37">
        <w:t xml:space="preserve"> can be extracted from the token during request processing and should be added to the message payload as an attribute to enable downstream interpretation and routing.</w:t>
      </w:r>
    </w:p>
    <w:p w14:paraId="65BB7421" w14:textId="5C216E1A" w:rsidR="3A100E0E" w:rsidRDefault="3A100E0E" w:rsidP="4F8BFEEE">
      <w:pPr>
        <w:pStyle w:val="ListParagraph"/>
        <w:numPr>
          <w:ilvl w:val="0"/>
          <w:numId w:val="1"/>
        </w:numPr>
      </w:pPr>
      <w:r w:rsidRPr="4F8BFEEE">
        <w:t>The Event Director receives the Transaction Object, identifies applicable rule sets using its Network Map based on message type</w:t>
      </w:r>
      <w:r w:rsidR="7BAA4BEC" w:rsidRPr="4F8BFEEE">
        <w:t xml:space="preserve"> and tenant ID</w:t>
      </w:r>
      <w:r w:rsidRPr="4F8BFEEE">
        <w:t>, and forwards the message with routing context to the Rule Executor.</w:t>
      </w:r>
    </w:p>
    <w:p w14:paraId="104B606B" w14:textId="0D2ADF75" w:rsidR="6265003B" w:rsidRDefault="6265003B" w:rsidP="4F8BFEEE">
      <w:pPr>
        <w:pStyle w:val="ListParagraph"/>
        <w:numPr>
          <w:ilvl w:val="0"/>
          <w:numId w:val="1"/>
        </w:numPr>
      </w:pPr>
      <w:r w:rsidRPr="066B5A37">
        <w:t xml:space="preserve">The </w:t>
      </w:r>
      <w:commentRangeStart w:id="3"/>
      <w:commentRangeStart w:id="4"/>
      <w:r w:rsidRPr="066B5A37">
        <w:t>Rule Executor</w:t>
      </w:r>
      <w:commentRangeEnd w:id="3"/>
      <w:r>
        <w:rPr>
          <w:rStyle w:val="CommentReference"/>
        </w:rPr>
        <w:commentReference w:id="3"/>
      </w:r>
      <w:commentRangeEnd w:id="4"/>
      <w:r>
        <w:rPr>
          <w:rStyle w:val="CommentReference"/>
        </w:rPr>
        <w:commentReference w:id="4"/>
      </w:r>
      <w:r w:rsidRPr="066B5A37">
        <w:t xml:space="preserve"> evaluates relevant rules on the Transaction Object by invoking HandleTransaction() for each rule, executing rule logic, and returning intermediate results; DetermineOutcome()</w:t>
      </w:r>
      <w:r w:rsidR="64B05853" w:rsidRPr="066B5A37">
        <w:t xml:space="preserve"> function</w:t>
      </w:r>
      <w:r w:rsidRPr="066B5A37">
        <w:t xml:space="preserve"> then interprets these results to produce a Rule Evaluation Object containing the rule ID, config version, sub-rule reference, and evaluation reason. HandleResponse()</w:t>
      </w:r>
      <w:r w:rsidR="5C964D91" w:rsidRPr="066B5A37">
        <w:t xml:space="preserve"> function</w:t>
      </w:r>
      <w:r w:rsidRPr="066B5A37">
        <w:t xml:space="preserve"> in the Rule Executor collects Rule Evaluation Objects and forwards them to the Typology Processor for aggregation and scoring.</w:t>
      </w:r>
    </w:p>
    <w:p w14:paraId="5DA0A9A7" w14:textId="20D8FBB7" w:rsidR="72DBFEE0" w:rsidRDefault="72DBFEE0" w:rsidP="4F8BFEEE">
      <w:pPr>
        <w:pStyle w:val="ListParagraph"/>
        <w:numPr>
          <w:ilvl w:val="0"/>
          <w:numId w:val="1"/>
        </w:numPr>
      </w:pPr>
      <w:commentRangeStart w:id="5"/>
      <w:commentRangeStart w:id="6"/>
      <w:r w:rsidRPr="066B5A37">
        <w:t>The Typology Processor aggregates individual rule evaluations into typology-level insights</w:t>
      </w:r>
      <w:commentRangeEnd w:id="5"/>
      <w:r>
        <w:rPr>
          <w:rStyle w:val="CommentReference"/>
        </w:rPr>
        <w:commentReference w:id="5"/>
      </w:r>
      <w:commentRangeEnd w:id="6"/>
      <w:r>
        <w:rPr>
          <w:rStyle w:val="CommentReference"/>
        </w:rPr>
        <w:commentReference w:id="6"/>
      </w:r>
      <w:r w:rsidRPr="066B5A37">
        <w:t xml:space="preserve"> by computing rule scores, combining them into typology scores, and </w:t>
      </w:r>
      <w:r w:rsidR="26DF2772" w:rsidRPr="066B5A37">
        <w:t xml:space="preserve">forwarding them to the TADProc for </w:t>
      </w:r>
      <w:r w:rsidRPr="066B5A37">
        <w:t>producing a final evaluation output for downstream actions like case creation or alerting.</w:t>
      </w:r>
    </w:p>
    <w:p w14:paraId="41744276" w14:textId="211F45DE" w:rsidR="67690BA7" w:rsidRDefault="67690BA7" w:rsidP="066B5A37">
      <w:pPr>
        <w:pStyle w:val="ListParagraph"/>
        <w:numPr>
          <w:ilvl w:val="0"/>
          <w:numId w:val="1"/>
        </w:numPr>
        <w:rPr>
          <w:rFonts w:ascii="Aptos" w:eastAsia="Aptos" w:hAnsi="Aptos" w:cs="Arial"/>
        </w:rPr>
      </w:pPr>
      <w:r w:rsidRPr="066B5A37">
        <w:rPr>
          <w:rFonts w:ascii="Aptos" w:eastAsia="Aptos" w:hAnsi="Aptos" w:cs="Arial"/>
        </w:rPr>
        <w:t xml:space="preserve"> The TADProc concludes the evaluation and combines all in</w:t>
      </w:r>
      <w:r w:rsidR="671A4220" w:rsidRPr="066B5A37">
        <w:rPr>
          <w:rFonts w:ascii="Aptos" w:eastAsia="Aptos" w:hAnsi="Aptos" w:cs="Arial"/>
        </w:rPr>
        <w:t>dividual evaluation results from the Typology Processor and delivers the final aggregated alert outcome to the Case Management System and database.</w:t>
      </w:r>
    </w:p>
    <w:p w14:paraId="170C85EC" w14:textId="43A89984" w:rsidR="4F8BFEEE" w:rsidRDefault="4F8BFEEE">
      <w:r>
        <w:br w:type="page"/>
      </w:r>
    </w:p>
    <w:p w14:paraId="78B435D3" w14:textId="7AEF0F04" w:rsidR="308B30E7" w:rsidRDefault="308B30E7" w:rsidP="4F8BFEEE">
      <w:pPr>
        <w:pStyle w:val="Heading2"/>
        <w:rPr>
          <w:b/>
          <w:bCs/>
          <w:sz w:val="28"/>
          <w:szCs w:val="28"/>
        </w:rPr>
      </w:pPr>
      <w:r>
        <w:t>Scope of Requirements</w:t>
      </w:r>
    </w:p>
    <w:tbl>
      <w:tblPr>
        <w:tblStyle w:val="TableGrid"/>
        <w:tblW w:w="9067" w:type="dxa"/>
        <w:tblLook w:val="04A0" w:firstRow="1" w:lastRow="0" w:firstColumn="1" w:lastColumn="0" w:noHBand="0" w:noVBand="1"/>
      </w:tblPr>
      <w:tblGrid>
        <w:gridCol w:w="704"/>
        <w:gridCol w:w="8363"/>
      </w:tblGrid>
      <w:tr w:rsidR="006D0D2A" w:rsidRPr="000F4604" w14:paraId="5DA950F7" w14:textId="44A2C054" w:rsidTr="066B5A37">
        <w:trPr>
          <w:tblHeader/>
        </w:trPr>
        <w:tc>
          <w:tcPr>
            <w:tcW w:w="704" w:type="dxa"/>
            <w:shd w:val="clear" w:color="auto" w:fill="00B050"/>
            <w:vAlign w:val="center"/>
          </w:tcPr>
          <w:p w14:paraId="1683E9B4" w14:textId="445A3C75" w:rsidR="006D0D2A" w:rsidRPr="000F4604" w:rsidRDefault="002447C7" w:rsidP="008C7B36">
            <w:pPr>
              <w:jc w:val="both"/>
              <w:rPr>
                <w:b/>
                <w:bCs/>
                <w:color w:val="FFFFFF" w:themeColor="background1"/>
              </w:rPr>
            </w:pPr>
            <w:r w:rsidRPr="000F4604">
              <w:rPr>
                <w:b/>
                <w:bCs/>
                <w:color w:val="FFFFFF" w:themeColor="background1"/>
              </w:rPr>
              <w:t>#</w:t>
            </w:r>
          </w:p>
        </w:tc>
        <w:tc>
          <w:tcPr>
            <w:tcW w:w="8363" w:type="dxa"/>
            <w:shd w:val="clear" w:color="auto" w:fill="00B050"/>
            <w:vAlign w:val="center"/>
          </w:tcPr>
          <w:p w14:paraId="32B93826" w14:textId="00641BBA" w:rsidR="006D0D2A" w:rsidRPr="000F4604" w:rsidRDefault="00F7A8F5" w:rsidP="008C7B36">
            <w:pPr>
              <w:jc w:val="both"/>
              <w:rPr>
                <w:b/>
                <w:bCs/>
                <w:color w:val="FFFFFF" w:themeColor="background1"/>
              </w:rPr>
            </w:pPr>
            <w:commentRangeStart w:id="7"/>
            <w:commentRangeStart w:id="8"/>
            <w:r w:rsidRPr="066B5A37">
              <w:rPr>
                <w:b/>
                <w:bCs/>
                <w:color w:val="FFFFFF" w:themeColor="background1"/>
              </w:rPr>
              <w:t>Requirement</w:t>
            </w:r>
            <w:commentRangeEnd w:id="7"/>
            <w:r w:rsidR="006D0D2A">
              <w:rPr>
                <w:rStyle w:val="CommentReference"/>
              </w:rPr>
              <w:commentReference w:id="7"/>
            </w:r>
            <w:commentRangeEnd w:id="8"/>
            <w:r w:rsidR="006D0D2A">
              <w:rPr>
                <w:rStyle w:val="CommentReference"/>
              </w:rPr>
              <w:commentReference w:id="8"/>
            </w:r>
          </w:p>
        </w:tc>
      </w:tr>
      <w:tr w:rsidR="00470173" w:rsidRPr="000F4604" w14:paraId="3160C8FF" w14:textId="77777777" w:rsidTr="066B5A37">
        <w:tc>
          <w:tcPr>
            <w:tcW w:w="9067" w:type="dxa"/>
            <w:gridSpan w:val="2"/>
            <w:shd w:val="clear" w:color="auto" w:fill="D9F2D0" w:themeFill="accent6" w:themeFillTint="33"/>
            <w:vAlign w:val="center"/>
          </w:tcPr>
          <w:p w14:paraId="035D67B9" w14:textId="52766A07" w:rsidR="00470173" w:rsidRPr="000F4604" w:rsidRDefault="002433E7" w:rsidP="008C7B36">
            <w:pPr>
              <w:pStyle w:val="ListParagraph"/>
              <w:numPr>
                <w:ilvl w:val="0"/>
                <w:numId w:val="5"/>
              </w:numPr>
              <w:jc w:val="both"/>
              <w:rPr>
                <w:b/>
                <w:bCs/>
              </w:rPr>
            </w:pPr>
            <w:r>
              <w:rPr>
                <w:b/>
                <w:bCs/>
              </w:rPr>
              <w:t>API Access</w:t>
            </w:r>
          </w:p>
        </w:tc>
      </w:tr>
      <w:tr w:rsidR="006D0D2A" w:rsidRPr="000F4604" w14:paraId="525E86E4" w14:textId="06ABD749" w:rsidTr="066B5A37">
        <w:tc>
          <w:tcPr>
            <w:tcW w:w="704" w:type="dxa"/>
            <w:vAlign w:val="center"/>
          </w:tcPr>
          <w:p w14:paraId="365412B5" w14:textId="7156C0E6" w:rsidR="006D0D2A" w:rsidRPr="000F4604" w:rsidRDefault="001E1C37" w:rsidP="008C7B36">
            <w:pPr>
              <w:jc w:val="both"/>
            </w:pPr>
            <w:r w:rsidRPr="000F4604">
              <w:t>A.</w:t>
            </w:r>
            <w:r w:rsidR="00E771F4" w:rsidRPr="000F4604">
              <w:t>1</w:t>
            </w:r>
          </w:p>
        </w:tc>
        <w:tc>
          <w:tcPr>
            <w:tcW w:w="8363" w:type="dxa"/>
          </w:tcPr>
          <w:p w14:paraId="096EB7F5" w14:textId="5517FF98" w:rsidR="006D0D2A" w:rsidRPr="000F4604" w:rsidRDefault="002433E7" w:rsidP="008C7B36">
            <w:pPr>
              <w:jc w:val="both"/>
            </w:pPr>
            <w:r>
              <w:t xml:space="preserve">Every API call shall carry tenant ID forward into the internal </w:t>
            </w:r>
            <w:r w:rsidR="14E2DB00">
              <w:t>processing layers like Event Director, Rule Processors, and Data Storage</w:t>
            </w:r>
            <w:r>
              <w:t>.</w:t>
            </w:r>
            <w:r w:rsidR="14E2DB00">
              <w:t xml:space="preserve"> </w:t>
            </w:r>
          </w:p>
        </w:tc>
      </w:tr>
      <w:tr w:rsidR="008F1050" w:rsidRPr="000F4604" w14:paraId="2F78A9DE" w14:textId="77777777" w:rsidTr="066B5A37">
        <w:trPr>
          <w:trHeight w:val="300"/>
        </w:trPr>
        <w:tc>
          <w:tcPr>
            <w:tcW w:w="704" w:type="dxa"/>
            <w:vAlign w:val="center"/>
          </w:tcPr>
          <w:p w14:paraId="4EDF7228" w14:textId="20BCA5EB" w:rsidR="008F1050" w:rsidRPr="000F4604" w:rsidRDefault="008F1050" w:rsidP="008C7B36">
            <w:pPr>
              <w:jc w:val="both"/>
            </w:pPr>
            <w:r>
              <w:t>A.2</w:t>
            </w:r>
          </w:p>
        </w:tc>
        <w:tc>
          <w:tcPr>
            <w:tcW w:w="8363" w:type="dxa"/>
          </w:tcPr>
          <w:p w14:paraId="6D2B4165" w14:textId="23689FA1" w:rsidR="008F1050" w:rsidRPr="73D54C24" w:rsidRDefault="002433E7" w:rsidP="008C7B36">
            <w:pPr>
              <w:jc w:val="both"/>
            </w:pPr>
            <w:r>
              <w:t>T</w:t>
            </w:r>
            <w:r w:rsidRPr="00331CEB">
              <w:t>enant-specific user administration (Role-Based Access Control)</w:t>
            </w:r>
            <w:r>
              <w:t xml:space="preserve"> shall be enabled</w:t>
            </w:r>
            <w:r w:rsidRPr="00331CEB">
              <w:t xml:space="preserve">. Tenants can manage their own users, but the </w:t>
            </w:r>
            <w:r>
              <w:t>internal integrator</w:t>
            </w:r>
            <w:r w:rsidRPr="00331CEB">
              <w:t xml:space="preserve"> retains ultimate control.</w:t>
            </w:r>
          </w:p>
        </w:tc>
      </w:tr>
      <w:tr w:rsidR="00606376" w:rsidRPr="000F4604" w14:paraId="1DAB6233" w14:textId="77777777" w:rsidTr="066B5A37">
        <w:trPr>
          <w:trHeight w:val="341"/>
        </w:trPr>
        <w:tc>
          <w:tcPr>
            <w:tcW w:w="704" w:type="dxa"/>
            <w:vAlign w:val="center"/>
          </w:tcPr>
          <w:p w14:paraId="42A1739A" w14:textId="00882306" w:rsidR="00606376" w:rsidRPr="000F4604" w:rsidRDefault="00606376" w:rsidP="002433E7">
            <w:pPr>
              <w:jc w:val="both"/>
            </w:pPr>
            <w:r>
              <w:t>A.</w:t>
            </w:r>
            <w:r w:rsidR="5A80C4D7">
              <w:t>3</w:t>
            </w:r>
          </w:p>
        </w:tc>
        <w:tc>
          <w:tcPr>
            <w:tcW w:w="8363" w:type="dxa"/>
          </w:tcPr>
          <w:p w14:paraId="46DCBF80" w14:textId="1CC86849" w:rsidR="003449D4" w:rsidRPr="000F4604" w:rsidRDefault="002433E7" w:rsidP="00705272">
            <w:pPr>
              <w:jc w:val="both"/>
            </w:pPr>
            <w:r>
              <w:t xml:space="preserve">Extend </w:t>
            </w:r>
            <w:commentRangeStart w:id="9"/>
            <w:r>
              <w:t>KeyCloak</w:t>
            </w:r>
            <w:commentRangeEnd w:id="9"/>
            <w:r>
              <w:rPr>
                <w:rStyle w:val="CommentReference"/>
              </w:rPr>
              <w:commentReference w:id="9"/>
            </w:r>
            <w:r>
              <w:t xml:space="preserve">-based authentication for </w:t>
            </w:r>
            <w:r w:rsidR="3EA11192">
              <w:t xml:space="preserve">Tenant </w:t>
            </w:r>
            <w:r>
              <w:t>Admin APIs as well</w:t>
            </w:r>
            <w:r w:rsidR="4EC2DD02">
              <w:t xml:space="preserve"> (for accessing certain parts of the back</w:t>
            </w:r>
            <w:r w:rsidR="03E095CF">
              <w:t>-</w:t>
            </w:r>
            <w:r w:rsidR="4EC2DD02">
              <w:t xml:space="preserve">office). </w:t>
            </w:r>
          </w:p>
        </w:tc>
      </w:tr>
      <w:tr w:rsidR="0361E0BD" w14:paraId="76690BB6" w14:textId="77777777" w:rsidTr="066B5A37">
        <w:trPr>
          <w:trHeight w:val="300"/>
        </w:trPr>
        <w:tc>
          <w:tcPr>
            <w:tcW w:w="704" w:type="dxa"/>
            <w:vAlign w:val="center"/>
          </w:tcPr>
          <w:p w14:paraId="72D729A3" w14:textId="652A671B" w:rsidR="469190E2" w:rsidRDefault="2E8A0BCF" w:rsidP="0361E0BD">
            <w:pPr>
              <w:jc w:val="both"/>
            </w:pPr>
            <w:r>
              <w:t>A.4</w:t>
            </w:r>
          </w:p>
        </w:tc>
        <w:tc>
          <w:tcPr>
            <w:tcW w:w="8363" w:type="dxa"/>
          </w:tcPr>
          <w:p w14:paraId="25CC09AA" w14:textId="30EBF5B2" w:rsidR="469190E2" w:rsidRDefault="2E8A0BCF" w:rsidP="0361E0BD">
            <w:pPr>
              <w:jc w:val="both"/>
            </w:pPr>
            <w:r>
              <w:t>All incoming messages must be tagged with the Tenant ID when the message is written to the database.</w:t>
            </w:r>
          </w:p>
        </w:tc>
      </w:tr>
      <w:tr w:rsidR="066B5A37" w14:paraId="089B14D4" w14:textId="77777777" w:rsidTr="066B5A37">
        <w:trPr>
          <w:trHeight w:val="300"/>
        </w:trPr>
        <w:tc>
          <w:tcPr>
            <w:tcW w:w="9067" w:type="dxa"/>
            <w:gridSpan w:val="2"/>
            <w:vAlign w:val="center"/>
          </w:tcPr>
          <w:p w14:paraId="554E01F9" w14:textId="1838EEF4" w:rsidR="4E29868F" w:rsidRDefault="4E29868F" w:rsidP="066B5A37">
            <w:pPr>
              <w:pStyle w:val="ListParagraph"/>
              <w:numPr>
                <w:ilvl w:val="0"/>
                <w:numId w:val="5"/>
              </w:numPr>
              <w:jc w:val="both"/>
              <w:rPr>
                <w:b/>
                <w:bCs/>
                <w:rPrChange w:id="10" w:author="Behjet Ansari" w:date="2025-05-12T06:31:00Z">
                  <w:rPr/>
                </w:rPrChange>
              </w:rPr>
            </w:pPr>
            <w:r w:rsidRPr="066B5A37">
              <w:rPr>
                <w:b/>
                <w:bCs/>
                <w:rPrChange w:id="11" w:author="Behjet Ansari" w:date="2025-05-12T06:31:00Z">
                  <w:rPr/>
                </w:rPrChange>
              </w:rPr>
              <w:t xml:space="preserve">Keycloak </w:t>
            </w:r>
          </w:p>
        </w:tc>
      </w:tr>
      <w:tr w:rsidR="066B5A37" w14:paraId="0A3933AC" w14:textId="77777777" w:rsidTr="066B5A37">
        <w:trPr>
          <w:trHeight w:val="300"/>
        </w:trPr>
        <w:tc>
          <w:tcPr>
            <w:tcW w:w="704" w:type="dxa"/>
            <w:vAlign w:val="center"/>
          </w:tcPr>
          <w:p w14:paraId="7155D9BA" w14:textId="2423F13B" w:rsidR="4E29868F" w:rsidRDefault="4E29868F" w:rsidP="066B5A37">
            <w:pPr>
              <w:jc w:val="both"/>
            </w:pPr>
            <w:r>
              <w:t>B.1</w:t>
            </w:r>
          </w:p>
        </w:tc>
        <w:tc>
          <w:tcPr>
            <w:tcW w:w="8363" w:type="dxa"/>
          </w:tcPr>
          <w:p w14:paraId="36062A20" w14:textId="344FDBC7" w:rsidR="492FD4F8" w:rsidRDefault="492FD4F8">
            <w:pPr>
              <w:jc w:val="both"/>
              <w:rPr>
                <w:rPrChange w:id="12" w:author="Behjet Ansari" w:date="2025-05-13T04:34:00Z">
                  <w:rPr>
                    <w:rFonts w:ascii="Aptos" w:eastAsia="Aptos" w:hAnsi="Aptos" w:cs="Arial"/>
                  </w:rPr>
                </w:rPrChange>
              </w:rPr>
              <w:pPrChange w:id="13" w:author="Behjet Ansari" w:date="2025-05-09T07:39:00Z">
                <w:pPr/>
              </w:pPrChange>
            </w:pPr>
            <w:r w:rsidRPr="066B5A37">
              <w:rPr>
                <w:rFonts w:eastAsiaTheme="minorEastAsia"/>
              </w:rPr>
              <w:t>Tenant Groups should be centrally defined and administered within Keycloak to ensure consistent group referencing across the broader ecosystem</w:t>
            </w:r>
            <w:r w:rsidR="7A916E5D" w:rsidRPr="066B5A37">
              <w:rPr>
                <w:rFonts w:eastAsiaTheme="minorEastAsia"/>
              </w:rPr>
              <w:t xml:space="preserve">, allowing </w:t>
            </w:r>
            <w:r w:rsidRPr="066B5A37">
              <w:rPr>
                <w:rFonts w:eastAsiaTheme="minorEastAsia"/>
              </w:rPr>
              <w:t>shared group identifiers to be leveraged across</w:t>
            </w:r>
            <w:r w:rsidR="2B5DF5C4" w:rsidRPr="066B5A37">
              <w:rPr>
                <w:rFonts w:eastAsiaTheme="minorEastAsia"/>
              </w:rPr>
              <w:t xml:space="preserve"> different</w:t>
            </w:r>
            <w:r w:rsidRPr="066B5A37">
              <w:rPr>
                <w:rFonts w:eastAsiaTheme="minorEastAsia"/>
              </w:rPr>
              <w:t xml:space="preserve"> components </w:t>
            </w:r>
            <w:r w:rsidR="6AE0F294" w:rsidRPr="066B5A37">
              <w:rPr>
                <w:rFonts w:eastAsiaTheme="minorEastAsia"/>
              </w:rPr>
              <w:t xml:space="preserve">(e.g. </w:t>
            </w:r>
            <w:r w:rsidRPr="066B5A37">
              <w:rPr>
                <w:rFonts w:eastAsiaTheme="minorEastAsia"/>
              </w:rPr>
              <w:t>Configuration Management, Case Management, Transaction Monitoring, and Reporting</w:t>
            </w:r>
            <w:r w:rsidR="6494F100" w:rsidRPr="066B5A37">
              <w:rPr>
                <w:rFonts w:eastAsiaTheme="minorEastAsia"/>
              </w:rPr>
              <w:t>)</w:t>
            </w:r>
            <w:r w:rsidRPr="066B5A37">
              <w:rPr>
                <w:rFonts w:eastAsiaTheme="minorEastAsia"/>
              </w:rPr>
              <w:t>.</w:t>
            </w:r>
          </w:p>
        </w:tc>
      </w:tr>
      <w:tr w:rsidR="00606376" w:rsidRPr="000F4604" w14:paraId="1C1145F9" w14:textId="5634C3A2" w:rsidTr="066B5A37">
        <w:tc>
          <w:tcPr>
            <w:tcW w:w="9067" w:type="dxa"/>
            <w:gridSpan w:val="2"/>
            <w:shd w:val="clear" w:color="auto" w:fill="D9F2D0" w:themeFill="accent6" w:themeFillTint="33"/>
            <w:vAlign w:val="center"/>
          </w:tcPr>
          <w:p w14:paraId="41420AB9" w14:textId="268DE0D2" w:rsidR="00606376" w:rsidRPr="000F4604" w:rsidRDefault="4CB0F278" w:rsidP="4F8BFEEE">
            <w:pPr>
              <w:pStyle w:val="ListParagraph"/>
              <w:numPr>
                <w:ilvl w:val="0"/>
                <w:numId w:val="5"/>
              </w:numPr>
              <w:jc w:val="both"/>
              <w:rPr>
                <w:b/>
                <w:bCs/>
              </w:rPr>
            </w:pPr>
            <w:r w:rsidRPr="4F8BFEEE">
              <w:rPr>
                <w:b/>
                <w:bCs/>
              </w:rPr>
              <w:t>Event Director</w:t>
            </w:r>
          </w:p>
        </w:tc>
      </w:tr>
      <w:tr w:rsidR="00606376" w:rsidRPr="000F4604" w14:paraId="7C4AF1CD" w14:textId="77777777" w:rsidTr="066B5A37">
        <w:tc>
          <w:tcPr>
            <w:tcW w:w="704" w:type="dxa"/>
            <w:vAlign w:val="center"/>
          </w:tcPr>
          <w:p w14:paraId="4DAC7F19" w14:textId="00655B3F" w:rsidR="00606376" w:rsidRPr="000F4604" w:rsidRDefault="390FA644" w:rsidP="00650F55">
            <w:r>
              <w:t>C</w:t>
            </w:r>
            <w:r w:rsidR="5B827F55">
              <w:t>.1</w:t>
            </w:r>
          </w:p>
        </w:tc>
        <w:tc>
          <w:tcPr>
            <w:tcW w:w="8363" w:type="dxa"/>
          </w:tcPr>
          <w:p w14:paraId="6D94B0AE" w14:textId="390D33FF" w:rsidR="00650F55" w:rsidRPr="00F84338" w:rsidRDefault="14E2DB00" w:rsidP="00650F55">
            <w:pPr>
              <w:jc w:val="both"/>
            </w:pPr>
            <w:r>
              <w:t xml:space="preserve">Event Director </w:t>
            </w:r>
            <w:r w:rsidR="0C5A73FB">
              <w:t>shall</w:t>
            </w:r>
            <w:r>
              <w:t xml:space="preserve"> read</w:t>
            </w:r>
            <w:r w:rsidR="125EF98C">
              <w:t xml:space="preserve"> the</w:t>
            </w:r>
            <w:r>
              <w:t xml:space="preserve"> tenant ID from</w:t>
            </w:r>
            <w:r w:rsidR="3FB97A56">
              <w:t xml:space="preserve"> transaction</w:t>
            </w:r>
            <w:r w:rsidR="00E13610">
              <w:t xml:space="preserve"> </w:t>
            </w:r>
            <w:r w:rsidR="7487A358">
              <w:t xml:space="preserve">object </w:t>
            </w:r>
            <w:r>
              <w:t xml:space="preserve">and route </w:t>
            </w:r>
            <w:r w:rsidR="6D671484">
              <w:t xml:space="preserve">the </w:t>
            </w:r>
            <w:r>
              <w:t xml:space="preserve">transaction to tenant-specific </w:t>
            </w:r>
            <w:r w:rsidR="146C542A">
              <w:t>rules</w:t>
            </w:r>
            <w:r>
              <w:t xml:space="preserve"> (</w:t>
            </w:r>
            <w:r w:rsidR="388DCDFA">
              <w:t>as configured in</w:t>
            </w:r>
            <w:r w:rsidR="623FD2F1">
              <w:t xml:space="preserve"> the network map</w:t>
            </w:r>
            <w:r>
              <w:t>).</w:t>
            </w:r>
          </w:p>
        </w:tc>
      </w:tr>
      <w:tr w:rsidR="0361E0BD" w14:paraId="7B50739F" w14:textId="77777777" w:rsidTr="066B5A37">
        <w:trPr>
          <w:trHeight w:val="300"/>
        </w:trPr>
        <w:tc>
          <w:tcPr>
            <w:tcW w:w="704" w:type="dxa"/>
            <w:vAlign w:val="center"/>
          </w:tcPr>
          <w:p w14:paraId="33B80885" w14:textId="49A84672" w:rsidR="51972912" w:rsidRDefault="5594EE38" w:rsidP="0361E0BD">
            <w:r>
              <w:t>C</w:t>
            </w:r>
            <w:r w:rsidR="0991BCE9">
              <w:t>.2</w:t>
            </w:r>
          </w:p>
        </w:tc>
        <w:tc>
          <w:tcPr>
            <w:tcW w:w="8363" w:type="dxa"/>
          </w:tcPr>
          <w:p w14:paraId="26655EC7" w14:textId="70D4C3B0" w:rsidR="51972912" w:rsidRDefault="0991BCE9" w:rsidP="0361E0BD">
            <w:pPr>
              <w:jc w:val="both"/>
            </w:pPr>
            <w:r>
              <w:t xml:space="preserve">The network map must be extended to include the Tenant ID at the root of the network map object to </w:t>
            </w:r>
            <w:r w:rsidR="0BA034D9">
              <w:t>route a transaction according to Tenant ID first, Transaction Type second, Typology third, and Rule</w:t>
            </w:r>
            <w:r w:rsidR="662FEC5C">
              <w:t xml:space="preserve"> last</w:t>
            </w:r>
            <w:r w:rsidR="0BA034D9">
              <w:t>.</w:t>
            </w:r>
          </w:p>
        </w:tc>
      </w:tr>
      <w:tr w:rsidR="0361E0BD" w14:paraId="1D7BBCA2" w14:textId="77777777" w:rsidTr="066B5A37">
        <w:trPr>
          <w:trHeight w:val="300"/>
        </w:trPr>
        <w:tc>
          <w:tcPr>
            <w:tcW w:w="704" w:type="dxa"/>
            <w:vAlign w:val="center"/>
          </w:tcPr>
          <w:p w14:paraId="5147263A" w14:textId="02000A2D" w:rsidR="0CCA4A6A" w:rsidRDefault="29F0BEDF" w:rsidP="0361E0BD">
            <w:r>
              <w:t>C</w:t>
            </w:r>
            <w:r w:rsidR="180A12C3">
              <w:t>.3</w:t>
            </w:r>
          </w:p>
        </w:tc>
        <w:tc>
          <w:tcPr>
            <w:tcW w:w="8363" w:type="dxa"/>
          </w:tcPr>
          <w:p w14:paraId="01466131" w14:textId="3A74B122" w:rsidR="0CCA4A6A" w:rsidRDefault="180A12C3" w:rsidP="0361E0BD">
            <w:pPr>
              <w:jc w:val="both"/>
            </w:pPr>
            <w:r>
              <w:t xml:space="preserve">The Event Director must be able to </w:t>
            </w:r>
            <w:commentRangeStart w:id="14"/>
            <w:r>
              <w:t>group a number of Tenant ID</w:t>
            </w:r>
            <w:commentRangeEnd w:id="14"/>
            <w:r w:rsidR="0CCA4A6A">
              <w:rPr>
                <w:rStyle w:val="CommentReference"/>
              </w:rPr>
              <w:commentReference w:id="14"/>
            </w:r>
            <w:r>
              <w:t>s together to represent a group of Tenants who have a data sharing agreement in place.</w:t>
            </w:r>
          </w:p>
        </w:tc>
      </w:tr>
      <w:tr w:rsidR="4F8BFEEE" w14:paraId="001E970E" w14:textId="77777777" w:rsidTr="066B5A37">
        <w:trPr>
          <w:trHeight w:val="300"/>
        </w:trPr>
        <w:tc>
          <w:tcPr>
            <w:tcW w:w="9067" w:type="dxa"/>
            <w:gridSpan w:val="2"/>
            <w:shd w:val="clear" w:color="auto" w:fill="D9F2D0" w:themeFill="accent6" w:themeFillTint="33"/>
            <w:vAlign w:val="center"/>
          </w:tcPr>
          <w:p w14:paraId="56BEFC55" w14:textId="2701042D" w:rsidR="279CD7B9" w:rsidRDefault="581F61C2" w:rsidP="4F8BFEEE">
            <w:pPr>
              <w:pStyle w:val="ListParagraph"/>
              <w:numPr>
                <w:ilvl w:val="0"/>
                <w:numId w:val="5"/>
              </w:numPr>
              <w:jc w:val="both"/>
              <w:rPr>
                <w:b/>
                <w:bCs/>
              </w:rPr>
            </w:pPr>
            <w:r w:rsidRPr="0361E0BD">
              <w:rPr>
                <w:b/>
                <w:bCs/>
              </w:rPr>
              <w:t xml:space="preserve">Rule </w:t>
            </w:r>
            <w:del w:id="15" w:author="jortlepp@contractor.linuxfoundation.org" w:date="2025-05-05T04:54:00Z">
              <w:r w:rsidR="279CD7B9" w:rsidRPr="0361E0BD" w:rsidDel="581F61C2">
                <w:rPr>
                  <w:b/>
                  <w:bCs/>
                </w:rPr>
                <w:delText>Executor</w:delText>
              </w:r>
            </w:del>
            <w:ins w:id="16" w:author="jortlepp@contractor.linuxfoundation.org" w:date="2025-05-05T04:54:00Z">
              <w:r w:rsidR="24E1D4A3" w:rsidRPr="0361E0BD">
                <w:rPr>
                  <w:b/>
                  <w:bCs/>
                </w:rPr>
                <w:t>Processors</w:t>
              </w:r>
            </w:ins>
            <w:r w:rsidRPr="0361E0BD">
              <w:rPr>
                <w:b/>
                <w:bCs/>
              </w:rPr>
              <w:t xml:space="preserve"> </w:t>
            </w:r>
          </w:p>
        </w:tc>
      </w:tr>
      <w:tr w:rsidR="4F8BFEEE" w14:paraId="6DD00823" w14:textId="77777777" w:rsidTr="066B5A37">
        <w:trPr>
          <w:trHeight w:val="300"/>
        </w:trPr>
        <w:tc>
          <w:tcPr>
            <w:tcW w:w="704" w:type="dxa"/>
            <w:vAlign w:val="center"/>
          </w:tcPr>
          <w:p w14:paraId="79BDC5AE" w14:textId="45F4ADDA" w:rsidR="69FAD805" w:rsidRDefault="6064D24C" w:rsidP="4F8BFEEE">
            <w:pPr>
              <w:jc w:val="both"/>
            </w:pPr>
            <w:r>
              <w:t>D</w:t>
            </w:r>
            <w:r w:rsidR="48ACFCF0">
              <w:t>.1</w:t>
            </w:r>
          </w:p>
        </w:tc>
        <w:tc>
          <w:tcPr>
            <w:tcW w:w="8363" w:type="dxa"/>
          </w:tcPr>
          <w:p w14:paraId="3B38670C" w14:textId="41D12AE8" w:rsidR="279CD7B9" w:rsidRDefault="6878B9D8" w:rsidP="4F8BFEEE">
            <w:pPr>
              <w:jc w:val="both"/>
            </w:pPr>
            <w:r>
              <w:t xml:space="preserve">Rule </w:t>
            </w:r>
            <w:r w:rsidR="279FEFEF">
              <w:t xml:space="preserve">Processors </w:t>
            </w:r>
            <w:r>
              <w:t xml:space="preserve">to cache multiple </w:t>
            </w:r>
            <w:commentRangeStart w:id="17"/>
            <w:commentRangeStart w:id="18"/>
            <w:commentRangeStart w:id="19"/>
            <w:r>
              <w:t>tenant</w:t>
            </w:r>
            <w:r w:rsidR="5C6B45C4">
              <w:t>-specific</w:t>
            </w:r>
            <w:commentRangeEnd w:id="17"/>
            <w:r w:rsidR="279CD7B9">
              <w:rPr>
                <w:rStyle w:val="CommentReference"/>
              </w:rPr>
              <w:commentReference w:id="17"/>
            </w:r>
            <w:commentRangeEnd w:id="18"/>
            <w:r w:rsidR="279CD7B9">
              <w:rPr>
                <w:rStyle w:val="CommentReference"/>
              </w:rPr>
              <w:commentReference w:id="18"/>
            </w:r>
            <w:commentRangeEnd w:id="19"/>
            <w:r w:rsidR="279CD7B9">
              <w:rPr>
                <w:rStyle w:val="CommentReference"/>
              </w:rPr>
              <w:commentReference w:id="19"/>
            </w:r>
            <w:r>
              <w:t xml:space="preserve"> rule configurations</w:t>
            </w:r>
            <w:r w:rsidR="61292EBA">
              <w:t xml:space="preserve"> simultaneously</w:t>
            </w:r>
            <w:r>
              <w:t xml:space="preserve"> </w:t>
            </w:r>
            <w:commentRangeStart w:id="21"/>
            <w:r>
              <w:t>and ensure isolation of tenant-segregated data</w:t>
            </w:r>
            <w:commentRangeEnd w:id="21"/>
            <w:r w:rsidR="279CD7B9">
              <w:rPr>
                <w:rStyle w:val="CommentReference"/>
              </w:rPr>
              <w:commentReference w:id="21"/>
            </w:r>
            <w:r>
              <w:t>.</w:t>
            </w:r>
          </w:p>
        </w:tc>
      </w:tr>
      <w:tr w:rsidR="4F8BFEEE" w14:paraId="2958B4B5" w14:textId="77777777" w:rsidTr="066B5A37">
        <w:trPr>
          <w:trHeight w:val="300"/>
        </w:trPr>
        <w:tc>
          <w:tcPr>
            <w:tcW w:w="9067" w:type="dxa"/>
            <w:gridSpan w:val="2"/>
            <w:shd w:val="clear" w:color="auto" w:fill="D9F2D0" w:themeFill="accent6" w:themeFillTint="33"/>
            <w:vAlign w:val="center"/>
          </w:tcPr>
          <w:p w14:paraId="7C0455DD" w14:textId="2511C2AF" w:rsidR="4113A09F" w:rsidRDefault="4113A09F" w:rsidP="4F8BFEEE">
            <w:pPr>
              <w:pStyle w:val="ListParagraph"/>
              <w:numPr>
                <w:ilvl w:val="0"/>
                <w:numId w:val="5"/>
              </w:numPr>
              <w:jc w:val="both"/>
              <w:rPr>
                <w:b/>
                <w:bCs/>
              </w:rPr>
            </w:pPr>
            <w:r w:rsidRPr="4F8BFEEE">
              <w:rPr>
                <w:b/>
                <w:bCs/>
              </w:rPr>
              <w:t xml:space="preserve">Typology Processor </w:t>
            </w:r>
          </w:p>
        </w:tc>
      </w:tr>
      <w:tr w:rsidR="4F8BFEEE" w14:paraId="1C9BE24F" w14:textId="77777777" w:rsidTr="066B5A37">
        <w:trPr>
          <w:trHeight w:val="300"/>
        </w:trPr>
        <w:tc>
          <w:tcPr>
            <w:tcW w:w="704" w:type="dxa"/>
            <w:vAlign w:val="center"/>
          </w:tcPr>
          <w:p w14:paraId="22581EB7" w14:textId="58D1F115" w:rsidR="4113A09F" w:rsidRDefault="3C9AD4E7" w:rsidP="4F8BFEEE">
            <w:pPr>
              <w:jc w:val="both"/>
            </w:pPr>
            <w:r>
              <w:t>E</w:t>
            </w:r>
            <w:r w:rsidR="799D9CF4">
              <w:t>.1</w:t>
            </w:r>
          </w:p>
        </w:tc>
        <w:tc>
          <w:tcPr>
            <w:tcW w:w="8363" w:type="dxa"/>
          </w:tcPr>
          <w:p w14:paraId="2EF14A0D" w14:textId="356FEAD5" w:rsidR="4113A09F" w:rsidRDefault="2648B59E" w:rsidP="066B5A37">
            <w:pPr>
              <w:jc w:val="both"/>
              <w:rPr>
                <w:rFonts w:ascii="Aptos" w:eastAsia="Aptos" w:hAnsi="Aptos" w:cs="Aptos"/>
              </w:rPr>
            </w:pPr>
            <w:r>
              <w:t xml:space="preserve">Similar to rule </w:t>
            </w:r>
            <w:r w:rsidR="5024CA6D">
              <w:t>processors</w:t>
            </w:r>
            <w:r>
              <w:t xml:space="preserve">, typology processors shall cache multiple typology configurations for different tenants. </w:t>
            </w:r>
            <w:r w:rsidR="67AA783E" w:rsidRPr="066B5A37">
              <w:rPr>
                <w:rFonts w:ascii="Aptos" w:eastAsia="Aptos" w:hAnsi="Aptos" w:cs="Aptos"/>
              </w:rPr>
              <w:t xml:space="preserve"> In the future, </w:t>
            </w:r>
            <w:r w:rsidR="67AA783E" w:rsidRPr="066B5A37">
              <w:rPr>
                <w:rFonts w:ascii="Aptos" w:eastAsia="Aptos" w:hAnsi="Aptos" w:cs="Aptos"/>
                <w:rPrChange w:id="22" w:author="Behjet Ansari" w:date="2025-05-13T04:35:00Z">
                  <w:rPr>
                    <w:rFonts w:ascii="Aptos" w:eastAsia="Aptos" w:hAnsi="Aptos" w:cs="Aptos"/>
                    <w:b/>
                    <w:bCs/>
                  </w:rPr>
                </w:rPrChange>
              </w:rPr>
              <w:t>NATS routing will be set dynamically based on the Tenant ID from the network map</w:t>
            </w:r>
            <w:r w:rsidR="67AA783E" w:rsidRPr="066B5A37">
              <w:rPr>
                <w:rFonts w:ascii="Aptos" w:eastAsia="Aptos" w:hAnsi="Aptos" w:cs="Aptos"/>
              </w:rPr>
              <w:t>, replacing the current static environment variable setup.</w:t>
            </w:r>
          </w:p>
        </w:tc>
      </w:tr>
      <w:tr w:rsidR="066B5A37" w14:paraId="44706078" w14:textId="77777777" w:rsidTr="066B5A37">
        <w:trPr>
          <w:trHeight w:val="300"/>
        </w:trPr>
        <w:tc>
          <w:tcPr>
            <w:tcW w:w="9067" w:type="dxa"/>
            <w:gridSpan w:val="2"/>
            <w:vAlign w:val="center"/>
          </w:tcPr>
          <w:p w14:paraId="5F21A0F1" w14:textId="067E5337" w:rsidR="7DB80F36" w:rsidRDefault="7DB80F36" w:rsidP="066B5A37">
            <w:pPr>
              <w:pStyle w:val="ListParagraph"/>
              <w:numPr>
                <w:ilvl w:val="0"/>
                <w:numId w:val="5"/>
              </w:numPr>
              <w:rPr>
                <w:b/>
                <w:bCs/>
                <w:rPrChange w:id="23" w:author="Behjet Ansari" w:date="2025-05-09T05:53:00Z">
                  <w:rPr/>
                </w:rPrChange>
              </w:rPr>
            </w:pPr>
            <w:r w:rsidRPr="066B5A37">
              <w:rPr>
                <w:b/>
                <w:bCs/>
                <w:rPrChange w:id="24" w:author="Behjet Ansari" w:date="2025-05-09T05:53:00Z">
                  <w:rPr/>
                </w:rPrChange>
              </w:rPr>
              <w:t>Relay Service</w:t>
            </w:r>
          </w:p>
        </w:tc>
      </w:tr>
      <w:tr w:rsidR="066B5A37" w14:paraId="3FC9E688" w14:textId="77777777" w:rsidTr="066B5A37">
        <w:trPr>
          <w:trHeight w:val="300"/>
        </w:trPr>
        <w:tc>
          <w:tcPr>
            <w:tcW w:w="704" w:type="dxa"/>
            <w:vAlign w:val="center"/>
          </w:tcPr>
          <w:p w14:paraId="18B6D3D7" w14:textId="67B0FBA9" w:rsidR="27880A50" w:rsidRDefault="27880A50" w:rsidP="066B5A37">
            <w:r>
              <w:t>F</w:t>
            </w:r>
            <w:r w:rsidR="7DB80F36">
              <w:t xml:space="preserve">.1 </w:t>
            </w:r>
          </w:p>
        </w:tc>
        <w:tc>
          <w:tcPr>
            <w:tcW w:w="8363" w:type="dxa"/>
          </w:tcPr>
          <w:p w14:paraId="7D29CDAC" w14:textId="0F29F79E" w:rsidR="7DB80F36" w:rsidRDefault="7DB80F36" w:rsidP="066B5A37">
            <w:pPr>
              <w:jc w:val="both"/>
              <w:rPr>
                <w:rFonts w:ascii="Aptos" w:eastAsia="Aptos" w:hAnsi="Aptos" w:cs="Arial"/>
              </w:rPr>
            </w:pPr>
            <w:r w:rsidRPr="066B5A37">
              <w:rPr>
                <w:rFonts w:ascii="Aptos" w:eastAsia="Aptos" w:hAnsi="Aptos" w:cs="Arial"/>
              </w:rPr>
              <w:t>When Tazama accepts transactions from tenants directly, a tenant-specific relay service for each tenant would be deployed.</w:t>
            </w:r>
          </w:p>
        </w:tc>
      </w:tr>
      <w:tr w:rsidR="066B5A37" w14:paraId="63272771" w14:textId="77777777" w:rsidTr="066B5A37">
        <w:trPr>
          <w:trHeight w:val="300"/>
        </w:trPr>
        <w:tc>
          <w:tcPr>
            <w:tcW w:w="704" w:type="dxa"/>
            <w:vAlign w:val="center"/>
          </w:tcPr>
          <w:p w14:paraId="214195BC" w14:textId="164A6094" w:rsidR="4B450BB5" w:rsidRDefault="4B450BB5" w:rsidP="066B5A37">
            <w:r>
              <w:t>F</w:t>
            </w:r>
            <w:r w:rsidR="7DB80F36">
              <w:t>.2</w:t>
            </w:r>
          </w:p>
        </w:tc>
        <w:tc>
          <w:tcPr>
            <w:tcW w:w="8363" w:type="dxa"/>
          </w:tcPr>
          <w:p w14:paraId="72F62D28" w14:textId="0942552E" w:rsidR="448D0DA8" w:rsidRDefault="448D0DA8" w:rsidP="066B5A37">
            <w:pPr>
              <w:jc w:val="both"/>
            </w:pPr>
            <w:r>
              <w:t>Relay service for case/alert creation shall also be tenant specific, using designated NATS endpoints.</w:t>
            </w:r>
          </w:p>
        </w:tc>
      </w:tr>
      <w:tr w:rsidR="066B5A37" w14:paraId="484F08D1" w14:textId="77777777" w:rsidTr="066B5A37">
        <w:trPr>
          <w:trHeight w:val="300"/>
        </w:trPr>
        <w:tc>
          <w:tcPr>
            <w:tcW w:w="704" w:type="dxa"/>
            <w:vAlign w:val="center"/>
          </w:tcPr>
          <w:p w14:paraId="6BF85B26" w14:textId="2A9CCB3A" w:rsidR="4B450BB5" w:rsidRDefault="4B450BB5" w:rsidP="066B5A37">
            <w:r>
              <w:t>F</w:t>
            </w:r>
            <w:r w:rsidR="7D4A8560">
              <w:t>.3</w:t>
            </w:r>
          </w:p>
        </w:tc>
        <w:tc>
          <w:tcPr>
            <w:tcW w:w="8363" w:type="dxa"/>
          </w:tcPr>
          <w:p w14:paraId="1D8DD9D8" w14:textId="4356E156" w:rsidR="74708228" w:rsidRDefault="74708228" w:rsidP="066B5A37">
            <w:pPr>
              <w:jc w:val="both"/>
              <w:rPr>
                <w:rFonts w:ascii="Aptos" w:eastAsia="Aptos" w:hAnsi="Aptos" w:cs="Arial"/>
              </w:rPr>
            </w:pPr>
            <w:r w:rsidRPr="066B5A37">
              <w:rPr>
                <w:rFonts w:ascii="Aptos" w:eastAsia="Aptos" w:hAnsi="Aptos" w:cs="Arial"/>
              </w:rPr>
              <w:t xml:space="preserve">The </w:t>
            </w:r>
            <w:r w:rsidR="034FEE52" w:rsidRPr="066B5A37">
              <w:rPr>
                <w:rFonts w:ascii="Aptos" w:eastAsia="Aptos" w:hAnsi="Aptos" w:cs="Arial"/>
              </w:rPr>
              <w:t>T</w:t>
            </w:r>
            <w:r w:rsidRPr="066B5A37">
              <w:rPr>
                <w:rFonts w:ascii="Aptos" w:eastAsia="Aptos" w:hAnsi="Aptos" w:cs="Arial"/>
              </w:rPr>
              <w:t xml:space="preserve">ypology </w:t>
            </w:r>
            <w:r w:rsidR="421A81B5" w:rsidRPr="066B5A37">
              <w:rPr>
                <w:rFonts w:ascii="Aptos" w:eastAsia="Aptos" w:hAnsi="Aptos" w:cs="Arial"/>
              </w:rPr>
              <w:t>P</w:t>
            </w:r>
            <w:r w:rsidRPr="066B5A37">
              <w:rPr>
                <w:rFonts w:ascii="Aptos" w:eastAsia="Aptos" w:hAnsi="Aptos" w:cs="Arial"/>
              </w:rPr>
              <w:t>rocessor shall generate interdictions to the tenant-specific relay service.</w:t>
            </w:r>
          </w:p>
        </w:tc>
      </w:tr>
      <w:tr w:rsidR="066B5A37" w14:paraId="150CEFC1" w14:textId="77777777" w:rsidTr="066B5A37">
        <w:trPr>
          <w:trHeight w:val="300"/>
        </w:trPr>
        <w:tc>
          <w:tcPr>
            <w:tcW w:w="704" w:type="dxa"/>
            <w:vAlign w:val="center"/>
          </w:tcPr>
          <w:p w14:paraId="2090DC0D" w14:textId="1EFD74AF" w:rsidR="25FBFA8B" w:rsidRDefault="25FBFA8B" w:rsidP="066B5A37">
            <w:r>
              <w:t>F</w:t>
            </w:r>
            <w:r w:rsidR="5D7A7E59">
              <w:t>.4</w:t>
            </w:r>
          </w:p>
        </w:tc>
        <w:tc>
          <w:tcPr>
            <w:tcW w:w="8363" w:type="dxa"/>
          </w:tcPr>
          <w:p w14:paraId="78BE2342" w14:textId="53E49239" w:rsidR="27A23C4C" w:rsidRDefault="27A23C4C" w:rsidP="066B5A37">
            <w:pPr>
              <w:jc w:val="both"/>
              <w:rPr>
                <w:color w:val="000000" w:themeColor="text1"/>
              </w:rPr>
            </w:pPr>
            <w:r>
              <w:t>For</w:t>
            </w:r>
            <w:r w:rsidR="5D7A7E59">
              <w:t xml:space="preserve"> notifying </w:t>
            </w:r>
            <w:r w:rsidR="3B416038">
              <w:t>the specific</w:t>
            </w:r>
            <w:r w:rsidR="5D7A7E59">
              <w:t xml:space="preserve"> tenant of an interdiction</w:t>
            </w:r>
            <w:r w:rsidR="7FC779F3">
              <w:t>,</w:t>
            </w:r>
            <w:r w:rsidR="5D7A7E59">
              <w:t xml:space="preserve"> </w:t>
            </w:r>
            <w:r w:rsidR="5D7A7E59" w:rsidRPr="066B5A37">
              <w:rPr>
                <w:color w:val="000000" w:themeColor="text1"/>
              </w:rPr>
              <w:t>notification</w:t>
            </w:r>
            <w:r w:rsidR="5C197DC6" w:rsidRPr="066B5A37">
              <w:rPr>
                <w:color w:val="000000" w:themeColor="text1"/>
              </w:rPr>
              <w:t xml:space="preserve"> shall be routed</w:t>
            </w:r>
            <w:r w:rsidR="5D7A7E59" w:rsidRPr="066B5A37">
              <w:rPr>
                <w:color w:val="000000" w:themeColor="text1"/>
              </w:rPr>
              <w:t xml:space="preserve"> to the tenant </w:t>
            </w:r>
            <w:commentRangeStart w:id="25"/>
            <w:r w:rsidR="5D7A7E59" w:rsidRPr="066B5A37">
              <w:rPr>
                <w:color w:val="000000" w:themeColor="text1"/>
              </w:rPr>
              <w:t>through dedicated relay services per tenant.</w:t>
            </w:r>
            <w:commentRangeEnd w:id="25"/>
            <w:r>
              <w:rPr>
                <w:rStyle w:val="CommentReference"/>
              </w:rPr>
              <w:commentReference w:id="25"/>
            </w:r>
          </w:p>
        </w:tc>
      </w:tr>
      <w:tr w:rsidR="066B5A37" w14:paraId="0988FB9B" w14:textId="77777777" w:rsidTr="066B5A37">
        <w:trPr>
          <w:trHeight w:val="300"/>
        </w:trPr>
        <w:tc>
          <w:tcPr>
            <w:tcW w:w="704" w:type="dxa"/>
            <w:vAlign w:val="center"/>
          </w:tcPr>
          <w:p w14:paraId="6F8B3081" w14:textId="1D980948" w:rsidR="05397476" w:rsidRDefault="05397476" w:rsidP="066B5A37">
            <w:r>
              <w:t>F</w:t>
            </w:r>
            <w:r w:rsidR="51280CF2">
              <w:t>.</w:t>
            </w:r>
            <w:r w:rsidR="0E6958ED">
              <w:t>5</w:t>
            </w:r>
          </w:p>
        </w:tc>
        <w:tc>
          <w:tcPr>
            <w:tcW w:w="8363" w:type="dxa"/>
          </w:tcPr>
          <w:p w14:paraId="25D85C61" w14:textId="274DEA03" w:rsidR="07751104" w:rsidRDefault="07751104" w:rsidP="066B5A37">
            <w:pPr>
              <w:jc w:val="both"/>
              <w:rPr>
                <w:rFonts w:ascii="Aptos" w:eastAsia="Aptos" w:hAnsi="Aptos" w:cs="Arial"/>
              </w:rPr>
            </w:pPr>
            <w:r w:rsidRPr="066B5A37">
              <w:rPr>
                <w:rFonts w:ascii="Aptos" w:eastAsia="Aptos" w:hAnsi="Aptos" w:cs="Arial"/>
              </w:rPr>
              <w:t>T</w:t>
            </w:r>
            <w:r w:rsidR="1930358A" w:rsidRPr="066B5A37">
              <w:rPr>
                <w:rFonts w:ascii="Aptos" w:eastAsia="Aptos" w:hAnsi="Aptos" w:cs="Arial"/>
              </w:rPr>
              <w:t xml:space="preserve">he TADProc </w:t>
            </w:r>
            <w:r w:rsidR="28551FC0" w:rsidRPr="066B5A37">
              <w:rPr>
                <w:rFonts w:ascii="Aptos" w:eastAsia="Aptos" w:hAnsi="Aptos" w:cs="Arial"/>
              </w:rPr>
              <w:t>also</w:t>
            </w:r>
            <w:r w:rsidR="1930358A" w:rsidRPr="066B5A37">
              <w:rPr>
                <w:rFonts w:ascii="Aptos" w:eastAsia="Aptos" w:hAnsi="Aptos" w:cs="Arial"/>
              </w:rPr>
              <w:t xml:space="preserve"> generate</w:t>
            </w:r>
            <w:r w:rsidR="37772305" w:rsidRPr="066B5A37">
              <w:rPr>
                <w:rFonts w:ascii="Aptos" w:eastAsia="Aptos" w:hAnsi="Aptos" w:cs="Arial"/>
              </w:rPr>
              <w:t>s</w:t>
            </w:r>
            <w:r w:rsidR="1930358A" w:rsidRPr="066B5A37">
              <w:rPr>
                <w:rFonts w:ascii="Aptos" w:eastAsia="Aptos" w:hAnsi="Aptos" w:cs="Arial"/>
              </w:rPr>
              <w:t xml:space="preserve"> investigation alerts to a tenant-specific case management system.</w:t>
            </w:r>
          </w:p>
        </w:tc>
      </w:tr>
      <w:tr w:rsidR="006D13D2" w:rsidRPr="000F4604" w14:paraId="68B52206" w14:textId="77777777" w:rsidTr="066B5A37">
        <w:tc>
          <w:tcPr>
            <w:tcW w:w="9067" w:type="dxa"/>
            <w:gridSpan w:val="2"/>
            <w:shd w:val="clear" w:color="auto" w:fill="D9F2D0" w:themeFill="accent6" w:themeFillTint="33"/>
            <w:vAlign w:val="center"/>
          </w:tcPr>
          <w:p w14:paraId="47AA3B63" w14:textId="48F9D786" w:rsidR="006D13D2" w:rsidRPr="000F4604" w:rsidRDefault="7D9FFC7A">
            <w:pPr>
              <w:pStyle w:val="ListParagraph"/>
              <w:numPr>
                <w:ilvl w:val="0"/>
                <w:numId w:val="5"/>
              </w:numPr>
              <w:jc w:val="both"/>
              <w:rPr>
                <w:b/>
                <w:bCs/>
              </w:rPr>
            </w:pPr>
            <w:commentRangeStart w:id="26"/>
            <w:commentRangeStart w:id="27"/>
            <w:r w:rsidRPr="066B5A37">
              <w:rPr>
                <w:b/>
                <w:bCs/>
              </w:rPr>
              <w:t>Data Storage</w:t>
            </w:r>
            <w:commentRangeEnd w:id="26"/>
            <w:r w:rsidR="000E6436">
              <w:rPr>
                <w:rStyle w:val="CommentReference"/>
              </w:rPr>
              <w:commentReference w:id="26"/>
            </w:r>
            <w:commentRangeEnd w:id="27"/>
            <w:r w:rsidR="000E6436">
              <w:rPr>
                <w:rStyle w:val="CommentReference"/>
              </w:rPr>
              <w:commentReference w:id="27"/>
            </w:r>
          </w:p>
        </w:tc>
      </w:tr>
      <w:tr w:rsidR="006D13D2" w:rsidRPr="00F84338" w14:paraId="7B633E57" w14:textId="77777777" w:rsidTr="066B5A37">
        <w:tc>
          <w:tcPr>
            <w:tcW w:w="704" w:type="dxa"/>
            <w:vAlign w:val="center"/>
          </w:tcPr>
          <w:p w14:paraId="07E730F3" w14:textId="52982CC9" w:rsidR="006D13D2" w:rsidRPr="000F4604" w:rsidRDefault="23FB753C">
            <w:r>
              <w:t>G</w:t>
            </w:r>
            <w:r w:rsidR="5E8B5917">
              <w:t>.</w:t>
            </w:r>
            <w:r w:rsidR="0F6D63ED">
              <w:t>1</w:t>
            </w:r>
          </w:p>
        </w:tc>
        <w:tc>
          <w:tcPr>
            <w:tcW w:w="8363" w:type="dxa"/>
          </w:tcPr>
          <w:p w14:paraId="4B4D9BEA" w14:textId="4D88EC90" w:rsidR="006D13D2" w:rsidRPr="00F84338" w:rsidRDefault="64343F8F" w:rsidP="0C7E2D82">
            <w:pPr>
              <w:jc w:val="both"/>
              <w:rPr>
                <w:color w:val="FF0000"/>
              </w:rPr>
            </w:pPr>
            <w:r>
              <w:t xml:space="preserve">All data </w:t>
            </w:r>
            <w:r w:rsidR="56109D0F">
              <w:t>indices</w:t>
            </w:r>
            <w:r w:rsidR="3DCCC3D6">
              <w:t xml:space="preserve"> where ID is present</w:t>
            </w:r>
            <w:r>
              <w:t xml:space="preserve"> </w:t>
            </w:r>
            <w:r w:rsidR="6386CE20">
              <w:t>shall include</w:t>
            </w:r>
            <w:r>
              <w:t xml:space="preserve"> Tenant ID (transactions, evaluation reports, user roles). Tenants shall only be able to access the data tagged with their tenant ID. </w:t>
            </w:r>
            <w:r w:rsidRPr="066B5A37">
              <w:rPr>
                <w:color w:val="FF0000"/>
              </w:rPr>
              <w:t xml:space="preserve"> </w:t>
            </w:r>
          </w:p>
        </w:tc>
      </w:tr>
      <w:tr w:rsidR="006D13D2" w:rsidRPr="00650F55" w14:paraId="327C25C8" w14:textId="77777777" w:rsidTr="066B5A37">
        <w:tc>
          <w:tcPr>
            <w:tcW w:w="704" w:type="dxa"/>
            <w:vAlign w:val="center"/>
          </w:tcPr>
          <w:p w14:paraId="295B83BF" w14:textId="2B688843" w:rsidR="006D13D2" w:rsidRPr="000E6436" w:rsidRDefault="701EE59C">
            <w:pPr>
              <w:jc w:val="both"/>
            </w:pPr>
            <w:r>
              <w:t>G</w:t>
            </w:r>
            <w:r w:rsidR="5E8B5917">
              <w:t>.2</w:t>
            </w:r>
          </w:p>
        </w:tc>
        <w:tc>
          <w:tcPr>
            <w:tcW w:w="8363" w:type="dxa"/>
          </w:tcPr>
          <w:p w14:paraId="641270BE" w14:textId="5692F313" w:rsidR="006D13D2" w:rsidRPr="00650F55" w:rsidRDefault="57BD1736">
            <w:pPr>
              <w:jc w:val="both"/>
            </w:pPr>
            <w:commentRangeStart w:id="28"/>
            <w:r>
              <w:t>There shall be separate collections for each message</w:t>
            </w:r>
            <w:commentRangeEnd w:id="28"/>
            <w:r w:rsidR="000E6436">
              <w:rPr>
                <w:rStyle w:val="CommentReference"/>
              </w:rPr>
              <w:commentReference w:id="28"/>
            </w:r>
            <w:r>
              <w:t xml:space="preserve"> for each tenant</w:t>
            </w:r>
            <w:r w:rsidR="5D96584E">
              <w:t xml:space="preserve"> in ArangoD</w:t>
            </w:r>
            <w:r w:rsidR="336227F8">
              <w:t>B</w:t>
            </w:r>
            <w:r>
              <w:t xml:space="preserve"> (e.g., TransactionHistoryPacs002_t1)</w:t>
            </w:r>
          </w:p>
        </w:tc>
      </w:tr>
      <w:tr w:rsidR="006D13D2" w:rsidRPr="00111DCA" w14:paraId="6DE6F067" w14:textId="77777777" w:rsidTr="066B5A37">
        <w:trPr>
          <w:trHeight w:val="300"/>
        </w:trPr>
        <w:tc>
          <w:tcPr>
            <w:tcW w:w="704" w:type="dxa"/>
            <w:vAlign w:val="center"/>
          </w:tcPr>
          <w:p w14:paraId="5FC22DB1" w14:textId="2ED2F520" w:rsidR="006D13D2" w:rsidRPr="000F4604" w:rsidRDefault="565566A3">
            <w:pPr>
              <w:jc w:val="both"/>
            </w:pPr>
            <w:r>
              <w:t>G</w:t>
            </w:r>
            <w:r w:rsidR="545FF2BC">
              <w:t>.3</w:t>
            </w:r>
          </w:p>
        </w:tc>
        <w:tc>
          <w:tcPr>
            <w:tcW w:w="8363" w:type="dxa"/>
          </w:tcPr>
          <w:p w14:paraId="375FB671" w14:textId="4F25AC21" w:rsidR="006D13D2" w:rsidRPr="00111DCA" w:rsidRDefault="4E197E07">
            <w:pPr>
              <w:jc w:val="both"/>
            </w:pPr>
            <w:r>
              <w:t>For storing enrichment data, there shall be a separate</w:t>
            </w:r>
            <w:r w:rsidR="7F9D3486">
              <w:t xml:space="preserve"> relational</w:t>
            </w:r>
            <w:r>
              <w:t xml:space="preserve"> </w:t>
            </w:r>
            <w:r w:rsidR="34405C63">
              <w:t>database</w:t>
            </w:r>
            <w:r>
              <w:t xml:space="preserve"> schema containing separate collections for storing data of each tenant.</w:t>
            </w:r>
          </w:p>
        </w:tc>
      </w:tr>
      <w:tr w:rsidR="000E6436" w:rsidRPr="00111DCA" w14:paraId="33DC252F" w14:textId="77777777" w:rsidTr="066B5A37">
        <w:trPr>
          <w:trHeight w:val="300"/>
        </w:trPr>
        <w:tc>
          <w:tcPr>
            <w:tcW w:w="704" w:type="dxa"/>
            <w:vAlign w:val="center"/>
          </w:tcPr>
          <w:p w14:paraId="6E144A4D" w14:textId="64C14A8F" w:rsidR="000E6436" w:rsidRDefault="5297139E">
            <w:pPr>
              <w:jc w:val="both"/>
            </w:pPr>
            <w:r>
              <w:t>G</w:t>
            </w:r>
            <w:r w:rsidR="545FF2BC">
              <w:t>.4</w:t>
            </w:r>
          </w:p>
        </w:tc>
        <w:tc>
          <w:tcPr>
            <w:tcW w:w="8363" w:type="dxa"/>
          </w:tcPr>
          <w:p w14:paraId="1B735DA4" w14:textId="55B39F3A" w:rsidR="000E6436" w:rsidRDefault="4C6FA812">
            <w:pPr>
              <w:jc w:val="both"/>
            </w:pPr>
            <w:r>
              <w:t>The evaluation</w:t>
            </w:r>
            <w:r w:rsidR="58355AC4">
              <w:t xml:space="preserve"> results schema shall also have separate collections for each tenant.</w:t>
            </w:r>
          </w:p>
        </w:tc>
      </w:tr>
      <w:tr w:rsidR="066B5A37" w14:paraId="608DE82F" w14:textId="77777777" w:rsidTr="066B5A37">
        <w:trPr>
          <w:trHeight w:val="300"/>
        </w:trPr>
        <w:tc>
          <w:tcPr>
            <w:tcW w:w="704" w:type="dxa"/>
            <w:vAlign w:val="center"/>
          </w:tcPr>
          <w:p w14:paraId="66022A64" w14:textId="5870A5E3" w:rsidR="55E9C273" w:rsidRDefault="55E9C273" w:rsidP="066B5A37">
            <w:pPr>
              <w:jc w:val="both"/>
            </w:pPr>
            <w:r>
              <w:t>G.5</w:t>
            </w:r>
          </w:p>
        </w:tc>
        <w:tc>
          <w:tcPr>
            <w:tcW w:w="8363" w:type="dxa"/>
          </w:tcPr>
          <w:p w14:paraId="05241B50" w14:textId="10065BBD" w:rsidR="3073AC66" w:rsidRDefault="3073AC66" w:rsidP="066B5A37">
            <w:pPr>
              <w:jc w:val="both"/>
              <w:rPr>
                <w:rFonts w:ascii="Aptos" w:eastAsia="Aptos" w:hAnsi="Aptos" w:cs="Arial"/>
              </w:rPr>
            </w:pPr>
            <w:r w:rsidRPr="066B5A37">
              <w:rPr>
                <w:rFonts w:ascii="Aptos" w:eastAsia="Aptos" w:hAnsi="Aptos" w:cs="Arial"/>
              </w:rPr>
              <w:t>Any tenant-specific data that has been propagated to the data warehouse must be accessible by that tenant only</w:t>
            </w:r>
            <w:r w:rsidR="756DE772" w:rsidRPr="066B5A37">
              <w:rPr>
                <w:rFonts w:ascii="Aptos" w:eastAsia="Aptos" w:hAnsi="Aptos" w:cs="Arial"/>
              </w:rPr>
              <w:t>.</w:t>
            </w:r>
          </w:p>
        </w:tc>
      </w:tr>
      <w:tr w:rsidR="006D13D2" w:rsidRPr="000F4604" w14:paraId="05A0B215" w14:textId="77777777" w:rsidTr="066B5A37">
        <w:tc>
          <w:tcPr>
            <w:tcW w:w="9067" w:type="dxa"/>
            <w:gridSpan w:val="2"/>
            <w:shd w:val="clear" w:color="auto" w:fill="D9F2D0" w:themeFill="accent6" w:themeFillTint="33"/>
            <w:vAlign w:val="center"/>
          </w:tcPr>
          <w:p w14:paraId="4FA19A13" w14:textId="2894046D" w:rsidR="006D13D2" w:rsidRPr="000F4604" w:rsidRDefault="301F1495">
            <w:pPr>
              <w:pStyle w:val="ListParagraph"/>
              <w:numPr>
                <w:ilvl w:val="0"/>
                <w:numId w:val="5"/>
              </w:numPr>
              <w:jc w:val="both"/>
              <w:rPr>
                <w:b/>
                <w:bCs/>
              </w:rPr>
            </w:pPr>
            <w:r w:rsidRPr="066B5A37">
              <w:rPr>
                <w:b/>
                <w:bCs/>
              </w:rPr>
              <w:t>Case Management</w:t>
            </w:r>
          </w:p>
        </w:tc>
      </w:tr>
      <w:tr w:rsidR="006D13D2" w:rsidRPr="00F84338" w14:paraId="6EAEA767" w14:textId="77777777" w:rsidTr="066B5A37">
        <w:tc>
          <w:tcPr>
            <w:tcW w:w="704" w:type="dxa"/>
            <w:vAlign w:val="center"/>
          </w:tcPr>
          <w:p w14:paraId="00DC87AE" w14:textId="4F59BB83" w:rsidR="006D13D2" w:rsidRPr="000F4604" w:rsidRDefault="7451FF39">
            <w:r>
              <w:t>H</w:t>
            </w:r>
            <w:r w:rsidR="5E8B5917">
              <w:t>.1</w:t>
            </w:r>
          </w:p>
        </w:tc>
        <w:tc>
          <w:tcPr>
            <w:tcW w:w="8363" w:type="dxa"/>
          </w:tcPr>
          <w:p w14:paraId="274DCC98" w14:textId="6A02D253" w:rsidR="006D13D2" w:rsidRPr="00F84338" w:rsidRDefault="58355AC4">
            <w:pPr>
              <w:jc w:val="both"/>
            </w:pPr>
            <w:r>
              <w:t xml:space="preserve">Cases created shall be segregated per tenant. </w:t>
            </w:r>
          </w:p>
        </w:tc>
      </w:tr>
      <w:tr w:rsidR="006D13D2" w:rsidRPr="00650F55" w14:paraId="40864544" w14:textId="77777777" w:rsidTr="066B5A37">
        <w:tc>
          <w:tcPr>
            <w:tcW w:w="704" w:type="dxa"/>
            <w:vAlign w:val="center"/>
          </w:tcPr>
          <w:p w14:paraId="3D590B00" w14:textId="377C187D" w:rsidR="006D13D2" w:rsidRPr="003E1998" w:rsidRDefault="2F4213BF">
            <w:pPr>
              <w:jc w:val="both"/>
            </w:pPr>
            <w:r>
              <w:t>H</w:t>
            </w:r>
            <w:r w:rsidR="5E8B5917">
              <w:t>.2</w:t>
            </w:r>
          </w:p>
        </w:tc>
        <w:tc>
          <w:tcPr>
            <w:tcW w:w="8363" w:type="dxa"/>
          </w:tcPr>
          <w:p w14:paraId="70BDE850" w14:textId="39FE4F52" w:rsidR="006D13D2" w:rsidRPr="00650F55" w:rsidRDefault="65B693A6">
            <w:pPr>
              <w:jc w:val="both"/>
            </w:pPr>
            <w:r>
              <w:t>For data sharing between tenants during a case investigation, evaluation reports may be shared.</w:t>
            </w:r>
          </w:p>
        </w:tc>
      </w:tr>
      <w:tr w:rsidR="0361E0BD" w14:paraId="47AEB014" w14:textId="77777777" w:rsidTr="066B5A37">
        <w:trPr>
          <w:trHeight w:val="300"/>
        </w:trPr>
        <w:tc>
          <w:tcPr>
            <w:tcW w:w="704" w:type="dxa"/>
            <w:vAlign w:val="center"/>
          </w:tcPr>
          <w:p w14:paraId="4802479D" w14:textId="2C8686D9" w:rsidR="1EE87EFE" w:rsidRDefault="4D49A6D3" w:rsidP="0361E0BD">
            <w:pPr>
              <w:jc w:val="both"/>
            </w:pPr>
            <w:r>
              <w:t>H</w:t>
            </w:r>
            <w:r w:rsidR="12AA4E43">
              <w:t>.3</w:t>
            </w:r>
          </w:p>
        </w:tc>
        <w:tc>
          <w:tcPr>
            <w:tcW w:w="8363" w:type="dxa"/>
          </w:tcPr>
          <w:p w14:paraId="24E782D5" w14:textId="032B4CF0" w:rsidR="1EE87EFE" w:rsidRDefault="12AA4E43" w:rsidP="0361E0BD">
            <w:pPr>
              <w:jc w:val="both"/>
            </w:pPr>
            <w:r>
              <w:t>Data available to an investigator during the investigation of a case must be segregated by tenant.</w:t>
            </w:r>
          </w:p>
        </w:tc>
      </w:tr>
      <w:tr w:rsidR="0361E0BD" w14:paraId="6DE1C06D" w14:textId="77777777" w:rsidTr="066B5A37">
        <w:trPr>
          <w:trHeight w:val="300"/>
        </w:trPr>
        <w:tc>
          <w:tcPr>
            <w:tcW w:w="704" w:type="dxa"/>
            <w:vAlign w:val="center"/>
          </w:tcPr>
          <w:p w14:paraId="36D56398" w14:textId="69AC4344" w:rsidR="1EE87EFE" w:rsidRDefault="3B988293" w:rsidP="0361E0BD">
            <w:pPr>
              <w:jc w:val="both"/>
            </w:pPr>
            <w:r>
              <w:t>H</w:t>
            </w:r>
            <w:r w:rsidR="12AA4E43">
              <w:t>.4</w:t>
            </w:r>
          </w:p>
        </w:tc>
        <w:tc>
          <w:tcPr>
            <w:tcW w:w="8363" w:type="dxa"/>
          </w:tcPr>
          <w:p w14:paraId="002AC9F4" w14:textId="41D6E667" w:rsidR="1EE87EFE" w:rsidRDefault="12AA4E43" w:rsidP="0361E0BD">
            <w:pPr>
              <w:jc w:val="both"/>
            </w:pPr>
            <w:r>
              <w:t xml:space="preserve">Data shared between investigators from different tenants </w:t>
            </w:r>
            <w:r w:rsidR="407C1409">
              <w:t>must be shared by extract and transmission and not by access to the source data directly.</w:t>
            </w:r>
          </w:p>
        </w:tc>
      </w:tr>
      <w:tr w:rsidR="003E1998" w:rsidRPr="000F4604" w14:paraId="0DDC82D3" w14:textId="77777777" w:rsidTr="066B5A37">
        <w:tc>
          <w:tcPr>
            <w:tcW w:w="9067" w:type="dxa"/>
            <w:gridSpan w:val="2"/>
            <w:shd w:val="clear" w:color="auto" w:fill="D9F2D0" w:themeFill="accent6" w:themeFillTint="33"/>
            <w:vAlign w:val="center"/>
          </w:tcPr>
          <w:p w14:paraId="11FF6543" w14:textId="1D7AFD58" w:rsidR="003E1998" w:rsidRPr="000F4604" w:rsidRDefault="003E1998">
            <w:pPr>
              <w:pStyle w:val="ListParagraph"/>
              <w:numPr>
                <w:ilvl w:val="0"/>
                <w:numId w:val="5"/>
              </w:numPr>
              <w:jc w:val="both"/>
              <w:rPr>
                <w:b/>
                <w:bCs/>
              </w:rPr>
            </w:pPr>
            <w:r>
              <w:rPr>
                <w:b/>
                <w:bCs/>
              </w:rPr>
              <w:t>Configuration Management</w:t>
            </w:r>
          </w:p>
        </w:tc>
      </w:tr>
      <w:tr w:rsidR="003E1998" w:rsidRPr="00F84338" w14:paraId="64E953D2" w14:textId="77777777" w:rsidTr="066B5A37">
        <w:tc>
          <w:tcPr>
            <w:tcW w:w="704" w:type="dxa"/>
            <w:vAlign w:val="center"/>
          </w:tcPr>
          <w:p w14:paraId="5F939711" w14:textId="3703BB67" w:rsidR="003E1998" w:rsidRPr="000F4604" w:rsidRDefault="00C02DDD">
            <w:r>
              <w:t>I</w:t>
            </w:r>
            <w:r w:rsidR="239D2C8E">
              <w:t>.1</w:t>
            </w:r>
          </w:p>
        </w:tc>
        <w:tc>
          <w:tcPr>
            <w:tcW w:w="8363" w:type="dxa"/>
          </w:tcPr>
          <w:p w14:paraId="3C174CC7" w14:textId="21E5A010" w:rsidR="003E1998" w:rsidRPr="00F84338" w:rsidRDefault="00AE3ECC">
            <w:pPr>
              <w:jc w:val="both"/>
            </w:pPr>
            <w:r>
              <w:t>Rule and typology configurations will differ from tenant to tenant (e.g., breaching thresholds, additional field checks etc.)</w:t>
            </w:r>
          </w:p>
        </w:tc>
      </w:tr>
      <w:tr w:rsidR="003E1998" w:rsidRPr="00650F55" w14:paraId="1D9D13E6" w14:textId="77777777" w:rsidTr="066B5A37">
        <w:tc>
          <w:tcPr>
            <w:tcW w:w="704" w:type="dxa"/>
            <w:vAlign w:val="center"/>
          </w:tcPr>
          <w:p w14:paraId="66417DD9" w14:textId="6702ED7D" w:rsidR="003E1998" w:rsidRPr="003E1998" w:rsidRDefault="337D4D6E">
            <w:pPr>
              <w:jc w:val="both"/>
            </w:pPr>
            <w:r>
              <w:t>I</w:t>
            </w:r>
            <w:r w:rsidR="239D2C8E">
              <w:t>.2</w:t>
            </w:r>
          </w:p>
        </w:tc>
        <w:tc>
          <w:tcPr>
            <w:tcW w:w="8363" w:type="dxa"/>
          </w:tcPr>
          <w:p w14:paraId="7985D082" w14:textId="5633D8AD" w:rsidR="003E1998" w:rsidRPr="00650F55" w:rsidRDefault="293E582E" w:rsidP="4F8BFEEE">
            <w:pPr>
              <w:jc w:val="both"/>
            </w:pPr>
            <w:r>
              <w:t xml:space="preserve">Tenants shall be able to personalize their own configurations to achieve detection of fraud according to their standards. Any customizations made to the configurations must be checked first by the internal </w:t>
            </w:r>
            <w:r w:rsidR="08CF1EC4">
              <w:t>integrator and</w:t>
            </w:r>
            <w:r>
              <w:t xml:space="preserve"> then published. </w:t>
            </w:r>
          </w:p>
        </w:tc>
      </w:tr>
      <w:tr w:rsidR="003E1998" w:rsidRPr="00111DCA" w14:paraId="2385CBAA" w14:textId="77777777" w:rsidTr="066B5A37">
        <w:trPr>
          <w:trHeight w:val="300"/>
        </w:trPr>
        <w:tc>
          <w:tcPr>
            <w:tcW w:w="704" w:type="dxa"/>
            <w:vAlign w:val="center"/>
          </w:tcPr>
          <w:p w14:paraId="2E111E05" w14:textId="1EFD64A5" w:rsidR="003E1998" w:rsidRPr="000F4604" w:rsidRDefault="4BC89D64">
            <w:pPr>
              <w:jc w:val="both"/>
            </w:pPr>
            <w:r>
              <w:t>I</w:t>
            </w:r>
            <w:r w:rsidR="2DBF6744">
              <w:t>.3</w:t>
            </w:r>
          </w:p>
        </w:tc>
        <w:tc>
          <w:tcPr>
            <w:tcW w:w="8363" w:type="dxa"/>
          </w:tcPr>
          <w:p w14:paraId="4F556793" w14:textId="022C5EF0" w:rsidR="00705272" w:rsidRDefault="13DE4853" w:rsidP="00705272">
            <w:pPr>
              <w:spacing w:after="160"/>
              <w:jc w:val="both"/>
            </w:pPr>
            <w:r>
              <w:t>T</w:t>
            </w:r>
            <w:r w:rsidR="61DAFDC7">
              <w:t xml:space="preserve">he actions tenants can perform are: </w:t>
            </w:r>
          </w:p>
          <w:p w14:paraId="1A734EF1" w14:textId="77777777" w:rsidR="00705272" w:rsidRPr="003449D4" w:rsidRDefault="00705272" w:rsidP="00705272">
            <w:pPr>
              <w:pStyle w:val="ListParagraph"/>
              <w:numPr>
                <w:ilvl w:val="0"/>
                <w:numId w:val="34"/>
              </w:numPr>
              <w:ind w:left="714"/>
              <w:jc w:val="both"/>
              <w:rPr>
                <w:u w:val="single"/>
              </w:rPr>
            </w:pPr>
            <w:r w:rsidRPr="003449D4">
              <w:rPr>
                <w:u w:val="single"/>
              </w:rPr>
              <w:t>User Management:</w:t>
            </w:r>
          </w:p>
          <w:p w14:paraId="54A8338A" w14:textId="77777777" w:rsidR="00705272" w:rsidRDefault="00705272" w:rsidP="00705272">
            <w:pPr>
              <w:pStyle w:val="ListParagraph"/>
              <w:numPr>
                <w:ilvl w:val="0"/>
                <w:numId w:val="36"/>
              </w:numPr>
              <w:ind w:hanging="366"/>
              <w:jc w:val="both"/>
            </w:pPr>
            <w:r>
              <w:t>Create, update, delete, or disable users within the tenant’s scope.</w:t>
            </w:r>
          </w:p>
          <w:p w14:paraId="53CE139E" w14:textId="77777777" w:rsidR="00705272" w:rsidRDefault="00705272" w:rsidP="00705272">
            <w:pPr>
              <w:pStyle w:val="ListParagraph"/>
              <w:numPr>
                <w:ilvl w:val="0"/>
                <w:numId w:val="36"/>
              </w:numPr>
              <w:ind w:hanging="366"/>
              <w:jc w:val="both"/>
            </w:pPr>
            <w:r>
              <w:t>Assign roles and permissions to users (e.g., Analyst, Supervisor, Admin).</w:t>
            </w:r>
          </w:p>
          <w:p w14:paraId="23D3701D" w14:textId="77777777" w:rsidR="00705272" w:rsidRDefault="00705272" w:rsidP="00705272">
            <w:pPr>
              <w:jc w:val="both"/>
            </w:pPr>
          </w:p>
          <w:p w14:paraId="0180C89A" w14:textId="77777777" w:rsidR="00705272" w:rsidRPr="00705272" w:rsidRDefault="00705272" w:rsidP="00705272">
            <w:pPr>
              <w:pStyle w:val="ListParagraph"/>
              <w:numPr>
                <w:ilvl w:val="0"/>
                <w:numId w:val="34"/>
              </w:numPr>
              <w:ind w:left="714"/>
              <w:jc w:val="both"/>
              <w:rPr>
                <w:u w:val="single"/>
              </w:rPr>
            </w:pPr>
            <w:r w:rsidRPr="00705272">
              <w:rPr>
                <w:u w:val="single"/>
              </w:rPr>
              <w:t>Rule and Configuration Management:</w:t>
            </w:r>
          </w:p>
          <w:p w14:paraId="449C7B09" w14:textId="77777777" w:rsidR="00705272" w:rsidRDefault="00705272" w:rsidP="00705272">
            <w:pPr>
              <w:pStyle w:val="ListParagraph"/>
              <w:numPr>
                <w:ilvl w:val="0"/>
                <w:numId w:val="28"/>
              </w:numPr>
              <w:ind w:hanging="366"/>
              <w:jc w:val="both"/>
            </w:pPr>
            <w:r>
              <w:t>Modify fraud detection rules, thresholds, or typologies specific to that tenant.</w:t>
            </w:r>
          </w:p>
          <w:p w14:paraId="4228DFDD" w14:textId="77777777" w:rsidR="00705272" w:rsidRDefault="00705272" w:rsidP="00705272">
            <w:pPr>
              <w:pStyle w:val="ListParagraph"/>
              <w:numPr>
                <w:ilvl w:val="0"/>
                <w:numId w:val="28"/>
              </w:numPr>
              <w:ind w:hanging="366"/>
              <w:jc w:val="both"/>
            </w:pPr>
            <w:r>
              <w:t>Enable tenants to calibrate detection logic based on their risk appetite.</w:t>
            </w:r>
          </w:p>
          <w:p w14:paraId="3520ED30" w14:textId="77777777" w:rsidR="00705272" w:rsidRDefault="00705272" w:rsidP="00705272">
            <w:pPr>
              <w:jc w:val="both"/>
            </w:pPr>
          </w:p>
          <w:p w14:paraId="4B38245A" w14:textId="77777777" w:rsidR="00705272" w:rsidRPr="00705272" w:rsidRDefault="00705272" w:rsidP="00705272">
            <w:pPr>
              <w:pStyle w:val="ListParagraph"/>
              <w:numPr>
                <w:ilvl w:val="0"/>
                <w:numId w:val="34"/>
              </w:numPr>
              <w:ind w:left="714"/>
              <w:jc w:val="both"/>
              <w:rPr>
                <w:u w:val="single"/>
              </w:rPr>
            </w:pPr>
            <w:r w:rsidRPr="00705272">
              <w:rPr>
                <w:u w:val="single"/>
              </w:rPr>
              <w:t>Notification Preferences:</w:t>
            </w:r>
          </w:p>
          <w:p w14:paraId="43D76956" w14:textId="77777777" w:rsidR="00705272" w:rsidRDefault="00705272" w:rsidP="00705272">
            <w:pPr>
              <w:pStyle w:val="ListParagraph"/>
              <w:numPr>
                <w:ilvl w:val="0"/>
                <w:numId w:val="29"/>
              </w:numPr>
              <w:jc w:val="both"/>
            </w:pPr>
            <w:r>
              <w:t>Set up where and how alerts are sent (e.g., email, webhook, SMS).</w:t>
            </w:r>
          </w:p>
          <w:p w14:paraId="39F0DD83" w14:textId="77777777" w:rsidR="00705272" w:rsidRDefault="00705272" w:rsidP="00705272">
            <w:pPr>
              <w:pStyle w:val="ListParagraph"/>
              <w:numPr>
                <w:ilvl w:val="0"/>
                <w:numId w:val="29"/>
              </w:numPr>
              <w:jc w:val="both"/>
            </w:pPr>
            <w:r>
              <w:t>Customize notification workflows for specific scenarios.</w:t>
            </w:r>
          </w:p>
          <w:p w14:paraId="686EB930" w14:textId="77777777" w:rsidR="00705272" w:rsidRDefault="00705272" w:rsidP="00705272">
            <w:pPr>
              <w:jc w:val="both"/>
            </w:pPr>
          </w:p>
          <w:p w14:paraId="7AC35507" w14:textId="77777777" w:rsidR="00705272" w:rsidRPr="00705272" w:rsidRDefault="00705272" w:rsidP="00705272">
            <w:pPr>
              <w:pStyle w:val="ListParagraph"/>
              <w:numPr>
                <w:ilvl w:val="0"/>
                <w:numId w:val="34"/>
              </w:numPr>
              <w:ind w:left="714"/>
              <w:jc w:val="both"/>
              <w:rPr>
                <w:u w:val="single"/>
              </w:rPr>
            </w:pPr>
            <w:r w:rsidRPr="00705272">
              <w:rPr>
                <w:u w:val="single"/>
              </w:rPr>
              <w:t>Data Access Controls:</w:t>
            </w:r>
          </w:p>
          <w:p w14:paraId="32A1F1A5" w14:textId="77777777" w:rsidR="00705272" w:rsidRDefault="00705272" w:rsidP="00705272">
            <w:pPr>
              <w:pStyle w:val="ListParagraph"/>
              <w:numPr>
                <w:ilvl w:val="0"/>
                <w:numId w:val="30"/>
              </w:numPr>
              <w:jc w:val="both"/>
            </w:pPr>
            <w:r>
              <w:t>Define which roles can access specific datasets (e.g., transaction history, case logs).</w:t>
            </w:r>
          </w:p>
          <w:p w14:paraId="09C0036A" w14:textId="77777777" w:rsidR="00705272" w:rsidRDefault="00705272" w:rsidP="00705272">
            <w:pPr>
              <w:pStyle w:val="ListParagraph"/>
              <w:numPr>
                <w:ilvl w:val="0"/>
                <w:numId w:val="30"/>
              </w:numPr>
              <w:jc w:val="both"/>
            </w:pPr>
            <w:r>
              <w:t>Adjust data-sharing agreements (e.g., opting in/out of shared data pools).</w:t>
            </w:r>
          </w:p>
          <w:p w14:paraId="264F9D07" w14:textId="77777777" w:rsidR="00705272" w:rsidRDefault="00705272" w:rsidP="00705272">
            <w:pPr>
              <w:jc w:val="both"/>
            </w:pPr>
          </w:p>
          <w:p w14:paraId="5747CCC4" w14:textId="77777777" w:rsidR="00705272" w:rsidRPr="00705272" w:rsidRDefault="00705272" w:rsidP="00705272">
            <w:pPr>
              <w:pStyle w:val="ListParagraph"/>
              <w:numPr>
                <w:ilvl w:val="0"/>
                <w:numId w:val="34"/>
              </w:numPr>
              <w:ind w:left="714"/>
              <w:jc w:val="both"/>
              <w:rPr>
                <w:u w:val="single"/>
              </w:rPr>
            </w:pPr>
            <w:r w:rsidRPr="00705272">
              <w:rPr>
                <w:u w:val="single"/>
              </w:rPr>
              <w:t>Case Management Settings:</w:t>
            </w:r>
          </w:p>
          <w:p w14:paraId="78875005" w14:textId="77777777" w:rsidR="00705272" w:rsidRDefault="00705272" w:rsidP="00705272">
            <w:pPr>
              <w:pStyle w:val="ListParagraph"/>
              <w:numPr>
                <w:ilvl w:val="0"/>
                <w:numId w:val="32"/>
              </w:numPr>
              <w:jc w:val="both"/>
            </w:pPr>
            <w:r>
              <w:t>Customize case assignment rules, investigation workflows, or escalation processes.</w:t>
            </w:r>
          </w:p>
          <w:p w14:paraId="7A15C154" w14:textId="77777777" w:rsidR="00705272" w:rsidRDefault="00705272" w:rsidP="00705272">
            <w:pPr>
              <w:jc w:val="both"/>
            </w:pPr>
          </w:p>
          <w:p w14:paraId="2FA6BAEA" w14:textId="77777777" w:rsidR="00705272" w:rsidRPr="00705272" w:rsidRDefault="00705272" w:rsidP="00705272">
            <w:pPr>
              <w:pStyle w:val="ListParagraph"/>
              <w:numPr>
                <w:ilvl w:val="0"/>
                <w:numId w:val="34"/>
              </w:numPr>
              <w:ind w:left="714"/>
              <w:jc w:val="both"/>
              <w:rPr>
                <w:u w:val="single"/>
              </w:rPr>
            </w:pPr>
            <w:r w:rsidRPr="00705272">
              <w:rPr>
                <w:u w:val="single"/>
              </w:rPr>
              <w:t>Audit and Logging Access:</w:t>
            </w:r>
          </w:p>
          <w:p w14:paraId="127A8636" w14:textId="37BF5734" w:rsidR="003E1998" w:rsidRPr="00111DCA" w:rsidRDefault="16B0730B" w:rsidP="0361E0BD">
            <w:pPr>
              <w:pStyle w:val="ListParagraph"/>
              <w:numPr>
                <w:ilvl w:val="0"/>
                <w:numId w:val="31"/>
              </w:numPr>
              <w:jc w:val="both"/>
              <w:rPr>
                <w:ins w:id="29" w:author="jortlepp@contractor.linuxfoundation.org" w:date="2025-05-05T05:42:00Z"/>
              </w:rPr>
            </w:pPr>
            <w:r>
              <w:t>Retrieve audit logs of admin actions within the tenant.</w:t>
            </w:r>
          </w:p>
          <w:p w14:paraId="0712D469" w14:textId="3E42AF54" w:rsidR="003E1998" w:rsidRPr="00111DCA" w:rsidRDefault="349914B3" w:rsidP="0361E0BD">
            <w:pPr>
              <w:pStyle w:val="ListParagraph"/>
              <w:numPr>
                <w:ilvl w:val="0"/>
                <w:numId w:val="31"/>
              </w:numPr>
              <w:jc w:val="both"/>
              <w:rPr>
                <w:del w:id="30" w:author="jortlepp@contractor.linuxfoundation.org" w:date="2025-05-05T05:42:00Z"/>
              </w:rPr>
            </w:pPr>
            <w:r>
              <w:t>Ensure accountability and support compliance audits.</w:t>
            </w:r>
          </w:p>
          <w:p w14:paraId="61B979E2" w14:textId="049AA3BC" w:rsidR="003E1998" w:rsidRPr="00111DCA" w:rsidRDefault="003E1998" w:rsidP="0361E0BD">
            <w:pPr>
              <w:jc w:val="both"/>
            </w:pPr>
          </w:p>
        </w:tc>
      </w:tr>
    </w:tbl>
    <w:p w14:paraId="5F093314" w14:textId="30C7F2A0" w:rsidR="00520645" w:rsidRPr="000F4604" w:rsidRDefault="00520645" w:rsidP="066B5A37">
      <w:pPr>
        <w:jc w:val="both"/>
      </w:pPr>
    </w:p>
    <w:sectPr w:rsidR="00520645" w:rsidRPr="000F4604" w:rsidSect="002447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rtlepp@contractor.linuxfoundation.org" w:date="2025-05-05T06:24:00Z" w:initials="jo">
    <w:p w14:paraId="2DFEA677" w14:textId="25FD5608" w:rsidR="00F860B0" w:rsidRDefault="00F860B0">
      <w:pPr>
        <w:pStyle w:val="CommentText"/>
      </w:pPr>
      <w:r>
        <w:rPr>
          <w:rStyle w:val="CommentReference"/>
        </w:rPr>
        <w:annotationRef/>
      </w:r>
      <w:r w:rsidRPr="7E70174B">
        <w:t>Possibly, depending on the transformation performed in the TMS API. At the moment, the message is largely passed through as it is received, with some additional fields to assist in processing the message. With the delivery of the DISDK it will be possible, and perhaps likely, that the incoming message will be transformed to be more lightweight with contents focused exclusively on the task at hand (i.e. filtered).</w:t>
      </w:r>
    </w:p>
  </w:comment>
  <w:comment w:id="1" w:author="jortlepp@contractor.linuxfoundation.org" w:date="2025-05-05T06:29:00Z" w:initials="jo">
    <w:p w14:paraId="057E12FD" w14:textId="21135EA8" w:rsidR="00F860B0" w:rsidRDefault="00F860B0">
      <w:pPr>
        <w:pStyle w:val="CommentText"/>
      </w:pPr>
      <w:r>
        <w:rPr>
          <w:rStyle w:val="CommentReference"/>
        </w:rPr>
        <w:annotationRef/>
      </w:r>
      <w:r w:rsidRPr="7280412E">
        <w:t>We'll need to work out how the tenant ID is to be assigned. This ID should be presented to/determined in the TMS API. It would be the most convenient if the tenant identifies themselves to the TMS API and the TMS API then just passes that information forward, but there is a risk that the tenant may accidentally or deliberately misidentify themselves and the transaction may end up against the wrong tenant. To prevent this, it may make more sense to add the Tenant ID to the JWT token that is used to authenticate API access, as long as we are then able to get the Tenant ID out of the JWT token when we are processing the request. The token will then have to be added to the message payload as an attribute for downstream interpretation. An alternative method may be to give each tenant their own dedicated endpoint, but this does not seem to be an efficient use of system resources.</w:t>
      </w:r>
    </w:p>
  </w:comment>
  <w:comment w:id="3" w:author="jortlepp@contractor.linuxfoundation.org" w:date="2025-05-05T06:42:00Z" w:initials="jo">
    <w:p w14:paraId="26762DA0" w14:textId="6129505E" w:rsidR="00F860B0" w:rsidRDefault="00F860B0">
      <w:pPr>
        <w:pStyle w:val="CommentText"/>
      </w:pPr>
      <w:r>
        <w:rPr>
          <w:rStyle w:val="CommentReference"/>
        </w:rPr>
        <w:annotationRef/>
      </w:r>
      <w:r w:rsidRPr="4ED217E6">
        <w:t>The Rule Executer (sorry for the strange spelling) is basically a "wrapper function" to improve abstraction of the rule module and the outcome of the development process is called a "Rule Processor". Rule processors collectively operate in the "rule plane".</w:t>
      </w:r>
    </w:p>
    <w:p w14:paraId="395C13AA" w14:textId="7A902A9A" w:rsidR="00F860B0" w:rsidRDefault="00F860B0">
      <w:pPr>
        <w:pStyle w:val="CommentText"/>
      </w:pPr>
    </w:p>
    <w:p w14:paraId="537FB93D" w14:textId="5F385240" w:rsidR="00F860B0" w:rsidRDefault="00F860B0">
      <w:pPr>
        <w:pStyle w:val="CommentText"/>
      </w:pPr>
      <w:r w:rsidRPr="300CFA9D">
        <w:t>From a multi-tenancy perspective, the rule processors must limit the scope of their historical data collection to the data over which the tenant has rights. That would at least be their own data, but it is conceivable that a number of tenants may have data sharing agreements in place that allows them to share data for rule processing.</w:t>
      </w:r>
    </w:p>
    <w:p w14:paraId="56475F39" w14:textId="56ED0815" w:rsidR="00F860B0" w:rsidRDefault="00F860B0">
      <w:pPr>
        <w:pStyle w:val="CommentText"/>
      </w:pPr>
    </w:p>
    <w:p w14:paraId="5138399D" w14:textId="4F585D46" w:rsidR="00F860B0" w:rsidRDefault="00F860B0">
      <w:pPr>
        <w:pStyle w:val="CommentText"/>
      </w:pPr>
      <w:r w:rsidRPr="012E0A56">
        <w:t>If we assume that each incoming message is already tagged with a Tenant ID, then the scope of the data collection can be ring-fenced through a query parameter/filter. If we want to allow multiple Tenant IDs to be in scope, then we'll need a way to determine the list of Tenant IDs dynamically. We can either define a group of Tenant IDs in a rule configuration or the network map. The option that requires the least amount of maintenance is to put the grouping in the network map (as a root object in the configuration set), but then we need to make sure that the rule processor interrogates the network map to retrieve this information (it receives the network map from the event director with every transaction already). The constraint here is that if the grouping is in the network map, then all the tenants in the group will be evaluated with the same configuration (rules, typologies, thresholds, etc.) but this is OK, I think - that would be the point of data-sharing.</w:t>
      </w:r>
    </w:p>
  </w:comment>
  <w:comment w:id="4" w:author="Behjet Ansari" w:date="2025-05-13T14:06:00Z" w:initials="BA">
    <w:p w14:paraId="7DB84FAA" w14:textId="171E5E51" w:rsidR="00F860B0" w:rsidRDefault="00F860B0">
      <w:pPr>
        <w:pStyle w:val="CommentText"/>
      </w:pPr>
      <w:r>
        <w:rPr>
          <w:rStyle w:val="CommentReference"/>
        </w:rPr>
        <w:annotationRef/>
      </w:r>
      <w:r w:rsidRPr="58362C45">
        <w:t>Whats the change being suggested here, if any? Need clarification</w:t>
      </w:r>
    </w:p>
  </w:comment>
  <w:comment w:id="5" w:author="Behjet Ansari" w:date="2025-04-28T15:09:00Z" w:initials="BA">
    <w:p w14:paraId="050DE554" w14:textId="7A501753" w:rsidR="00F860B0" w:rsidRDefault="00F860B0">
      <w:pPr>
        <w:pStyle w:val="CommentText"/>
      </w:pPr>
      <w:r>
        <w:rPr>
          <w:rStyle w:val="CommentReference"/>
        </w:rPr>
        <w:annotationRef/>
      </w:r>
      <w:r w:rsidRPr="21D94334">
        <w:t xml:space="preserve">Unclear what the role of TADProc is. </w:t>
      </w:r>
    </w:p>
  </w:comment>
  <w:comment w:id="6" w:author="jortlepp@contractor.linuxfoundation.org" w:date="2025-05-05T06:21:00Z" w:initials="jo">
    <w:p w14:paraId="65C4B14B" w14:textId="14E3296C" w:rsidR="00F860B0" w:rsidRDefault="00F860B0">
      <w:pPr>
        <w:pStyle w:val="CommentText"/>
      </w:pPr>
      <w:r>
        <w:rPr>
          <w:rStyle w:val="CommentReference"/>
        </w:rPr>
        <w:annotationRef/>
      </w:r>
      <w:r w:rsidRPr="51A95D5C">
        <w:t>The TADProc delivers the final alert outcome to the Case Management System and database. The typology processor still maintains a number of parallel flows (one for each typology) and the typology processor is able to interdict at typology level, but the typology processor doesn't communicate with the CMS otherwise the CMS will be flooded with multiple requests for the same transaction. The TADProc concludes the evaluation and combines all the parallel flows into a final result (the combination/aggregation process is called "fanning in").</w:t>
      </w:r>
    </w:p>
  </w:comment>
  <w:comment w:id="7" w:author="jortlepp@contractor.linuxfoundation.org" w:date="2025-05-05T07:10:00Z" w:initials="jo">
    <w:p w14:paraId="73B8F564" w14:textId="3CB98E4B" w:rsidR="00F860B0" w:rsidRDefault="00F860B0">
      <w:pPr>
        <w:pStyle w:val="CommentText"/>
      </w:pPr>
      <w:r>
        <w:rPr>
          <w:rStyle w:val="CommentReference"/>
        </w:rPr>
        <w:annotationRef/>
      </w:r>
      <w:r w:rsidRPr="3AF3DD6F">
        <w:t>We may be missing an impact on the relay service. When the system sends an interdiction message, the message is distributed via the relay service to a specific target destination. When Tazama is deployed for a switch (e.g. Mojaloop), this would be the switch itself, but if Tazama is deployed without a switch, or to accept transactions from tenants directly, then you would need to deploy a tenant-specific relay service for each tenant. You would also then need to set up the typology processor (and event flow processor) to generate interdictions to the tenant-specific relay service. And (maybe) also the TADProc if you are expected to generate investigation alerts to a tenant-specific case management system.</w:t>
      </w:r>
    </w:p>
  </w:comment>
  <w:comment w:id="8" w:author="jortlepp@contractor.linuxfoundation.org" w:date="2025-05-05T07:22:00Z" w:initials="jo">
    <w:p w14:paraId="7D57134E" w14:textId="3679F0E5" w:rsidR="00F860B0" w:rsidRDefault="00F860B0">
      <w:pPr>
        <w:pStyle w:val="CommentText"/>
      </w:pPr>
      <w:r>
        <w:rPr>
          <w:rStyle w:val="CommentReference"/>
        </w:rPr>
        <w:annotationRef/>
      </w:r>
      <w:r w:rsidRPr="3BD3F142">
        <w:t>We're also going to need a section for the TADProc. Requirements for the TADProc would be the setup of tenant-specific CMS relay services and the tagging of the evaluation result by Tenant ID in the database and for redistribution to the CMS.</w:t>
      </w:r>
    </w:p>
  </w:comment>
  <w:comment w:id="9" w:author="jortlepp@contractor.linuxfoundation.org" w:date="2025-05-05T07:01:00Z" w:initials="jo">
    <w:p w14:paraId="66A3A5A5" w14:textId="6FC74307" w:rsidR="00F860B0" w:rsidRDefault="00F860B0">
      <w:pPr>
        <w:pStyle w:val="CommentText"/>
      </w:pPr>
      <w:r>
        <w:rPr>
          <w:rStyle w:val="CommentReference"/>
        </w:rPr>
        <w:annotationRef/>
      </w:r>
      <w:r w:rsidRPr="181B04E5">
        <w:t>We may want to put keycloak-specific requirements in their own section.</w:t>
      </w:r>
    </w:p>
  </w:comment>
  <w:comment w:id="14" w:author="jortlepp@contractor.linuxfoundation.org" w:date="2025-05-05T07:03:00Z" w:initials="jo">
    <w:p w14:paraId="58634358" w14:textId="75DBFF87" w:rsidR="00F860B0" w:rsidRDefault="00F860B0">
      <w:pPr>
        <w:pStyle w:val="CommentText"/>
      </w:pPr>
      <w:r>
        <w:rPr>
          <w:rStyle w:val="CommentReference"/>
        </w:rPr>
        <w:annotationRef/>
      </w:r>
      <w:r w:rsidRPr="7641619C">
        <w:t>We need to think of the best way to administer Tenant Groups as well. Groups should probably be defined in Keycloak so that we can reference the groups across the ecosystem if we need to (e.g. for Configuration Management, Case Management, Transaction Monitoring, Reporting, etc.)</w:t>
      </w:r>
    </w:p>
  </w:comment>
  <w:comment w:id="17" w:author="jortlepp@contractor.linuxfoundation.org" w:date="2025-05-05T07:00:00Z" w:initials="jo">
    <w:p w14:paraId="190EA07B" w14:textId="19B65A67" w:rsidR="00F860B0" w:rsidRDefault="00F860B0">
      <w:pPr>
        <w:pStyle w:val="CommentText"/>
      </w:pPr>
      <w:r>
        <w:rPr>
          <w:rStyle w:val="CommentReference"/>
        </w:rPr>
        <w:annotationRef/>
      </w:r>
      <w:r w:rsidRPr="291C46C9">
        <w:t>It's somewhat unclear whether a rule configuration would need to be tagged with a specific Tenant ID in the configuration itself.</w:t>
      </w:r>
    </w:p>
    <w:p w14:paraId="10DE2A18" w14:textId="3D2D376E" w:rsidR="00F860B0" w:rsidRDefault="00F860B0">
      <w:pPr>
        <w:pStyle w:val="CommentText"/>
      </w:pPr>
    </w:p>
    <w:p w14:paraId="2703B4D2" w14:textId="45D7C1B3" w:rsidR="00F860B0" w:rsidRDefault="00F860B0">
      <w:pPr>
        <w:pStyle w:val="CommentText"/>
      </w:pPr>
      <w:r w:rsidRPr="0FDD122E">
        <w:t>Every rule configuration is uniquely identified with through the combined "rule processor@rule processor version@rule configuration version" strings. The strings are set during the configuration process and will, in the future, be handled in the Configuration Service UI. The network map already ring-fences a rule configuration by Tenant ID (or Tenant Group), and the network map explicitly addresses rule and typology configurations by their unique identifier, so it may not be necessary to also tag the rule or typology configurations by Tenant.</w:t>
      </w:r>
    </w:p>
    <w:p w14:paraId="49375577" w14:textId="153CE4D6" w:rsidR="00F860B0" w:rsidRDefault="00F860B0">
      <w:pPr>
        <w:pStyle w:val="CommentText"/>
      </w:pPr>
    </w:p>
    <w:p w14:paraId="7DC04E8F" w14:textId="252390A2" w:rsidR="00F860B0" w:rsidRDefault="00F860B0">
      <w:pPr>
        <w:pStyle w:val="CommentText"/>
      </w:pPr>
      <w:r w:rsidRPr="37FB5815">
        <w:t>This is something to keep in mind during the FSD/design discussions. I think the impact will be more on the Configuration Service UI side.</w:t>
      </w:r>
    </w:p>
  </w:comment>
  <w:comment w:id="18" w:author="Behjet Ansari" w:date="2025-05-12T11:27:00Z" w:initials="BA">
    <w:p w14:paraId="73E3858F" w14:textId="39D4DAF8" w:rsidR="004D3940" w:rsidRDefault="004D3940">
      <w:pPr>
        <w:pStyle w:val="CommentText"/>
      </w:pPr>
      <w:r>
        <w:rPr>
          <w:rStyle w:val="CommentReference"/>
        </w:rPr>
        <w:annotationRef/>
      </w:r>
      <w:r>
        <w:fldChar w:fldCharType="begin"/>
      </w:r>
      <w:r>
        <w:instrText xml:space="preserve"> HYPERLINK "mailto:soban.najam@paysyslabs.com"</w:instrText>
      </w:r>
      <w:bookmarkStart w:id="20" w:name="_@_2BB79581BE5B4A028947479D6813E519Z"/>
      <w:r>
        <w:fldChar w:fldCharType="separate"/>
      </w:r>
      <w:bookmarkEnd w:id="20"/>
      <w:r w:rsidRPr="44C2D509">
        <w:rPr>
          <w:noProof/>
        </w:rPr>
        <w:t>@Soban Najam</w:t>
      </w:r>
      <w:r>
        <w:fldChar w:fldCharType="end"/>
      </w:r>
      <w:r w:rsidRPr="726F2CC8">
        <w:t xml:space="preserve"> </w:t>
      </w:r>
    </w:p>
  </w:comment>
  <w:comment w:id="19" w:author="Soban Najam" w:date="2025-05-13T10:36:00Z" w:initials="SN">
    <w:p w14:paraId="5557E2E8" w14:textId="77F58EBE" w:rsidR="00F860B0" w:rsidRDefault="00F860B0">
      <w:pPr>
        <w:pStyle w:val="CommentText"/>
      </w:pPr>
      <w:r>
        <w:rPr>
          <w:rStyle w:val="CommentReference"/>
        </w:rPr>
        <w:annotationRef/>
      </w:r>
      <w:r w:rsidRPr="6378657C">
        <w:t>This seems more like a design consideration than a requirement, I think we can remove this for now - if this becomes a need during design phase or implementation we can pick it up there - for now it may be premature.</w:t>
      </w:r>
    </w:p>
  </w:comment>
  <w:comment w:id="21" w:author="jortlepp@contractor.linuxfoundation.org" w:date="2025-05-05T06:53:00Z" w:initials="jo">
    <w:p w14:paraId="023F62FD" w14:textId="546470A5" w:rsidR="00F860B0" w:rsidRDefault="00F860B0">
      <w:pPr>
        <w:pStyle w:val="CommentText"/>
      </w:pPr>
      <w:r>
        <w:rPr>
          <w:rStyle w:val="CommentReference"/>
        </w:rPr>
        <w:annotationRef/>
      </w:r>
      <w:r w:rsidRPr="61BE72F0">
        <w:t>Suggest making this a separate requirement</w:t>
      </w:r>
    </w:p>
  </w:comment>
  <w:comment w:id="25" w:author="jortlepp@contractor.linuxfoundation.org" w:date="2025-05-05T07:20:00Z" w:initials="jo">
    <w:p w14:paraId="74A628EA" w14:textId="432821D6" w:rsidR="00F860B0" w:rsidRDefault="00F860B0">
      <w:pPr>
        <w:pStyle w:val="CommentText"/>
      </w:pPr>
      <w:r>
        <w:rPr>
          <w:rStyle w:val="CommentReference"/>
        </w:rPr>
        <w:annotationRef/>
      </w:r>
      <w:r w:rsidRPr="4C75F2AA">
        <w:t>Definitely preferred.</w:t>
      </w:r>
    </w:p>
  </w:comment>
  <w:comment w:id="26" w:author="jortlepp@contractor.linuxfoundation.org" w:date="2025-05-05T07:36:00Z" w:initials="jo">
    <w:p w14:paraId="7C1BBCCC" w14:textId="38BE736B" w:rsidR="00F860B0" w:rsidRDefault="00F860B0">
      <w:pPr>
        <w:pStyle w:val="CommentText"/>
      </w:pPr>
      <w:r>
        <w:rPr>
          <w:rStyle w:val="CommentReference"/>
        </w:rPr>
        <w:annotationRef/>
      </w:r>
      <w:r w:rsidRPr="72D8692D">
        <w:t>The Tenant ID field must be part of all database indexes where the ID is present.</w:t>
      </w:r>
    </w:p>
  </w:comment>
  <w:comment w:id="27" w:author="jortlepp@contractor.linuxfoundation.org" w:date="2025-05-05T11:10:00Z" w:initials="jo">
    <w:p w14:paraId="2F20EA6B" w14:textId="62B7E7CC" w:rsidR="00F860B0" w:rsidRDefault="00F860B0">
      <w:pPr>
        <w:pStyle w:val="CommentText"/>
      </w:pPr>
      <w:r>
        <w:rPr>
          <w:rStyle w:val="CommentReference"/>
        </w:rPr>
        <w:annotationRef/>
      </w:r>
      <w:r w:rsidRPr="1F76FB33">
        <w:t>We also need to include the Data Warehouse in the scope for multi-tenancy. Any data that has been propagated to the data warehouse that is specific to a tenant must be ring-fenced for access by that tenant only, if the data is expected to be private.</w:t>
      </w:r>
    </w:p>
  </w:comment>
  <w:comment w:id="28" w:author="jortlepp@contractor.linuxfoundation.org" w:date="2025-05-05T07:34:00Z" w:initials="jo">
    <w:p w14:paraId="749DBBC4" w14:textId="445A82AC" w:rsidR="00F860B0" w:rsidRDefault="00F860B0">
      <w:pPr>
        <w:pStyle w:val="CommentText"/>
      </w:pPr>
      <w:r>
        <w:rPr>
          <w:rStyle w:val="CommentReference"/>
        </w:rPr>
        <w:annotationRef/>
      </w:r>
      <w:r w:rsidRPr="2B448E61">
        <w:t>To be discussed during design, I think. If we are already adding a tenant tag to all records, then the additional physical separation of data by tenant-specific collections may be redundant. From a security/privacy perspective, segregation through physical separation is objectively better, but the segregation may hamper other benefits, such as being able to group tenants together based on data sharing agreements. Also, the transformed data will end up blended in the Tazama data model in the pseudonyms database anyway and we are not (currently) specifying a requirement to split that database's collections as well. It would be worth getting an opinion about the extent of data segregation from the security team here to see if logical separation is acceptable, or if physical separation is essential. Of course, with logical separation there is a significant burden across the system to ensure that we provide access to the blended data consistently secure.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FEA677" w15:done="0"/>
  <w15:commentEx w15:paraId="057E12FD" w15:done="0"/>
  <w15:commentEx w15:paraId="5138399D" w15:done="0"/>
  <w15:commentEx w15:paraId="7DB84FAA" w15:paraIdParent="5138399D" w15:done="0"/>
  <w15:commentEx w15:paraId="050DE554" w15:done="0"/>
  <w15:commentEx w15:paraId="65C4B14B" w15:paraIdParent="050DE554" w15:done="0"/>
  <w15:commentEx w15:paraId="73B8F564" w15:done="0"/>
  <w15:commentEx w15:paraId="7D57134E" w15:paraIdParent="73B8F564" w15:done="0"/>
  <w15:commentEx w15:paraId="66A3A5A5" w15:done="0"/>
  <w15:commentEx w15:paraId="58634358" w15:done="0"/>
  <w15:commentEx w15:paraId="7DC04E8F" w15:done="0"/>
  <w15:commentEx w15:paraId="73E3858F" w15:paraIdParent="7DC04E8F" w15:done="0"/>
  <w15:commentEx w15:paraId="5557E2E8" w15:paraIdParent="7DC04E8F" w15:done="0"/>
  <w15:commentEx w15:paraId="023F62FD" w15:done="0"/>
  <w15:commentEx w15:paraId="74A628EA" w15:done="0"/>
  <w15:commentEx w15:paraId="7C1BBCCC" w15:done="0"/>
  <w15:commentEx w15:paraId="2F20EA6B" w15:paraIdParent="7C1BBCCC" w15:done="0"/>
  <w15:commentEx w15:paraId="749DB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357C3B" w16cex:dateUtc="2025-05-05T04:24:00Z">
    <w16cex:extLst>
      <w16:ext w16:uri="{CE6994B0-6A32-4C9F-8C6B-6E91EDA988CE}">
        <cr:reactions xmlns:cr="http://schemas.microsoft.com/office/comments/2020/reactions">
          <cr:reaction reactionType="1">
            <cr:reactionInfo dateUtc="2025-05-12T06:30:38Z">
              <cr:user userId="S::behjet.ansari@paysyslabs.com::957c5558-51f7-4629-b1c3-c3da0f11189d" userProvider="AD" userName="Behjet Ansari"/>
            </cr:reactionInfo>
          </cr:reaction>
        </cr:reactions>
      </w16:ext>
    </w16cex:extLst>
  </w16cex:commentExtensible>
  <w16cex:commentExtensible w16cex:durableId="60D58EBE" w16cex:dateUtc="2025-05-05T04:29:00Z">
    <w16cex:extLst>
      <w16:ext w16:uri="{CE6994B0-6A32-4C9F-8C6B-6E91EDA988CE}">
        <cr:reactions xmlns:cr="http://schemas.microsoft.com/office/comments/2020/reactions">
          <cr:reaction reactionType="1">
            <cr:reactionInfo dateUtc="2025-05-09T05:40:54Z">
              <cr:user userId="S::behjet.ansari@paysyslabs.com::957c5558-51f7-4629-b1c3-c3da0f11189d" userProvider="AD" userName="Behjet Ansari"/>
            </cr:reactionInfo>
          </cr:reaction>
        </cr:reactions>
      </w16:ext>
    </w16cex:extLst>
  </w16cex:commentExtensible>
  <w16cex:commentExtensible w16cex:durableId="6CC1606B" w16cex:dateUtc="2025-05-05T04:42:00Z"/>
  <w16cex:commentExtensible w16cex:durableId="49AF075C" w16cex:dateUtc="2025-05-13T09:06:00Z"/>
  <w16cex:commentExtensible w16cex:durableId="3D7189C7" w16cex:dateUtc="2025-04-28T10:09:00Z"/>
  <w16cex:commentExtensible w16cex:durableId="1A7EB181" w16cex:dateUtc="2025-05-05T04:21:00Z">
    <w16cex:extLst>
      <w16:ext w16:uri="{CE6994B0-6A32-4C9F-8C6B-6E91EDA988CE}">
        <cr:reactions xmlns:cr="http://schemas.microsoft.com/office/comments/2020/reactions">
          <cr:reaction reactionType="1">
            <cr:reactionInfo dateUtc="2025-05-09T05:45:54Z">
              <cr:user userId="S::behjet.ansari@paysyslabs.com::957c5558-51f7-4629-b1c3-c3da0f11189d" userProvider="AD" userName="Behjet Ansari"/>
            </cr:reactionInfo>
          </cr:reaction>
        </cr:reactions>
      </w16:ext>
    </w16cex:extLst>
  </w16cex:commentExtensible>
  <w16cex:commentExtensible w16cex:durableId="7EC6F47F" w16cex:dateUtc="2025-05-05T05:10:00Z">
    <w16cex:extLst>
      <w16:ext w16:uri="{CE6994B0-6A32-4C9F-8C6B-6E91EDA988CE}">
        <cr:reactions xmlns:cr="http://schemas.microsoft.com/office/comments/2020/reactions">
          <cr:reaction reactionType="1">
            <cr:reactionInfo dateUtc="2025-05-09T07:42:22Z">
              <cr:user userId="S::behjet.ansari@paysyslabs.com::957c5558-51f7-4629-b1c3-c3da0f11189d" userProvider="AD" userName="Behjet Ansari"/>
            </cr:reactionInfo>
          </cr:reaction>
        </cr:reactions>
      </w16:ext>
    </w16cex:extLst>
  </w16cex:commentExtensible>
  <w16cex:commentExtensible w16cex:durableId="6662943C" w16cex:dateUtc="2025-05-05T05:22:00Z"/>
  <w16cex:commentExtensible w16cex:durableId="0CE183F0" w16cex:dateUtc="2025-05-05T05:01:00Z">
    <w16cex:extLst>
      <w16:ext w16:uri="{CE6994B0-6A32-4C9F-8C6B-6E91EDA988CE}">
        <cr:reactions xmlns:cr="http://schemas.microsoft.com/office/comments/2020/reactions">
          <cr:reaction reactionType="1">
            <cr:reactionInfo dateUtc="2025-05-09T07:41:59Z">
              <cr:user userId="S::behjet.ansari@paysyslabs.com::957c5558-51f7-4629-b1c3-c3da0f11189d" userProvider="AD" userName="Behjet Ansari"/>
            </cr:reactionInfo>
          </cr:reaction>
        </cr:reactions>
      </w16:ext>
    </w16cex:extLst>
  </w16cex:commentExtensible>
  <w16cex:commentExtensible w16cex:durableId="60402BBC" w16cex:dateUtc="2025-05-05T05:03:00Z">
    <w16cex:extLst>
      <w16:ext w16:uri="{CE6994B0-6A32-4C9F-8C6B-6E91EDA988CE}">
        <cr:reactions xmlns:cr="http://schemas.microsoft.com/office/comments/2020/reactions">
          <cr:reaction reactionType="1">
            <cr:reactionInfo dateUtc="2025-05-09T07:41:57Z">
              <cr:user userId="S::behjet.ansari@paysyslabs.com::957c5558-51f7-4629-b1c3-c3da0f11189d" userProvider="AD" userName="Behjet Ansari"/>
            </cr:reactionInfo>
          </cr:reaction>
        </cr:reactions>
      </w16:ext>
    </w16cex:extLst>
  </w16cex:commentExtensible>
  <w16cex:commentExtensible w16cex:durableId="309F3FA8" w16cex:dateUtc="2025-05-05T05:00:00Z"/>
  <w16cex:commentExtensible w16cex:durableId="640B380F" w16cex:dateUtc="2025-05-12T06:27:00Z"/>
  <w16cex:commentExtensible w16cex:durableId="081E5749" w16cex:dateUtc="2025-05-13T05:36:00Z"/>
  <w16cex:commentExtensible w16cex:durableId="1BA08FC7" w16cex:dateUtc="2025-05-05T04:53:00Z"/>
  <w16cex:commentExtensible w16cex:durableId="6DCBC263" w16cex:dateUtc="2025-05-05T05:20:00Z">
    <w16cex:extLst>
      <w16:ext w16:uri="{CE6994B0-6A32-4C9F-8C6B-6E91EDA988CE}">
        <cr:reactions xmlns:cr="http://schemas.microsoft.com/office/comments/2020/reactions">
          <cr:reaction reactionType="1">
            <cr:reactionInfo dateUtc="2025-05-09T11:01:15Z">
              <cr:user userId="S::behjet.ansari@paysyslabs.com::957c5558-51f7-4629-b1c3-c3da0f11189d" userProvider="AD" userName="Behjet Ansari"/>
            </cr:reactionInfo>
          </cr:reaction>
        </cr:reactions>
      </w16:ext>
    </w16cex:extLst>
  </w16cex:commentExtensible>
  <w16cex:commentExtensible w16cex:durableId="18541E35" w16cex:dateUtc="2025-05-05T05:36:00Z">
    <w16cex:extLst>
      <w16:ext w16:uri="{CE6994B0-6A32-4C9F-8C6B-6E91EDA988CE}">
        <cr:reactions xmlns:cr="http://schemas.microsoft.com/office/comments/2020/reactions">
          <cr:reaction reactionType="1">
            <cr:reactionInfo dateUtc="2025-05-09T12:18:00Z">
              <cr:user userId="S::behjet.ansari@paysyslabs.com::957c5558-51f7-4629-b1c3-c3da0f11189d" userProvider="AD" userName="Behjet Ansari"/>
            </cr:reactionInfo>
          </cr:reaction>
        </cr:reactions>
      </w16:ext>
    </w16cex:extLst>
  </w16cex:commentExtensible>
  <w16cex:commentExtensible w16cex:durableId="29DF7168" w16cex:dateUtc="2025-05-05T09:10:00Z"/>
  <w16cex:commentExtensible w16cex:durableId="6FE09E5A" w16cex:dateUtc="2025-05-05T05:34:00Z">
    <w16cex:extLst>
      <w16:ext w16:uri="{CE6994B0-6A32-4C9F-8C6B-6E91EDA988CE}">
        <cr:reactions xmlns:cr="http://schemas.microsoft.com/office/comments/2020/reactions">
          <cr:reaction reactionType="1">
            <cr:reactionInfo dateUtc="2025-05-12T06:27:46Z">
              <cr:user userId="S::behjet.ansari@paysyslabs.com::957c5558-51f7-4629-b1c3-c3da0f11189d" userProvider="AD" userName="Behjet Ansar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FEA677" w16cid:durableId="76357C3B"/>
  <w16cid:commentId w16cid:paraId="057E12FD" w16cid:durableId="60D58EBE"/>
  <w16cid:commentId w16cid:paraId="5138399D" w16cid:durableId="6CC1606B"/>
  <w16cid:commentId w16cid:paraId="7DB84FAA" w16cid:durableId="49AF075C"/>
  <w16cid:commentId w16cid:paraId="050DE554" w16cid:durableId="3D7189C7"/>
  <w16cid:commentId w16cid:paraId="65C4B14B" w16cid:durableId="1A7EB181"/>
  <w16cid:commentId w16cid:paraId="73B8F564" w16cid:durableId="7EC6F47F"/>
  <w16cid:commentId w16cid:paraId="7D57134E" w16cid:durableId="6662943C"/>
  <w16cid:commentId w16cid:paraId="66A3A5A5" w16cid:durableId="0CE183F0"/>
  <w16cid:commentId w16cid:paraId="58634358" w16cid:durableId="60402BBC"/>
  <w16cid:commentId w16cid:paraId="7DC04E8F" w16cid:durableId="309F3FA8"/>
  <w16cid:commentId w16cid:paraId="73E3858F" w16cid:durableId="640B380F"/>
  <w16cid:commentId w16cid:paraId="5557E2E8" w16cid:durableId="081E5749"/>
  <w16cid:commentId w16cid:paraId="023F62FD" w16cid:durableId="1BA08FC7"/>
  <w16cid:commentId w16cid:paraId="74A628EA" w16cid:durableId="6DCBC263"/>
  <w16cid:commentId w16cid:paraId="7C1BBCCC" w16cid:durableId="18541E35"/>
  <w16cid:commentId w16cid:paraId="2F20EA6B" w16cid:durableId="29DF7168"/>
  <w16cid:commentId w16cid:paraId="749DBBC4" w16cid:durableId="6FE09E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HqbLSAdbSp1VWm" int2:id="GyGhVsvU">
      <int2:state int2:value="Rejected" int2:type="AugLoop_Text_Critique"/>
    </int2:textHash>
    <int2:bookmark int2:bookmarkName="_Int_va6rmHFH" int2:invalidationBookmarkName="" int2:hashCode="oaokLj9i9u1S8a" int2:id="l8dB1Hv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AB8"/>
    <w:multiLevelType w:val="multilevel"/>
    <w:tmpl w:val="5C44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022"/>
    <w:multiLevelType w:val="hybridMultilevel"/>
    <w:tmpl w:val="89DA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17E01"/>
    <w:multiLevelType w:val="multilevel"/>
    <w:tmpl w:val="95C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7129"/>
    <w:multiLevelType w:val="hybridMultilevel"/>
    <w:tmpl w:val="DF4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C2155"/>
    <w:multiLevelType w:val="hybridMultilevel"/>
    <w:tmpl w:val="DF2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D4252"/>
    <w:multiLevelType w:val="multilevel"/>
    <w:tmpl w:val="2F3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834F1"/>
    <w:multiLevelType w:val="multilevel"/>
    <w:tmpl w:val="656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A8B09"/>
    <w:multiLevelType w:val="hybridMultilevel"/>
    <w:tmpl w:val="5C14DF6A"/>
    <w:lvl w:ilvl="0" w:tplc="8056EF0A">
      <w:start w:val="1"/>
      <w:numFmt w:val="bullet"/>
      <w:lvlText w:val=""/>
      <w:lvlJc w:val="left"/>
      <w:pPr>
        <w:ind w:left="1800" w:hanging="360"/>
      </w:pPr>
      <w:rPr>
        <w:rFonts w:ascii="Symbol" w:hAnsi="Symbol" w:hint="default"/>
      </w:rPr>
    </w:lvl>
    <w:lvl w:ilvl="1" w:tplc="E31416D6">
      <w:start w:val="1"/>
      <w:numFmt w:val="bullet"/>
      <w:lvlText w:val="o"/>
      <w:lvlJc w:val="left"/>
      <w:pPr>
        <w:ind w:left="2520" w:hanging="360"/>
      </w:pPr>
      <w:rPr>
        <w:rFonts w:ascii="Courier New" w:hAnsi="Courier New" w:hint="default"/>
      </w:rPr>
    </w:lvl>
    <w:lvl w:ilvl="2" w:tplc="7A3CB1A6">
      <w:start w:val="1"/>
      <w:numFmt w:val="bullet"/>
      <w:lvlText w:val=""/>
      <w:lvlJc w:val="left"/>
      <w:pPr>
        <w:ind w:left="3240" w:hanging="360"/>
      </w:pPr>
      <w:rPr>
        <w:rFonts w:ascii="Wingdings" w:hAnsi="Wingdings" w:hint="default"/>
      </w:rPr>
    </w:lvl>
    <w:lvl w:ilvl="3" w:tplc="DE74A956">
      <w:start w:val="1"/>
      <w:numFmt w:val="bullet"/>
      <w:lvlText w:val=""/>
      <w:lvlJc w:val="left"/>
      <w:pPr>
        <w:ind w:left="3960" w:hanging="360"/>
      </w:pPr>
      <w:rPr>
        <w:rFonts w:ascii="Symbol" w:hAnsi="Symbol" w:hint="default"/>
      </w:rPr>
    </w:lvl>
    <w:lvl w:ilvl="4" w:tplc="CD283580">
      <w:start w:val="1"/>
      <w:numFmt w:val="bullet"/>
      <w:lvlText w:val="o"/>
      <w:lvlJc w:val="left"/>
      <w:pPr>
        <w:ind w:left="4680" w:hanging="360"/>
      </w:pPr>
      <w:rPr>
        <w:rFonts w:ascii="Courier New" w:hAnsi="Courier New" w:hint="default"/>
      </w:rPr>
    </w:lvl>
    <w:lvl w:ilvl="5" w:tplc="DC80AE10">
      <w:start w:val="1"/>
      <w:numFmt w:val="bullet"/>
      <w:lvlText w:val=""/>
      <w:lvlJc w:val="left"/>
      <w:pPr>
        <w:ind w:left="5400" w:hanging="360"/>
      </w:pPr>
      <w:rPr>
        <w:rFonts w:ascii="Wingdings" w:hAnsi="Wingdings" w:hint="default"/>
      </w:rPr>
    </w:lvl>
    <w:lvl w:ilvl="6" w:tplc="06F2DEB2">
      <w:start w:val="1"/>
      <w:numFmt w:val="bullet"/>
      <w:lvlText w:val=""/>
      <w:lvlJc w:val="left"/>
      <w:pPr>
        <w:ind w:left="6120" w:hanging="360"/>
      </w:pPr>
      <w:rPr>
        <w:rFonts w:ascii="Symbol" w:hAnsi="Symbol" w:hint="default"/>
      </w:rPr>
    </w:lvl>
    <w:lvl w:ilvl="7" w:tplc="14E4BF5A">
      <w:start w:val="1"/>
      <w:numFmt w:val="bullet"/>
      <w:lvlText w:val="o"/>
      <w:lvlJc w:val="left"/>
      <w:pPr>
        <w:ind w:left="6840" w:hanging="360"/>
      </w:pPr>
      <w:rPr>
        <w:rFonts w:ascii="Courier New" w:hAnsi="Courier New" w:hint="default"/>
      </w:rPr>
    </w:lvl>
    <w:lvl w:ilvl="8" w:tplc="54744D20">
      <w:start w:val="1"/>
      <w:numFmt w:val="bullet"/>
      <w:lvlText w:val=""/>
      <w:lvlJc w:val="left"/>
      <w:pPr>
        <w:ind w:left="7560" w:hanging="360"/>
      </w:pPr>
      <w:rPr>
        <w:rFonts w:ascii="Wingdings" w:hAnsi="Wingdings" w:hint="default"/>
      </w:rPr>
    </w:lvl>
  </w:abstractNum>
  <w:abstractNum w:abstractNumId="8" w15:restartNumberingAfterBreak="0">
    <w:nsid w:val="1E252F52"/>
    <w:multiLevelType w:val="hybridMultilevel"/>
    <w:tmpl w:val="C0E6CFB6"/>
    <w:lvl w:ilvl="0" w:tplc="089451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C3326"/>
    <w:multiLevelType w:val="hybridMultilevel"/>
    <w:tmpl w:val="D686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418EE"/>
    <w:multiLevelType w:val="hybridMultilevel"/>
    <w:tmpl w:val="7E8AD776"/>
    <w:lvl w:ilvl="0" w:tplc="BE0E9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E2469"/>
    <w:multiLevelType w:val="hybridMultilevel"/>
    <w:tmpl w:val="F164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A53E1"/>
    <w:multiLevelType w:val="hybridMultilevel"/>
    <w:tmpl w:val="29F8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323CE"/>
    <w:multiLevelType w:val="multilevel"/>
    <w:tmpl w:val="AA4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83313"/>
    <w:multiLevelType w:val="hybridMultilevel"/>
    <w:tmpl w:val="41F8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C7C41"/>
    <w:multiLevelType w:val="multilevel"/>
    <w:tmpl w:val="562C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42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955EB"/>
    <w:multiLevelType w:val="hybridMultilevel"/>
    <w:tmpl w:val="5D84FC00"/>
    <w:lvl w:ilvl="0" w:tplc="0F4415D8">
      <w:start w:val="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D14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580072"/>
    <w:multiLevelType w:val="multilevel"/>
    <w:tmpl w:val="7E6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F3A67"/>
    <w:multiLevelType w:val="hybridMultilevel"/>
    <w:tmpl w:val="A06A6FF6"/>
    <w:lvl w:ilvl="0" w:tplc="95EAD11A">
      <w:start w:val="1"/>
      <w:numFmt w:val="upp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5AEC5FF7"/>
    <w:multiLevelType w:val="multilevel"/>
    <w:tmpl w:val="21BCA5C8"/>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D26CD2"/>
    <w:multiLevelType w:val="multilevel"/>
    <w:tmpl w:val="EA8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02A70"/>
    <w:multiLevelType w:val="multilevel"/>
    <w:tmpl w:val="976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43933"/>
    <w:multiLevelType w:val="hybridMultilevel"/>
    <w:tmpl w:val="267A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E5F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39460D0"/>
    <w:multiLevelType w:val="hybridMultilevel"/>
    <w:tmpl w:val="894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453CB"/>
    <w:multiLevelType w:val="multilevel"/>
    <w:tmpl w:val="D54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1F998"/>
    <w:multiLevelType w:val="hybridMultilevel"/>
    <w:tmpl w:val="3A16C3A0"/>
    <w:lvl w:ilvl="0" w:tplc="572C97CC">
      <w:start w:val="1"/>
      <w:numFmt w:val="bullet"/>
      <w:lvlText w:val=""/>
      <w:lvlJc w:val="left"/>
      <w:pPr>
        <w:ind w:left="1800" w:hanging="360"/>
      </w:pPr>
      <w:rPr>
        <w:rFonts w:ascii="Symbol" w:hAnsi="Symbol" w:hint="default"/>
      </w:rPr>
    </w:lvl>
    <w:lvl w:ilvl="1" w:tplc="E2A67A08">
      <w:start w:val="1"/>
      <w:numFmt w:val="bullet"/>
      <w:lvlText w:val="o"/>
      <w:lvlJc w:val="left"/>
      <w:pPr>
        <w:ind w:left="2520" w:hanging="360"/>
      </w:pPr>
      <w:rPr>
        <w:rFonts w:ascii="Courier New" w:hAnsi="Courier New" w:hint="default"/>
      </w:rPr>
    </w:lvl>
    <w:lvl w:ilvl="2" w:tplc="07B2893C">
      <w:start w:val="1"/>
      <w:numFmt w:val="bullet"/>
      <w:lvlText w:val=""/>
      <w:lvlJc w:val="left"/>
      <w:pPr>
        <w:ind w:left="3240" w:hanging="360"/>
      </w:pPr>
      <w:rPr>
        <w:rFonts w:ascii="Wingdings" w:hAnsi="Wingdings" w:hint="default"/>
      </w:rPr>
    </w:lvl>
    <w:lvl w:ilvl="3" w:tplc="625E342C">
      <w:start w:val="1"/>
      <w:numFmt w:val="bullet"/>
      <w:lvlText w:val=""/>
      <w:lvlJc w:val="left"/>
      <w:pPr>
        <w:ind w:left="3960" w:hanging="360"/>
      </w:pPr>
      <w:rPr>
        <w:rFonts w:ascii="Symbol" w:hAnsi="Symbol" w:hint="default"/>
      </w:rPr>
    </w:lvl>
    <w:lvl w:ilvl="4" w:tplc="D28CC252">
      <w:start w:val="1"/>
      <w:numFmt w:val="bullet"/>
      <w:lvlText w:val="o"/>
      <w:lvlJc w:val="left"/>
      <w:pPr>
        <w:ind w:left="4680" w:hanging="360"/>
      </w:pPr>
      <w:rPr>
        <w:rFonts w:ascii="Courier New" w:hAnsi="Courier New" w:hint="default"/>
      </w:rPr>
    </w:lvl>
    <w:lvl w:ilvl="5" w:tplc="7FE87BE2">
      <w:start w:val="1"/>
      <w:numFmt w:val="bullet"/>
      <w:lvlText w:val=""/>
      <w:lvlJc w:val="left"/>
      <w:pPr>
        <w:ind w:left="5400" w:hanging="360"/>
      </w:pPr>
      <w:rPr>
        <w:rFonts w:ascii="Wingdings" w:hAnsi="Wingdings" w:hint="default"/>
      </w:rPr>
    </w:lvl>
    <w:lvl w:ilvl="6" w:tplc="FDC293DE">
      <w:start w:val="1"/>
      <w:numFmt w:val="bullet"/>
      <w:lvlText w:val=""/>
      <w:lvlJc w:val="left"/>
      <w:pPr>
        <w:ind w:left="6120" w:hanging="360"/>
      </w:pPr>
      <w:rPr>
        <w:rFonts w:ascii="Symbol" w:hAnsi="Symbol" w:hint="default"/>
      </w:rPr>
    </w:lvl>
    <w:lvl w:ilvl="7" w:tplc="206AF85C">
      <w:start w:val="1"/>
      <w:numFmt w:val="bullet"/>
      <w:lvlText w:val="o"/>
      <w:lvlJc w:val="left"/>
      <w:pPr>
        <w:ind w:left="6840" w:hanging="360"/>
      </w:pPr>
      <w:rPr>
        <w:rFonts w:ascii="Courier New" w:hAnsi="Courier New" w:hint="default"/>
      </w:rPr>
    </w:lvl>
    <w:lvl w:ilvl="8" w:tplc="8850EDEA">
      <w:start w:val="1"/>
      <w:numFmt w:val="bullet"/>
      <w:lvlText w:val=""/>
      <w:lvlJc w:val="left"/>
      <w:pPr>
        <w:ind w:left="7560" w:hanging="360"/>
      </w:pPr>
      <w:rPr>
        <w:rFonts w:ascii="Wingdings" w:hAnsi="Wingdings" w:hint="default"/>
      </w:rPr>
    </w:lvl>
  </w:abstractNum>
  <w:abstractNum w:abstractNumId="29" w15:restartNumberingAfterBreak="0">
    <w:nsid w:val="6FFC5B58"/>
    <w:multiLevelType w:val="multilevel"/>
    <w:tmpl w:val="F07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6121E"/>
    <w:multiLevelType w:val="multilevel"/>
    <w:tmpl w:val="7DF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A67BC"/>
    <w:multiLevelType w:val="hybridMultilevel"/>
    <w:tmpl w:val="6CAA424C"/>
    <w:lvl w:ilvl="0" w:tplc="84B20778">
      <w:start w:val="1"/>
      <w:numFmt w:val="lowerLetter"/>
      <w:lvlText w:val="(%1)"/>
      <w:lvlJc w:val="left"/>
      <w:pPr>
        <w:ind w:left="720" w:hanging="360"/>
      </w:pPr>
      <w:rPr>
        <w:rFonts w:hint="default"/>
      </w:rPr>
    </w:lvl>
    <w:lvl w:ilvl="1" w:tplc="0F4415D8">
      <w:start w:val="3"/>
      <w:numFmt w:val="bullet"/>
      <w:lvlText w:val=""/>
      <w:lvlJc w:val="left"/>
      <w:pPr>
        <w:ind w:left="1440" w:hanging="360"/>
      </w:pPr>
      <w:rPr>
        <w:rFonts w:ascii="Symbol" w:eastAsiaTheme="minorHAnsi" w:hAnsi="Symbol"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4CD2126"/>
    <w:multiLevelType w:val="multilevel"/>
    <w:tmpl w:val="E02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1DCCD"/>
    <w:multiLevelType w:val="hybridMultilevel"/>
    <w:tmpl w:val="FFFFFFFF"/>
    <w:lvl w:ilvl="0" w:tplc="D4C899F6">
      <w:start w:val="1"/>
      <w:numFmt w:val="decimal"/>
      <w:lvlText w:val="%1."/>
      <w:lvlJc w:val="left"/>
      <w:pPr>
        <w:ind w:left="720" w:hanging="360"/>
      </w:pPr>
    </w:lvl>
    <w:lvl w:ilvl="1" w:tplc="E7B25744">
      <w:start w:val="1"/>
      <w:numFmt w:val="lowerLetter"/>
      <w:lvlText w:val="%2."/>
      <w:lvlJc w:val="left"/>
      <w:pPr>
        <w:ind w:left="1440" w:hanging="360"/>
      </w:pPr>
    </w:lvl>
    <w:lvl w:ilvl="2" w:tplc="34CA9514">
      <w:start w:val="1"/>
      <w:numFmt w:val="lowerRoman"/>
      <w:lvlText w:val="%3."/>
      <w:lvlJc w:val="right"/>
      <w:pPr>
        <w:ind w:left="2160" w:hanging="180"/>
      </w:pPr>
    </w:lvl>
    <w:lvl w:ilvl="3" w:tplc="94A4C7E8">
      <w:start w:val="1"/>
      <w:numFmt w:val="decimal"/>
      <w:lvlText w:val="%4."/>
      <w:lvlJc w:val="left"/>
      <w:pPr>
        <w:ind w:left="2880" w:hanging="360"/>
      </w:pPr>
    </w:lvl>
    <w:lvl w:ilvl="4" w:tplc="B058A1E8">
      <w:start w:val="1"/>
      <w:numFmt w:val="lowerLetter"/>
      <w:lvlText w:val="%5."/>
      <w:lvlJc w:val="left"/>
      <w:pPr>
        <w:ind w:left="3600" w:hanging="360"/>
      </w:pPr>
    </w:lvl>
    <w:lvl w:ilvl="5" w:tplc="C8502290">
      <w:start w:val="1"/>
      <w:numFmt w:val="lowerRoman"/>
      <w:lvlText w:val="%6."/>
      <w:lvlJc w:val="right"/>
      <w:pPr>
        <w:ind w:left="4320" w:hanging="180"/>
      </w:pPr>
    </w:lvl>
    <w:lvl w:ilvl="6" w:tplc="6B147654">
      <w:start w:val="1"/>
      <w:numFmt w:val="decimal"/>
      <w:lvlText w:val="%7."/>
      <w:lvlJc w:val="left"/>
      <w:pPr>
        <w:ind w:left="5040" w:hanging="360"/>
      </w:pPr>
    </w:lvl>
    <w:lvl w:ilvl="7" w:tplc="F9BE938E">
      <w:start w:val="1"/>
      <w:numFmt w:val="lowerLetter"/>
      <w:lvlText w:val="%8."/>
      <w:lvlJc w:val="left"/>
      <w:pPr>
        <w:ind w:left="5760" w:hanging="360"/>
      </w:pPr>
    </w:lvl>
    <w:lvl w:ilvl="8" w:tplc="42B4898E">
      <w:start w:val="1"/>
      <w:numFmt w:val="lowerRoman"/>
      <w:lvlText w:val="%9."/>
      <w:lvlJc w:val="right"/>
      <w:pPr>
        <w:ind w:left="6480" w:hanging="180"/>
      </w:pPr>
    </w:lvl>
  </w:abstractNum>
  <w:abstractNum w:abstractNumId="34" w15:restartNumberingAfterBreak="0">
    <w:nsid w:val="77CC2CF1"/>
    <w:multiLevelType w:val="hybridMultilevel"/>
    <w:tmpl w:val="858E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12118"/>
    <w:multiLevelType w:val="hybridMultilevel"/>
    <w:tmpl w:val="7848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230078">
    <w:abstractNumId w:val="33"/>
  </w:num>
  <w:num w:numId="2" w16cid:durableId="1957977077">
    <w:abstractNumId w:val="28"/>
  </w:num>
  <w:num w:numId="3" w16cid:durableId="862086499">
    <w:abstractNumId w:val="7"/>
  </w:num>
  <w:num w:numId="4" w16cid:durableId="1804275334">
    <w:abstractNumId w:val="17"/>
  </w:num>
  <w:num w:numId="5" w16cid:durableId="1879972496">
    <w:abstractNumId w:val="20"/>
  </w:num>
  <w:num w:numId="6" w16cid:durableId="151920482">
    <w:abstractNumId w:val="31"/>
  </w:num>
  <w:num w:numId="7" w16cid:durableId="1464544435">
    <w:abstractNumId w:val="2"/>
  </w:num>
  <w:num w:numId="8" w16cid:durableId="2096201485">
    <w:abstractNumId w:val="29"/>
  </w:num>
  <w:num w:numId="9" w16cid:durableId="1683045547">
    <w:abstractNumId w:val="13"/>
  </w:num>
  <w:num w:numId="10" w16cid:durableId="1431009452">
    <w:abstractNumId w:val="32"/>
  </w:num>
  <w:num w:numId="11" w16cid:durableId="1056053175">
    <w:abstractNumId w:val="23"/>
  </w:num>
  <w:num w:numId="12" w16cid:durableId="200215114">
    <w:abstractNumId w:val="0"/>
  </w:num>
  <w:num w:numId="13" w16cid:durableId="425468137">
    <w:abstractNumId w:val="19"/>
  </w:num>
  <w:num w:numId="14" w16cid:durableId="412356651">
    <w:abstractNumId w:val="15"/>
  </w:num>
  <w:num w:numId="15" w16cid:durableId="2032294025">
    <w:abstractNumId w:val="6"/>
  </w:num>
  <w:num w:numId="16" w16cid:durableId="1500122342">
    <w:abstractNumId w:val="27"/>
  </w:num>
  <w:num w:numId="17" w16cid:durableId="476725342">
    <w:abstractNumId w:val="30"/>
  </w:num>
  <w:num w:numId="18" w16cid:durableId="1306205594">
    <w:abstractNumId w:val="5"/>
  </w:num>
  <w:num w:numId="19" w16cid:durableId="1201237491">
    <w:abstractNumId w:val="34"/>
  </w:num>
  <w:num w:numId="20" w16cid:durableId="846137936">
    <w:abstractNumId w:val="24"/>
  </w:num>
  <w:num w:numId="21" w16cid:durableId="419759001">
    <w:abstractNumId w:val="4"/>
  </w:num>
  <w:num w:numId="22" w16cid:durableId="2083989775">
    <w:abstractNumId w:val="25"/>
  </w:num>
  <w:num w:numId="23" w16cid:durableId="1883899012">
    <w:abstractNumId w:val="16"/>
  </w:num>
  <w:num w:numId="24" w16cid:durableId="695884034">
    <w:abstractNumId w:val="21"/>
  </w:num>
  <w:num w:numId="25" w16cid:durableId="780107136">
    <w:abstractNumId w:val="18"/>
  </w:num>
  <w:num w:numId="26" w16cid:durableId="144863623">
    <w:abstractNumId w:val="22"/>
  </w:num>
  <w:num w:numId="27" w16cid:durableId="1400638445">
    <w:abstractNumId w:val="1"/>
  </w:num>
  <w:num w:numId="28" w16cid:durableId="1155487878">
    <w:abstractNumId w:val="12"/>
  </w:num>
  <w:num w:numId="29" w16cid:durableId="642540876">
    <w:abstractNumId w:val="26"/>
  </w:num>
  <w:num w:numId="30" w16cid:durableId="1059401875">
    <w:abstractNumId w:val="9"/>
  </w:num>
  <w:num w:numId="31" w16cid:durableId="365641979">
    <w:abstractNumId w:val="3"/>
  </w:num>
  <w:num w:numId="32" w16cid:durableId="1310480926">
    <w:abstractNumId w:val="11"/>
  </w:num>
  <w:num w:numId="33" w16cid:durableId="341126883">
    <w:abstractNumId w:val="8"/>
  </w:num>
  <w:num w:numId="34" w16cid:durableId="1556814426">
    <w:abstractNumId w:val="10"/>
  </w:num>
  <w:num w:numId="35" w16cid:durableId="1976911485">
    <w:abstractNumId w:val="14"/>
  </w:num>
  <w:num w:numId="36" w16cid:durableId="769352511">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rtlepp@contractor.linuxfoundation.org">
    <w15:presenceInfo w15:providerId="AD" w15:userId="S::urn:spo:guest#jortlepp@contractor.linuxfoundation.org::"/>
  </w15:person>
  <w15:person w15:author="Behjet Ansari">
    <w15:presenceInfo w15:providerId="AD" w15:userId="S::behjet.ansari@paysyslabs.com::957c5558-51f7-4629-b1c3-c3da0f11189d"/>
  </w15:person>
  <w15:person w15:author="Soban Najam">
    <w15:presenceInfo w15:providerId="AD" w15:userId="S::soban.najam@paysyslabs.com::59c411b0-ccb7-4330-99a9-29cc04a2c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BE"/>
    <w:rsid w:val="00016676"/>
    <w:rsid w:val="0002275A"/>
    <w:rsid w:val="00042693"/>
    <w:rsid w:val="00046894"/>
    <w:rsid w:val="000822F5"/>
    <w:rsid w:val="0009372A"/>
    <w:rsid w:val="000A0F8E"/>
    <w:rsid w:val="000C2686"/>
    <w:rsid w:val="000E23A7"/>
    <w:rsid w:val="000E6436"/>
    <w:rsid w:val="000F1F76"/>
    <w:rsid w:val="000F4604"/>
    <w:rsid w:val="000F699C"/>
    <w:rsid w:val="00111DCA"/>
    <w:rsid w:val="0012385A"/>
    <w:rsid w:val="00155779"/>
    <w:rsid w:val="00172EA6"/>
    <w:rsid w:val="00174902"/>
    <w:rsid w:val="00193E81"/>
    <w:rsid w:val="00196C5B"/>
    <w:rsid w:val="001E1C37"/>
    <w:rsid w:val="001F6210"/>
    <w:rsid w:val="002041C0"/>
    <w:rsid w:val="00217D6C"/>
    <w:rsid w:val="002322A6"/>
    <w:rsid w:val="0024103F"/>
    <w:rsid w:val="00242387"/>
    <w:rsid w:val="002433E7"/>
    <w:rsid w:val="002447C7"/>
    <w:rsid w:val="0025468F"/>
    <w:rsid w:val="00254B64"/>
    <w:rsid w:val="0027725A"/>
    <w:rsid w:val="00294F8C"/>
    <w:rsid w:val="002963DD"/>
    <w:rsid w:val="002D6B24"/>
    <w:rsid w:val="002E2BB9"/>
    <w:rsid w:val="002F4A2E"/>
    <w:rsid w:val="00321F67"/>
    <w:rsid w:val="003224B7"/>
    <w:rsid w:val="0032547E"/>
    <w:rsid w:val="0034123F"/>
    <w:rsid w:val="003449D4"/>
    <w:rsid w:val="00357A4C"/>
    <w:rsid w:val="00366B54"/>
    <w:rsid w:val="003838EE"/>
    <w:rsid w:val="00383E07"/>
    <w:rsid w:val="003A03E6"/>
    <w:rsid w:val="003A329A"/>
    <w:rsid w:val="003B4DD1"/>
    <w:rsid w:val="003E1998"/>
    <w:rsid w:val="003F0FBD"/>
    <w:rsid w:val="00424168"/>
    <w:rsid w:val="00435979"/>
    <w:rsid w:val="004465D8"/>
    <w:rsid w:val="00451C7E"/>
    <w:rsid w:val="004568C1"/>
    <w:rsid w:val="00470173"/>
    <w:rsid w:val="0048576C"/>
    <w:rsid w:val="004C73B5"/>
    <w:rsid w:val="004D3940"/>
    <w:rsid w:val="004E72A6"/>
    <w:rsid w:val="005018B3"/>
    <w:rsid w:val="00504440"/>
    <w:rsid w:val="00520645"/>
    <w:rsid w:val="00541936"/>
    <w:rsid w:val="005428FB"/>
    <w:rsid w:val="005827BE"/>
    <w:rsid w:val="00583D02"/>
    <w:rsid w:val="00597E6D"/>
    <w:rsid w:val="005B53BA"/>
    <w:rsid w:val="005D3F56"/>
    <w:rsid w:val="005D4FE7"/>
    <w:rsid w:val="006055EE"/>
    <w:rsid w:val="00606376"/>
    <w:rsid w:val="006114D1"/>
    <w:rsid w:val="00624B2F"/>
    <w:rsid w:val="00650F55"/>
    <w:rsid w:val="006577C7"/>
    <w:rsid w:val="00660756"/>
    <w:rsid w:val="00665D72"/>
    <w:rsid w:val="00671ECA"/>
    <w:rsid w:val="00681B88"/>
    <w:rsid w:val="00684F77"/>
    <w:rsid w:val="00696EC8"/>
    <w:rsid w:val="006A7BBD"/>
    <w:rsid w:val="006B0B8C"/>
    <w:rsid w:val="006D0D2A"/>
    <w:rsid w:val="006D13D2"/>
    <w:rsid w:val="006E6B69"/>
    <w:rsid w:val="006F6AD9"/>
    <w:rsid w:val="00705272"/>
    <w:rsid w:val="00717332"/>
    <w:rsid w:val="00730E60"/>
    <w:rsid w:val="00743CBE"/>
    <w:rsid w:val="0076750B"/>
    <w:rsid w:val="0076AA2C"/>
    <w:rsid w:val="0079268F"/>
    <w:rsid w:val="007C5707"/>
    <w:rsid w:val="007C5F66"/>
    <w:rsid w:val="008221E8"/>
    <w:rsid w:val="008515E8"/>
    <w:rsid w:val="00854E52"/>
    <w:rsid w:val="00892830"/>
    <w:rsid w:val="00893748"/>
    <w:rsid w:val="00895575"/>
    <w:rsid w:val="008A6E48"/>
    <w:rsid w:val="008B34FD"/>
    <w:rsid w:val="008C7B36"/>
    <w:rsid w:val="008D6EB8"/>
    <w:rsid w:val="008E4207"/>
    <w:rsid w:val="008E4E0D"/>
    <w:rsid w:val="008E7190"/>
    <w:rsid w:val="008E7A4B"/>
    <w:rsid w:val="008F1050"/>
    <w:rsid w:val="00905DBD"/>
    <w:rsid w:val="00911B55"/>
    <w:rsid w:val="00914106"/>
    <w:rsid w:val="00936F8B"/>
    <w:rsid w:val="0094357F"/>
    <w:rsid w:val="00960016"/>
    <w:rsid w:val="00970AF7"/>
    <w:rsid w:val="0099538E"/>
    <w:rsid w:val="009B763F"/>
    <w:rsid w:val="009E37BC"/>
    <w:rsid w:val="00A07E06"/>
    <w:rsid w:val="00A154FB"/>
    <w:rsid w:val="00A3243B"/>
    <w:rsid w:val="00A45A53"/>
    <w:rsid w:val="00A71CD1"/>
    <w:rsid w:val="00A74578"/>
    <w:rsid w:val="00AA1D87"/>
    <w:rsid w:val="00AB4BBB"/>
    <w:rsid w:val="00AC6966"/>
    <w:rsid w:val="00AE3DB0"/>
    <w:rsid w:val="00AE3ECC"/>
    <w:rsid w:val="00AF2C2A"/>
    <w:rsid w:val="00B13182"/>
    <w:rsid w:val="00B16813"/>
    <w:rsid w:val="00B46D20"/>
    <w:rsid w:val="00B6065C"/>
    <w:rsid w:val="00B60A33"/>
    <w:rsid w:val="00B63873"/>
    <w:rsid w:val="00B66A41"/>
    <w:rsid w:val="00B725C3"/>
    <w:rsid w:val="00B92C23"/>
    <w:rsid w:val="00BC4FD5"/>
    <w:rsid w:val="00BF2F7B"/>
    <w:rsid w:val="00C02DDD"/>
    <w:rsid w:val="00C05826"/>
    <w:rsid w:val="00C21C5E"/>
    <w:rsid w:val="00C22E10"/>
    <w:rsid w:val="00C762D8"/>
    <w:rsid w:val="00C82B6A"/>
    <w:rsid w:val="00C972CF"/>
    <w:rsid w:val="00CA0546"/>
    <w:rsid w:val="00CC3A3D"/>
    <w:rsid w:val="00CC76D1"/>
    <w:rsid w:val="00CE1136"/>
    <w:rsid w:val="00D26207"/>
    <w:rsid w:val="00D40CC3"/>
    <w:rsid w:val="00D6482A"/>
    <w:rsid w:val="00D67EE2"/>
    <w:rsid w:val="00D70F38"/>
    <w:rsid w:val="00D9148A"/>
    <w:rsid w:val="00DB5EDC"/>
    <w:rsid w:val="00DC178B"/>
    <w:rsid w:val="00DC54ED"/>
    <w:rsid w:val="00DD6B92"/>
    <w:rsid w:val="00E01CC3"/>
    <w:rsid w:val="00E02716"/>
    <w:rsid w:val="00E13610"/>
    <w:rsid w:val="00E26771"/>
    <w:rsid w:val="00E31608"/>
    <w:rsid w:val="00E31B44"/>
    <w:rsid w:val="00E3623B"/>
    <w:rsid w:val="00E71B06"/>
    <w:rsid w:val="00E739E7"/>
    <w:rsid w:val="00E771F4"/>
    <w:rsid w:val="00E9016A"/>
    <w:rsid w:val="00E9541A"/>
    <w:rsid w:val="00E97AEA"/>
    <w:rsid w:val="00EA1185"/>
    <w:rsid w:val="00EA3E92"/>
    <w:rsid w:val="00EA782F"/>
    <w:rsid w:val="00EB2CF0"/>
    <w:rsid w:val="00ED24E0"/>
    <w:rsid w:val="00EE4FF9"/>
    <w:rsid w:val="00F016F6"/>
    <w:rsid w:val="00F57170"/>
    <w:rsid w:val="00F6549B"/>
    <w:rsid w:val="00F7A8F5"/>
    <w:rsid w:val="00F84338"/>
    <w:rsid w:val="00F860B0"/>
    <w:rsid w:val="00FA7ED4"/>
    <w:rsid w:val="00FC2288"/>
    <w:rsid w:val="00FC460F"/>
    <w:rsid w:val="0121F170"/>
    <w:rsid w:val="0132FB3D"/>
    <w:rsid w:val="01B33C00"/>
    <w:rsid w:val="020FEFDC"/>
    <w:rsid w:val="02C2F02F"/>
    <w:rsid w:val="02C97BC1"/>
    <w:rsid w:val="032850CA"/>
    <w:rsid w:val="034FEE52"/>
    <w:rsid w:val="0361E0BD"/>
    <w:rsid w:val="03684BC3"/>
    <w:rsid w:val="03738A10"/>
    <w:rsid w:val="03E095CF"/>
    <w:rsid w:val="04183790"/>
    <w:rsid w:val="046614B6"/>
    <w:rsid w:val="048B5438"/>
    <w:rsid w:val="049CE003"/>
    <w:rsid w:val="05397476"/>
    <w:rsid w:val="05D8096D"/>
    <w:rsid w:val="05E800F1"/>
    <w:rsid w:val="05F7D2E3"/>
    <w:rsid w:val="066B5A37"/>
    <w:rsid w:val="06F3D996"/>
    <w:rsid w:val="07751104"/>
    <w:rsid w:val="08CF1EC4"/>
    <w:rsid w:val="08CF5C36"/>
    <w:rsid w:val="08FC8B98"/>
    <w:rsid w:val="0947EDC7"/>
    <w:rsid w:val="0969BE04"/>
    <w:rsid w:val="0991BCE9"/>
    <w:rsid w:val="09D79CBB"/>
    <w:rsid w:val="09FB58C4"/>
    <w:rsid w:val="0A0E8C76"/>
    <w:rsid w:val="0B318652"/>
    <w:rsid w:val="0B741DD1"/>
    <w:rsid w:val="0B9C159C"/>
    <w:rsid w:val="0BA034D9"/>
    <w:rsid w:val="0BCCBD21"/>
    <w:rsid w:val="0C154C26"/>
    <w:rsid w:val="0C5A73FB"/>
    <w:rsid w:val="0C731F2B"/>
    <w:rsid w:val="0C7E2D82"/>
    <w:rsid w:val="0C955C20"/>
    <w:rsid w:val="0CCA4A6A"/>
    <w:rsid w:val="0CF0FA09"/>
    <w:rsid w:val="0D3AA836"/>
    <w:rsid w:val="0E6958ED"/>
    <w:rsid w:val="0ECAADC9"/>
    <w:rsid w:val="0EF84612"/>
    <w:rsid w:val="0F30D72C"/>
    <w:rsid w:val="0F4A261D"/>
    <w:rsid w:val="0F6D63ED"/>
    <w:rsid w:val="1054DCD0"/>
    <w:rsid w:val="107E359E"/>
    <w:rsid w:val="11738E77"/>
    <w:rsid w:val="1222C03D"/>
    <w:rsid w:val="125EF98C"/>
    <w:rsid w:val="12819462"/>
    <w:rsid w:val="12AA4E43"/>
    <w:rsid w:val="12ABEC6D"/>
    <w:rsid w:val="1358E3DC"/>
    <w:rsid w:val="139D5D9E"/>
    <w:rsid w:val="13AE1E80"/>
    <w:rsid w:val="13DE4853"/>
    <w:rsid w:val="13DE5C07"/>
    <w:rsid w:val="13F6B3F7"/>
    <w:rsid w:val="146C542A"/>
    <w:rsid w:val="1473882B"/>
    <w:rsid w:val="148965E5"/>
    <w:rsid w:val="14C8FC64"/>
    <w:rsid w:val="14E2DB00"/>
    <w:rsid w:val="15449C1E"/>
    <w:rsid w:val="1562020D"/>
    <w:rsid w:val="15B131BE"/>
    <w:rsid w:val="16321CCA"/>
    <w:rsid w:val="16A4B7B6"/>
    <w:rsid w:val="16B0730B"/>
    <w:rsid w:val="1740440A"/>
    <w:rsid w:val="17520BE1"/>
    <w:rsid w:val="1776BB87"/>
    <w:rsid w:val="17CFD6A0"/>
    <w:rsid w:val="180A12C3"/>
    <w:rsid w:val="181E167B"/>
    <w:rsid w:val="1855B791"/>
    <w:rsid w:val="185A9316"/>
    <w:rsid w:val="18C0B1AE"/>
    <w:rsid w:val="18C2A6B7"/>
    <w:rsid w:val="1930358A"/>
    <w:rsid w:val="19D60C3C"/>
    <w:rsid w:val="19EBC429"/>
    <w:rsid w:val="1A3B2F65"/>
    <w:rsid w:val="1A3CC8FA"/>
    <w:rsid w:val="1A84107A"/>
    <w:rsid w:val="1AA1C217"/>
    <w:rsid w:val="1AC8EB3C"/>
    <w:rsid w:val="1AE63FD2"/>
    <w:rsid w:val="1B31704F"/>
    <w:rsid w:val="1B3737CB"/>
    <w:rsid w:val="1B65B045"/>
    <w:rsid w:val="1C048074"/>
    <w:rsid w:val="1C645E79"/>
    <w:rsid w:val="1C856DDA"/>
    <w:rsid w:val="1C89163B"/>
    <w:rsid w:val="1D28BE14"/>
    <w:rsid w:val="1D341AEE"/>
    <w:rsid w:val="1DD968BF"/>
    <w:rsid w:val="1E0C386F"/>
    <w:rsid w:val="1E61C8C0"/>
    <w:rsid w:val="1E74132A"/>
    <w:rsid w:val="1EA44DB5"/>
    <w:rsid w:val="1EC2D593"/>
    <w:rsid w:val="1EE87EFE"/>
    <w:rsid w:val="1F164B13"/>
    <w:rsid w:val="1F1BAE5C"/>
    <w:rsid w:val="1F2E80FA"/>
    <w:rsid w:val="1F372401"/>
    <w:rsid w:val="1F9A4873"/>
    <w:rsid w:val="1FA6D7A5"/>
    <w:rsid w:val="200ABD9F"/>
    <w:rsid w:val="215D1287"/>
    <w:rsid w:val="219ABC4D"/>
    <w:rsid w:val="21E37DDE"/>
    <w:rsid w:val="21FD4864"/>
    <w:rsid w:val="221DED3B"/>
    <w:rsid w:val="221FC24B"/>
    <w:rsid w:val="225C8FB0"/>
    <w:rsid w:val="2261445B"/>
    <w:rsid w:val="227FC47E"/>
    <w:rsid w:val="2283454F"/>
    <w:rsid w:val="22F3E51E"/>
    <w:rsid w:val="239D2C8E"/>
    <w:rsid w:val="23CCE370"/>
    <w:rsid w:val="23E1F77B"/>
    <w:rsid w:val="23FB753C"/>
    <w:rsid w:val="23FD68A9"/>
    <w:rsid w:val="240979FB"/>
    <w:rsid w:val="24B67D38"/>
    <w:rsid w:val="24E1D4A3"/>
    <w:rsid w:val="2548C145"/>
    <w:rsid w:val="2588BA91"/>
    <w:rsid w:val="25BA0294"/>
    <w:rsid w:val="25FBFA8B"/>
    <w:rsid w:val="26470C7B"/>
    <w:rsid w:val="2648B59E"/>
    <w:rsid w:val="264DC498"/>
    <w:rsid w:val="2653332A"/>
    <w:rsid w:val="26A04E9C"/>
    <w:rsid w:val="26A20206"/>
    <w:rsid w:val="26BF1F12"/>
    <w:rsid w:val="26DF2772"/>
    <w:rsid w:val="27065A87"/>
    <w:rsid w:val="2710CE46"/>
    <w:rsid w:val="27880A50"/>
    <w:rsid w:val="279CD7B9"/>
    <w:rsid w:val="279FEFEF"/>
    <w:rsid w:val="27A23C4C"/>
    <w:rsid w:val="28551FC0"/>
    <w:rsid w:val="29252BD4"/>
    <w:rsid w:val="293E582E"/>
    <w:rsid w:val="29A312C3"/>
    <w:rsid w:val="29C2304E"/>
    <w:rsid w:val="29F0BEDF"/>
    <w:rsid w:val="2A62A9D9"/>
    <w:rsid w:val="2B3AADE1"/>
    <w:rsid w:val="2B4632B0"/>
    <w:rsid w:val="2B5DF5C4"/>
    <w:rsid w:val="2BFC5ACD"/>
    <w:rsid w:val="2C5BAE9C"/>
    <w:rsid w:val="2C72DA79"/>
    <w:rsid w:val="2C782D48"/>
    <w:rsid w:val="2C970CF3"/>
    <w:rsid w:val="2C974438"/>
    <w:rsid w:val="2CA161AB"/>
    <w:rsid w:val="2CFE6F95"/>
    <w:rsid w:val="2D4DC1B1"/>
    <w:rsid w:val="2D5DF2F4"/>
    <w:rsid w:val="2DBF6744"/>
    <w:rsid w:val="2DD97241"/>
    <w:rsid w:val="2E77E4BE"/>
    <w:rsid w:val="2E8A0BCF"/>
    <w:rsid w:val="2F4213BF"/>
    <w:rsid w:val="2F4F0C62"/>
    <w:rsid w:val="2FA19492"/>
    <w:rsid w:val="2FE3FD88"/>
    <w:rsid w:val="300F1D2A"/>
    <w:rsid w:val="301F1495"/>
    <w:rsid w:val="3056DC29"/>
    <w:rsid w:val="3073AC66"/>
    <w:rsid w:val="308B30E7"/>
    <w:rsid w:val="315B5C4E"/>
    <w:rsid w:val="3183CD78"/>
    <w:rsid w:val="3192210A"/>
    <w:rsid w:val="31CD5673"/>
    <w:rsid w:val="320F5ECB"/>
    <w:rsid w:val="3250F590"/>
    <w:rsid w:val="325A1E70"/>
    <w:rsid w:val="3275D99F"/>
    <w:rsid w:val="3285C209"/>
    <w:rsid w:val="32B86AF2"/>
    <w:rsid w:val="330CAD8B"/>
    <w:rsid w:val="331456B6"/>
    <w:rsid w:val="33148F3A"/>
    <w:rsid w:val="3355C40A"/>
    <w:rsid w:val="336227F8"/>
    <w:rsid w:val="337D4D6E"/>
    <w:rsid w:val="33EDCFDB"/>
    <w:rsid w:val="33F79A8F"/>
    <w:rsid w:val="34405C63"/>
    <w:rsid w:val="349914B3"/>
    <w:rsid w:val="34DF8F57"/>
    <w:rsid w:val="35A8C614"/>
    <w:rsid w:val="35B9AFDD"/>
    <w:rsid w:val="35BCFF76"/>
    <w:rsid w:val="365826C2"/>
    <w:rsid w:val="36FB90E7"/>
    <w:rsid w:val="3739FB6F"/>
    <w:rsid w:val="37772305"/>
    <w:rsid w:val="379CE0FE"/>
    <w:rsid w:val="37A0283C"/>
    <w:rsid w:val="37D58F48"/>
    <w:rsid w:val="37EEE54B"/>
    <w:rsid w:val="380F639A"/>
    <w:rsid w:val="388DCDFA"/>
    <w:rsid w:val="38F9E466"/>
    <w:rsid w:val="390FA644"/>
    <w:rsid w:val="391D9AAC"/>
    <w:rsid w:val="393928C0"/>
    <w:rsid w:val="397D90F7"/>
    <w:rsid w:val="39E85DC2"/>
    <w:rsid w:val="39F6A268"/>
    <w:rsid w:val="3A100E0E"/>
    <w:rsid w:val="3A152880"/>
    <w:rsid w:val="3A1B1217"/>
    <w:rsid w:val="3A835FEE"/>
    <w:rsid w:val="3AB8E0AC"/>
    <w:rsid w:val="3AD569E1"/>
    <w:rsid w:val="3AE843D6"/>
    <w:rsid w:val="3B083570"/>
    <w:rsid w:val="3B416038"/>
    <w:rsid w:val="3B90FE95"/>
    <w:rsid w:val="3B988293"/>
    <w:rsid w:val="3BA2E44D"/>
    <w:rsid w:val="3BF12BDC"/>
    <w:rsid w:val="3C5BBAAF"/>
    <w:rsid w:val="3C9AD4E7"/>
    <w:rsid w:val="3CA64833"/>
    <w:rsid w:val="3CC9BAA1"/>
    <w:rsid w:val="3CF4522D"/>
    <w:rsid w:val="3D061525"/>
    <w:rsid w:val="3D0D8F41"/>
    <w:rsid w:val="3D3EAE66"/>
    <w:rsid w:val="3D91D8FA"/>
    <w:rsid w:val="3DCCC3D6"/>
    <w:rsid w:val="3DF86E33"/>
    <w:rsid w:val="3E46788E"/>
    <w:rsid w:val="3E7012FA"/>
    <w:rsid w:val="3EA11192"/>
    <w:rsid w:val="3EC8F5CB"/>
    <w:rsid w:val="3F13583A"/>
    <w:rsid w:val="3F4E9639"/>
    <w:rsid w:val="3F5F7A5D"/>
    <w:rsid w:val="3F9C2F7C"/>
    <w:rsid w:val="3FACD25D"/>
    <w:rsid w:val="3FB97A56"/>
    <w:rsid w:val="4050AEB1"/>
    <w:rsid w:val="407A9F9C"/>
    <w:rsid w:val="407C1409"/>
    <w:rsid w:val="4113A09F"/>
    <w:rsid w:val="42177F82"/>
    <w:rsid w:val="421A81B5"/>
    <w:rsid w:val="42277B5D"/>
    <w:rsid w:val="4248B722"/>
    <w:rsid w:val="42B20992"/>
    <w:rsid w:val="42CFC75A"/>
    <w:rsid w:val="42E070FD"/>
    <w:rsid w:val="431DA1B1"/>
    <w:rsid w:val="431FE80F"/>
    <w:rsid w:val="4335C878"/>
    <w:rsid w:val="434B731B"/>
    <w:rsid w:val="434B988E"/>
    <w:rsid w:val="4374F002"/>
    <w:rsid w:val="44148C4A"/>
    <w:rsid w:val="4434E7E8"/>
    <w:rsid w:val="448D0DA8"/>
    <w:rsid w:val="44CFC50F"/>
    <w:rsid w:val="44DF7643"/>
    <w:rsid w:val="44EE6DB4"/>
    <w:rsid w:val="44FDF6F2"/>
    <w:rsid w:val="45FE5DA2"/>
    <w:rsid w:val="4641F9E9"/>
    <w:rsid w:val="464ABBA0"/>
    <w:rsid w:val="469190E2"/>
    <w:rsid w:val="46B8B5AD"/>
    <w:rsid w:val="46D9D319"/>
    <w:rsid w:val="46DE42A8"/>
    <w:rsid w:val="47A189DD"/>
    <w:rsid w:val="47EA4ED3"/>
    <w:rsid w:val="48ACFCF0"/>
    <w:rsid w:val="48D1710E"/>
    <w:rsid w:val="490D85D7"/>
    <w:rsid w:val="491D9005"/>
    <w:rsid w:val="492FD4F8"/>
    <w:rsid w:val="496F084D"/>
    <w:rsid w:val="49741CB7"/>
    <w:rsid w:val="49C887C9"/>
    <w:rsid w:val="49E7686F"/>
    <w:rsid w:val="4A8D3411"/>
    <w:rsid w:val="4AA8BC85"/>
    <w:rsid w:val="4AABD43B"/>
    <w:rsid w:val="4AAF21D7"/>
    <w:rsid w:val="4B450BB5"/>
    <w:rsid w:val="4B6504D1"/>
    <w:rsid w:val="4BC89D64"/>
    <w:rsid w:val="4C6FA812"/>
    <w:rsid w:val="4C7F662F"/>
    <w:rsid w:val="4CB0F278"/>
    <w:rsid w:val="4D0CDDF8"/>
    <w:rsid w:val="4D0CEF48"/>
    <w:rsid w:val="4D49A6D3"/>
    <w:rsid w:val="4D9273A0"/>
    <w:rsid w:val="4E0CD6F2"/>
    <w:rsid w:val="4E197E07"/>
    <w:rsid w:val="4E29868F"/>
    <w:rsid w:val="4E3FC5A8"/>
    <w:rsid w:val="4EC2DD02"/>
    <w:rsid w:val="4EC8E420"/>
    <w:rsid w:val="4EF40963"/>
    <w:rsid w:val="4EFE203B"/>
    <w:rsid w:val="4F0783C2"/>
    <w:rsid w:val="4F2D3151"/>
    <w:rsid w:val="4F72A80E"/>
    <w:rsid w:val="4F8BFEEE"/>
    <w:rsid w:val="4FCEDBBF"/>
    <w:rsid w:val="5024CA6D"/>
    <w:rsid w:val="51145202"/>
    <w:rsid w:val="51280CF2"/>
    <w:rsid w:val="5139E94F"/>
    <w:rsid w:val="513A1F98"/>
    <w:rsid w:val="51972912"/>
    <w:rsid w:val="51A3C9BD"/>
    <w:rsid w:val="52071DFD"/>
    <w:rsid w:val="52305604"/>
    <w:rsid w:val="52886903"/>
    <w:rsid w:val="5297139E"/>
    <w:rsid w:val="535758F3"/>
    <w:rsid w:val="53654426"/>
    <w:rsid w:val="539DDC17"/>
    <w:rsid w:val="53B5866B"/>
    <w:rsid w:val="545FF2BC"/>
    <w:rsid w:val="5578E16D"/>
    <w:rsid w:val="5594EE38"/>
    <w:rsid w:val="55AC03CE"/>
    <w:rsid w:val="55E9C273"/>
    <w:rsid w:val="56109D0F"/>
    <w:rsid w:val="5646FAEF"/>
    <w:rsid w:val="565566A3"/>
    <w:rsid w:val="56DFE3FA"/>
    <w:rsid w:val="571575F6"/>
    <w:rsid w:val="575FD5FD"/>
    <w:rsid w:val="57B844CD"/>
    <w:rsid w:val="57BD1736"/>
    <w:rsid w:val="57E01679"/>
    <w:rsid w:val="581F61C2"/>
    <w:rsid w:val="58355AC4"/>
    <w:rsid w:val="59D93D58"/>
    <w:rsid w:val="5A06F5F3"/>
    <w:rsid w:val="5A3898DF"/>
    <w:rsid w:val="5A39F218"/>
    <w:rsid w:val="5A3AEB87"/>
    <w:rsid w:val="5A43A7B7"/>
    <w:rsid w:val="5A80C4D7"/>
    <w:rsid w:val="5AC9322F"/>
    <w:rsid w:val="5B82292C"/>
    <w:rsid w:val="5B827F55"/>
    <w:rsid w:val="5BF26EB2"/>
    <w:rsid w:val="5C197DC6"/>
    <w:rsid w:val="5C23EFBC"/>
    <w:rsid w:val="5C4F43CC"/>
    <w:rsid w:val="5C6B45C4"/>
    <w:rsid w:val="5C964D91"/>
    <w:rsid w:val="5D246BC4"/>
    <w:rsid w:val="5D26F31D"/>
    <w:rsid w:val="5D7A7E59"/>
    <w:rsid w:val="5D96584E"/>
    <w:rsid w:val="5DBF24DA"/>
    <w:rsid w:val="5DC986C0"/>
    <w:rsid w:val="5DCE0B2A"/>
    <w:rsid w:val="5DDDCB05"/>
    <w:rsid w:val="5E3302EE"/>
    <w:rsid w:val="5E539E77"/>
    <w:rsid w:val="5E7F179A"/>
    <w:rsid w:val="5E8B5917"/>
    <w:rsid w:val="5EC28739"/>
    <w:rsid w:val="5F018B2E"/>
    <w:rsid w:val="5F05859F"/>
    <w:rsid w:val="5F3FD512"/>
    <w:rsid w:val="5F8B8C71"/>
    <w:rsid w:val="5FEDA8F9"/>
    <w:rsid w:val="6021F6C8"/>
    <w:rsid w:val="6041B2AC"/>
    <w:rsid w:val="604A6F50"/>
    <w:rsid w:val="6064D24C"/>
    <w:rsid w:val="60A1CB45"/>
    <w:rsid w:val="60CF2A53"/>
    <w:rsid w:val="60E3D04D"/>
    <w:rsid w:val="61133E9F"/>
    <w:rsid w:val="61292EBA"/>
    <w:rsid w:val="61AF0909"/>
    <w:rsid w:val="61C1CC23"/>
    <w:rsid w:val="61DAFDC7"/>
    <w:rsid w:val="61FC2DAF"/>
    <w:rsid w:val="620B8BD7"/>
    <w:rsid w:val="6225958F"/>
    <w:rsid w:val="623FD2F1"/>
    <w:rsid w:val="6265003B"/>
    <w:rsid w:val="62695DCE"/>
    <w:rsid w:val="6338A70A"/>
    <w:rsid w:val="63529468"/>
    <w:rsid w:val="63722DEE"/>
    <w:rsid w:val="6386CE20"/>
    <w:rsid w:val="63A606B5"/>
    <w:rsid w:val="63A92185"/>
    <w:rsid w:val="63C38733"/>
    <w:rsid w:val="642E7109"/>
    <w:rsid w:val="64343F8F"/>
    <w:rsid w:val="6494F100"/>
    <w:rsid w:val="649D1470"/>
    <w:rsid w:val="64B05853"/>
    <w:rsid w:val="65146E4D"/>
    <w:rsid w:val="6514C8CC"/>
    <w:rsid w:val="65B693A6"/>
    <w:rsid w:val="662FEC5C"/>
    <w:rsid w:val="6638D1FB"/>
    <w:rsid w:val="664FA351"/>
    <w:rsid w:val="66503129"/>
    <w:rsid w:val="6655959C"/>
    <w:rsid w:val="6685CFB7"/>
    <w:rsid w:val="66D23342"/>
    <w:rsid w:val="671A4220"/>
    <w:rsid w:val="67690BA7"/>
    <w:rsid w:val="67AA783E"/>
    <w:rsid w:val="67BD50D1"/>
    <w:rsid w:val="6878B9D8"/>
    <w:rsid w:val="6895D662"/>
    <w:rsid w:val="68C2E4B7"/>
    <w:rsid w:val="690CF56B"/>
    <w:rsid w:val="6981DDFC"/>
    <w:rsid w:val="69961F02"/>
    <w:rsid w:val="69B62AF4"/>
    <w:rsid w:val="69FAD805"/>
    <w:rsid w:val="69FD9E16"/>
    <w:rsid w:val="6A072BF6"/>
    <w:rsid w:val="6A23BF0A"/>
    <w:rsid w:val="6A5CDAB1"/>
    <w:rsid w:val="6AE0F294"/>
    <w:rsid w:val="6BDED2C7"/>
    <w:rsid w:val="6C34CDB6"/>
    <w:rsid w:val="6CE60883"/>
    <w:rsid w:val="6CF9090D"/>
    <w:rsid w:val="6D213C2F"/>
    <w:rsid w:val="6D671484"/>
    <w:rsid w:val="6D875F1F"/>
    <w:rsid w:val="6D9819BE"/>
    <w:rsid w:val="6E0A655F"/>
    <w:rsid w:val="6ED69855"/>
    <w:rsid w:val="6F2D60EF"/>
    <w:rsid w:val="701EE59C"/>
    <w:rsid w:val="7078DDA5"/>
    <w:rsid w:val="7116A235"/>
    <w:rsid w:val="715EEC75"/>
    <w:rsid w:val="71780C53"/>
    <w:rsid w:val="719BAE13"/>
    <w:rsid w:val="71CB2877"/>
    <w:rsid w:val="71CF1C6B"/>
    <w:rsid w:val="722BCB1B"/>
    <w:rsid w:val="72DBFEE0"/>
    <w:rsid w:val="72DE3FB5"/>
    <w:rsid w:val="734BEB8C"/>
    <w:rsid w:val="73B00280"/>
    <w:rsid w:val="73D3F748"/>
    <w:rsid w:val="73D54C24"/>
    <w:rsid w:val="73E1EFBA"/>
    <w:rsid w:val="7409B49F"/>
    <w:rsid w:val="741FE769"/>
    <w:rsid w:val="7451FF39"/>
    <w:rsid w:val="74708228"/>
    <w:rsid w:val="7487A358"/>
    <w:rsid w:val="74D7B2AA"/>
    <w:rsid w:val="74E5FC91"/>
    <w:rsid w:val="751A8BE0"/>
    <w:rsid w:val="756DE772"/>
    <w:rsid w:val="7573FF85"/>
    <w:rsid w:val="759D3A78"/>
    <w:rsid w:val="75A04CC2"/>
    <w:rsid w:val="75AE72D6"/>
    <w:rsid w:val="75C4A881"/>
    <w:rsid w:val="763D0C01"/>
    <w:rsid w:val="7648BF73"/>
    <w:rsid w:val="7675F9C5"/>
    <w:rsid w:val="767BB947"/>
    <w:rsid w:val="76DE12F4"/>
    <w:rsid w:val="7722D5FD"/>
    <w:rsid w:val="7755BDBF"/>
    <w:rsid w:val="776A265D"/>
    <w:rsid w:val="77AC963B"/>
    <w:rsid w:val="788DDC23"/>
    <w:rsid w:val="78C0E671"/>
    <w:rsid w:val="79016102"/>
    <w:rsid w:val="790459E3"/>
    <w:rsid w:val="79601559"/>
    <w:rsid w:val="799D9CF4"/>
    <w:rsid w:val="7A02263C"/>
    <w:rsid w:val="7A7737C4"/>
    <w:rsid w:val="7A916E5D"/>
    <w:rsid w:val="7A943D3E"/>
    <w:rsid w:val="7AC83AB7"/>
    <w:rsid w:val="7B354CB1"/>
    <w:rsid w:val="7B4ED2D9"/>
    <w:rsid w:val="7B595EE3"/>
    <w:rsid w:val="7B903BB1"/>
    <w:rsid w:val="7BA13FDB"/>
    <w:rsid w:val="7BAA4BEC"/>
    <w:rsid w:val="7CDE38C1"/>
    <w:rsid w:val="7CE2EACA"/>
    <w:rsid w:val="7D16A2EE"/>
    <w:rsid w:val="7D1829EB"/>
    <w:rsid w:val="7D4A8560"/>
    <w:rsid w:val="7D9FFC7A"/>
    <w:rsid w:val="7DB80F36"/>
    <w:rsid w:val="7DF4903C"/>
    <w:rsid w:val="7E435713"/>
    <w:rsid w:val="7E4A753C"/>
    <w:rsid w:val="7E5D8457"/>
    <w:rsid w:val="7E6204EC"/>
    <w:rsid w:val="7E82F413"/>
    <w:rsid w:val="7F177E48"/>
    <w:rsid w:val="7F18AA56"/>
    <w:rsid w:val="7F9D3486"/>
    <w:rsid w:val="7FC5BF62"/>
    <w:rsid w:val="7FC779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6AD6"/>
  <w15:chartTrackingRefBased/>
  <w15:docId w15:val="{5F6C627A-4790-4016-B680-0BA9F4D9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CBE"/>
    <w:rPr>
      <w:rFonts w:eastAsiaTheme="majorEastAsia" w:cstheme="majorBidi"/>
      <w:color w:val="272727" w:themeColor="text1" w:themeTint="D8"/>
    </w:rPr>
  </w:style>
  <w:style w:type="paragraph" w:styleId="Title">
    <w:name w:val="Title"/>
    <w:basedOn w:val="Normal"/>
    <w:next w:val="Normal"/>
    <w:link w:val="TitleChar"/>
    <w:uiPriority w:val="10"/>
    <w:qFormat/>
    <w:rsid w:val="00743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BE"/>
    <w:pPr>
      <w:spacing w:before="160"/>
      <w:jc w:val="center"/>
    </w:pPr>
    <w:rPr>
      <w:i/>
      <w:iCs/>
      <w:color w:val="404040" w:themeColor="text1" w:themeTint="BF"/>
    </w:rPr>
  </w:style>
  <w:style w:type="character" w:customStyle="1" w:styleId="QuoteChar">
    <w:name w:val="Quote Char"/>
    <w:basedOn w:val="DefaultParagraphFont"/>
    <w:link w:val="Quote"/>
    <w:uiPriority w:val="29"/>
    <w:rsid w:val="00743CBE"/>
    <w:rPr>
      <w:i/>
      <w:iCs/>
      <w:color w:val="404040" w:themeColor="text1" w:themeTint="BF"/>
    </w:rPr>
  </w:style>
  <w:style w:type="paragraph" w:styleId="ListParagraph">
    <w:name w:val="List Paragraph"/>
    <w:basedOn w:val="Normal"/>
    <w:uiPriority w:val="34"/>
    <w:qFormat/>
    <w:rsid w:val="00743CBE"/>
    <w:pPr>
      <w:ind w:left="720"/>
      <w:contextualSpacing/>
    </w:pPr>
  </w:style>
  <w:style w:type="character" w:styleId="IntenseEmphasis">
    <w:name w:val="Intense Emphasis"/>
    <w:basedOn w:val="DefaultParagraphFont"/>
    <w:uiPriority w:val="21"/>
    <w:qFormat/>
    <w:rsid w:val="00743CBE"/>
    <w:rPr>
      <w:i/>
      <w:iCs/>
      <w:color w:val="0F4761" w:themeColor="accent1" w:themeShade="BF"/>
    </w:rPr>
  </w:style>
  <w:style w:type="paragraph" w:styleId="IntenseQuote">
    <w:name w:val="Intense Quote"/>
    <w:basedOn w:val="Normal"/>
    <w:next w:val="Normal"/>
    <w:link w:val="IntenseQuoteChar"/>
    <w:uiPriority w:val="30"/>
    <w:qFormat/>
    <w:rsid w:val="00743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CBE"/>
    <w:rPr>
      <w:i/>
      <w:iCs/>
      <w:color w:val="0F4761" w:themeColor="accent1" w:themeShade="BF"/>
    </w:rPr>
  </w:style>
  <w:style w:type="character" w:styleId="IntenseReference">
    <w:name w:val="Intense Reference"/>
    <w:basedOn w:val="DefaultParagraphFont"/>
    <w:uiPriority w:val="32"/>
    <w:qFormat/>
    <w:rsid w:val="00743CBE"/>
    <w:rPr>
      <w:b/>
      <w:bCs/>
      <w:smallCaps/>
      <w:color w:val="0F4761" w:themeColor="accent1" w:themeShade="BF"/>
      <w:spacing w:val="5"/>
    </w:rPr>
  </w:style>
  <w:style w:type="table" w:styleId="TableGrid">
    <w:name w:val="Table Grid"/>
    <w:basedOn w:val="TableNormal"/>
    <w:uiPriority w:val="39"/>
    <w:rsid w:val="00743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782F"/>
    <w:rPr>
      <w:sz w:val="16"/>
      <w:szCs w:val="16"/>
    </w:rPr>
  </w:style>
  <w:style w:type="paragraph" w:styleId="CommentText">
    <w:name w:val="annotation text"/>
    <w:basedOn w:val="Normal"/>
    <w:link w:val="CommentTextChar"/>
    <w:uiPriority w:val="99"/>
    <w:unhideWhenUsed/>
    <w:rsid w:val="00EA782F"/>
    <w:pPr>
      <w:spacing w:line="240" w:lineRule="auto"/>
    </w:pPr>
    <w:rPr>
      <w:sz w:val="20"/>
      <w:szCs w:val="20"/>
    </w:rPr>
  </w:style>
  <w:style w:type="character" w:customStyle="1" w:styleId="CommentTextChar">
    <w:name w:val="Comment Text Char"/>
    <w:basedOn w:val="DefaultParagraphFont"/>
    <w:link w:val="CommentText"/>
    <w:uiPriority w:val="99"/>
    <w:rsid w:val="00EA782F"/>
    <w:rPr>
      <w:sz w:val="20"/>
      <w:szCs w:val="20"/>
    </w:rPr>
  </w:style>
  <w:style w:type="paragraph" w:styleId="CommentSubject">
    <w:name w:val="annotation subject"/>
    <w:basedOn w:val="CommentText"/>
    <w:next w:val="CommentText"/>
    <w:link w:val="CommentSubjectChar"/>
    <w:uiPriority w:val="99"/>
    <w:semiHidden/>
    <w:unhideWhenUsed/>
    <w:rsid w:val="00EA782F"/>
    <w:rPr>
      <w:b/>
      <w:bCs/>
    </w:rPr>
  </w:style>
  <w:style w:type="character" w:customStyle="1" w:styleId="CommentSubjectChar">
    <w:name w:val="Comment Subject Char"/>
    <w:basedOn w:val="CommentTextChar"/>
    <w:link w:val="CommentSubject"/>
    <w:uiPriority w:val="99"/>
    <w:semiHidden/>
    <w:rsid w:val="00EA782F"/>
    <w:rPr>
      <w:b/>
      <w:bCs/>
      <w:sz w:val="20"/>
      <w:szCs w:val="20"/>
    </w:rPr>
  </w:style>
  <w:style w:type="character" w:styleId="Hyperlink">
    <w:name w:val="Hyperlink"/>
    <w:basedOn w:val="DefaultParagraphFont"/>
    <w:uiPriority w:val="99"/>
    <w:unhideWhenUsed/>
    <w:rsid w:val="00A74578"/>
    <w:rPr>
      <w:color w:val="467886" w:themeColor="hyperlink"/>
      <w:u w:val="single"/>
    </w:rPr>
  </w:style>
  <w:style w:type="character" w:styleId="UnresolvedMention">
    <w:name w:val="Unresolved Mention"/>
    <w:basedOn w:val="DefaultParagraphFont"/>
    <w:uiPriority w:val="99"/>
    <w:semiHidden/>
    <w:unhideWhenUsed/>
    <w:rsid w:val="00A74578"/>
    <w:rPr>
      <w:color w:val="605E5C"/>
      <w:shd w:val="clear" w:color="auto" w:fill="E1DFDD"/>
    </w:rPr>
  </w:style>
  <w:style w:type="paragraph" w:styleId="BalloonText">
    <w:name w:val="Balloon Text"/>
    <w:basedOn w:val="Normal"/>
    <w:link w:val="BalloonTextChar"/>
    <w:uiPriority w:val="99"/>
    <w:semiHidden/>
    <w:unhideWhenUsed/>
    <w:rsid w:val="0061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4D1"/>
    <w:rPr>
      <w:rFonts w:ascii="Segoe UI" w:hAnsi="Segoe UI" w:cs="Segoe UI"/>
      <w:sz w:val="18"/>
      <w:szCs w:val="18"/>
    </w:rPr>
  </w:style>
  <w:style w:type="paragraph" w:styleId="Revision">
    <w:name w:val="Revision"/>
    <w:hidden/>
    <w:uiPriority w:val="99"/>
    <w:semiHidden/>
    <w:rsid w:val="00717332"/>
    <w:pPr>
      <w:spacing w:after="0" w:line="240" w:lineRule="auto"/>
    </w:pPr>
  </w:style>
  <w:style w:type="character" w:styleId="Strong">
    <w:name w:val="Strong"/>
    <w:basedOn w:val="DefaultParagraphFont"/>
    <w:uiPriority w:val="22"/>
    <w:qFormat/>
    <w:rsid w:val="00650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5413">
      <w:bodyDiv w:val="1"/>
      <w:marLeft w:val="0"/>
      <w:marRight w:val="0"/>
      <w:marTop w:val="0"/>
      <w:marBottom w:val="0"/>
      <w:divBdr>
        <w:top w:val="none" w:sz="0" w:space="0" w:color="auto"/>
        <w:left w:val="none" w:sz="0" w:space="0" w:color="auto"/>
        <w:bottom w:val="none" w:sz="0" w:space="0" w:color="auto"/>
        <w:right w:val="none" w:sz="0" w:space="0" w:color="auto"/>
      </w:divBdr>
    </w:div>
    <w:div w:id="198670412">
      <w:bodyDiv w:val="1"/>
      <w:marLeft w:val="0"/>
      <w:marRight w:val="0"/>
      <w:marTop w:val="0"/>
      <w:marBottom w:val="0"/>
      <w:divBdr>
        <w:top w:val="none" w:sz="0" w:space="0" w:color="auto"/>
        <w:left w:val="none" w:sz="0" w:space="0" w:color="auto"/>
        <w:bottom w:val="none" w:sz="0" w:space="0" w:color="auto"/>
        <w:right w:val="none" w:sz="0" w:space="0" w:color="auto"/>
      </w:divBdr>
      <w:divsChild>
        <w:div w:id="192402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839283">
      <w:bodyDiv w:val="1"/>
      <w:marLeft w:val="0"/>
      <w:marRight w:val="0"/>
      <w:marTop w:val="0"/>
      <w:marBottom w:val="0"/>
      <w:divBdr>
        <w:top w:val="none" w:sz="0" w:space="0" w:color="auto"/>
        <w:left w:val="none" w:sz="0" w:space="0" w:color="auto"/>
        <w:bottom w:val="none" w:sz="0" w:space="0" w:color="auto"/>
        <w:right w:val="none" w:sz="0" w:space="0" w:color="auto"/>
      </w:divBdr>
    </w:div>
    <w:div w:id="352456668">
      <w:bodyDiv w:val="1"/>
      <w:marLeft w:val="0"/>
      <w:marRight w:val="0"/>
      <w:marTop w:val="0"/>
      <w:marBottom w:val="0"/>
      <w:divBdr>
        <w:top w:val="none" w:sz="0" w:space="0" w:color="auto"/>
        <w:left w:val="none" w:sz="0" w:space="0" w:color="auto"/>
        <w:bottom w:val="none" w:sz="0" w:space="0" w:color="auto"/>
        <w:right w:val="none" w:sz="0" w:space="0" w:color="auto"/>
      </w:divBdr>
    </w:div>
    <w:div w:id="366762364">
      <w:bodyDiv w:val="1"/>
      <w:marLeft w:val="0"/>
      <w:marRight w:val="0"/>
      <w:marTop w:val="0"/>
      <w:marBottom w:val="0"/>
      <w:divBdr>
        <w:top w:val="none" w:sz="0" w:space="0" w:color="auto"/>
        <w:left w:val="none" w:sz="0" w:space="0" w:color="auto"/>
        <w:bottom w:val="none" w:sz="0" w:space="0" w:color="auto"/>
        <w:right w:val="none" w:sz="0" w:space="0" w:color="auto"/>
      </w:divBdr>
    </w:div>
    <w:div w:id="488250078">
      <w:bodyDiv w:val="1"/>
      <w:marLeft w:val="0"/>
      <w:marRight w:val="0"/>
      <w:marTop w:val="0"/>
      <w:marBottom w:val="0"/>
      <w:divBdr>
        <w:top w:val="none" w:sz="0" w:space="0" w:color="auto"/>
        <w:left w:val="none" w:sz="0" w:space="0" w:color="auto"/>
        <w:bottom w:val="none" w:sz="0" w:space="0" w:color="auto"/>
        <w:right w:val="none" w:sz="0" w:space="0" w:color="auto"/>
      </w:divBdr>
    </w:div>
    <w:div w:id="506790492">
      <w:bodyDiv w:val="1"/>
      <w:marLeft w:val="0"/>
      <w:marRight w:val="0"/>
      <w:marTop w:val="0"/>
      <w:marBottom w:val="0"/>
      <w:divBdr>
        <w:top w:val="none" w:sz="0" w:space="0" w:color="auto"/>
        <w:left w:val="none" w:sz="0" w:space="0" w:color="auto"/>
        <w:bottom w:val="none" w:sz="0" w:space="0" w:color="auto"/>
        <w:right w:val="none" w:sz="0" w:space="0" w:color="auto"/>
      </w:divBdr>
    </w:div>
    <w:div w:id="587496134">
      <w:bodyDiv w:val="1"/>
      <w:marLeft w:val="0"/>
      <w:marRight w:val="0"/>
      <w:marTop w:val="0"/>
      <w:marBottom w:val="0"/>
      <w:divBdr>
        <w:top w:val="none" w:sz="0" w:space="0" w:color="auto"/>
        <w:left w:val="none" w:sz="0" w:space="0" w:color="auto"/>
        <w:bottom w:val="none" w:sz="0" w:space="0" w:color="auto"/>
        <w:right w:val="none" w:sz="0" w:space="0" w:color="auto"/>
      </w:divBdr>
    </w:div>
    <w:div w:id="648174422">
      <w:bodyDiv w:val="1"/>
      <w:marLeft w:val="0"/>
      <w:marRight w:val="0"/>
      <w:marTop w:val="0"/>
      <w:marBottom w:val="0"/>
      <w:divBdr>
        <w:top w:val="none" w:sz="0" w:space="0" w:color="auto"/>
        <w:left w:val="none" w:sz="0" w:space="0" w:color="auto"/>
        <w:bottom w:val="none" w:sz="0" w:space="0" w:color="auto"/>
        <w:right w:val="none" w:sz="0" w:space="0" w:color="auto"/>
      </w:divBdr>
      <w:divsChild>
        <w:div w:id="8721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4434">
      <w:bodyDiv w:val="1"/>
      <w:marLeft w:val="0"/>
      <w:marRight w:val="0"/>
      <w:marTop w:val="0"/>
      <w:marBottom w:val="0"/>
      <w:divBdr>
        <w:top w:val="none" w:sz="0" w:space="0" w:color="auto"/>
        <w:left w:val="none" w:sz="0" w:space="0" w:color="auto"/>
        <w:bottom w:val="none" w:sz="0" w:space="0" w:color="auto"/>
        <w:right w:val="none" w:sz="0" w:space="0" w:color="auto"/>
      </w:divBdr>
    </w:div>
    <w:div w:id="686444199">
      <w:bodyDiv w:val="1"/>
      <w:marLeft w:val="0"/>
      <w:marRight w:val="0"/>
      <w:marTop w:val="0"/>
      <w:marBottom w:val="0"/>
      <w:divBdr>
        <w:top w:val="none" w:sz="0" w:space="0" w:color="auto"/>
        <w:left w:val="none" w:sz="0" w:space="0" w:color="auto"/>
        <w:bottom w:val="none" w:sz="0" w:space="0" w:color="auto"/>
        <w:right w:val="none" w:sz="0" w:space="0" w:color="auto"/>
      </w:divBdr>
    </w:div>
    <w:div w:id="734359557">
      <w:bodyDiv w:val="1"/>
      <w:marLeft w:val="0"/>
      <w:marRight w:val="0"/>
      <w:marTop w:val="0"/>
      <w:marBottom w:val="0"/>
      <w:divBdr>
        <w:top w:val="none" w:sz="0" w:space="0" w:color="auto"/>
        <w:left w:val="none" w:sz="0" w:space="0" w:color="auto"/>
        <w:bottom w:val="none" w:sz="0" w:space="0" w:color="auto"/>
        <w:right w:val="none" w:sz="0" w:space="0" w:color="auto"/>
      </w:divBdr>
    </w:div>
    <w:div w:id="778722454">
      <w:bodyDiv w:val="1"/>
      <w:marLeft w:val="0"/>
      <w:marRight w:val="0"/>
      <w:marTop w:val="0"/>
      <w:marBottom w:val="0"/>
      <w:divBdr>
        <w:top w:val="none" w:sz="0" w:space="0" w:color="auto"/>
        <w:left w:val="none" w:sz="0" w:space="0" w:color="auto"/>
        <w:bottom w:val="none" w:sz="0" w:space="0" w:color="auto"/>
        <w:right w:val="none" w:sz="0" w:space="0" w:color="auto"/>
      </w:divBdr>
    </w:div>
    <w:div w:id="789279705">
      <w:bodyDiv w:val="1"/>
      <w:marLeft w:val="0"/>
      <w:marRight w:val="0"/>
      <w:marTop w:val="0"/>
      <w:marBottom w:val="0"/>
      <w:divBdr>
        <w:top w:val="none" w:sz="0" w:space="0" w:color="auto"/>
        <w:left w:val="none" w:sz="0" w:space="0" w:color="auto"/>
        <w:bottom w:val="none" w:sz="0" w:space="0" w:color="auto"/>
        <w:right w:val="none" w:sz="0" w:space="0" w:color="auto"/>
      </w:divBdr>
    </w:div>
    <w:div w:id="874931297">
      <w:bodyDiv w:val="1"/>
      <w:marLeft w:val="0"/>
      <w:marRight w:val="0"/>
      <w:marTop w:val="0"/>
      <w:marBottom w:val="0"/>
      <w:divBdr>
        <w:top w:val="none" w:sz="0" w:space="0" w:color="auto"/>
        <w:left w:val="none" w:sz="0" w:space="0" w:color="auto"/>
        <w:bottom w:val="none" w:sz="0" w:space="0" w:color="auto"/>
        <w:right w:val="none" w:sz="0" w:space="0" w:color="auto"/>
      </w:divBdr>
    </w:div>
    <w:div w:id="910116671">
      <w:bodyDiv w:val="1"/>
      <w:marLeft w:val="0"/>
      <w:marRight w:val="0"/>
      <w:marTop w:val="0"/>
      <w:marBottom w:val="0"/>
      <w:divBdr>
        <w:top w:val="none" w:sz="0" w:space="0" w:color="auto"/>
        <w:left w:val="none" w:sz="0" w:space="0" w:color="auto"/>
        <w:bottom w:val="none" w:sz="0" w:space="0" w:color="auto"/>
        <w:right w:val="none" w:sz="0" w:space="0" w:color="auto"/>
      </w:divBdr>
    </w:div>
    <w:div w:id="1061905607">
      <w:bodyDiv w:val="1"/>
      <w:marLeft w:val="0"/>
      <w:marRight w:val="0"/>
      <w:marTop w:val="0"/>
      <w:marBottom w:val="0"/>
      <w:divBdr>
        <w:top w:val="none" w:sz="0" w:space="0" w:color="auto"/>
        <w:left w:val="none" w:sz="0" w:space="0" w:color="auto"/>
        <w:bottom w:val="none" w:sz="0" w:space="0" w:color="auto"/>
        <w:right w:val="none" w:sz="0" w:space="0" w:color="auto"/>
      </w:divBdr>
    </w:div>
    <w:div w:id="1091465980">
      <w:bodyDiv w:val="1"/>
      <w:marLeft w:val="0"/>
      <w:marRight w:val="0"/>
      <w:marTop w:val="0"/>
      <w:marBottom w:val="0"/>
      <w:divBdr>
        <w:top w:val="none" w:sz="0" w:space="0" w:color="auto"/>
        <w:left w:val="none" w:sz="0" w:space="0" w:color="auto"/>
        <w:bottom w:val="none" w:sz="0" w:space="0" w:color="auto"/>
        <w:right w:val="none" w:sz="0" w:space="0" w:color="auto"/>
      </w:divBdr>
    </w:div>
    <w:div w:id="1096366378">
      <w:bodyDiv w:val="1"/>
      <w:marLeft w:val="0"/>
      <w:marRight w:val="0"/>
      <w:marTop w:val="0"/>
      <w:marBottom w:val="0"/>
      <w:divBdr>
        <w:top w:val="none" w:sz="0" w:space="0" w:color="auto"/>
        <w:left w:val="none" w:sz="0" w:space="0" w:color="auto"/>
        <w:bottom w:val="none" w:sz="0" w:space="0" w:color="auto"/>
        <w:right w:val="none" w:sz="0" w:space="0" w:color="auto"/>
      </w:divBdr>
    </w:div>
    <w:div w:id="1105880901">
      <w:bodyDiv w:val="1"/>
      <w:marLeft w:val="0"/>
      <w:marRight w:val="0"/>
      <w:marTop w:val="0"/>
      <w:marBottom w:val="0"/>
      <w:divBdr>
        <w:top w:val="none" w:sz="0" w:space="0" w:color="auto"/>
        <w:left w:val="none" w:sz="0" w:space="0" w:color="auto"/>
        <w:bottom w:val="none" w:sz="0" w:space="0" w:color="auto"/>
        <w:right w:val="none" w:sz="0" w:space="0" w:color="auto"/>
      </w:divBdr>
      <w:divsChild>
        <w:div w:id="306396353">
          <w:marLeft w:val="1267"/>
          <w:marRight w:val="0"/>
          <w:marTop w:val="0"/>
          <w:marBottom w:val="0"/>
          <w:divBdr>
            <w:top w:val="none" w:sz="0" w:space="0" w:color="auto"/>
            <w:left w:val="none" w:sz="0" w:space="0" w:color="auto"/>
            <w:bottom w:val="none" w:sz="0" w:space="0" w:color="auto"/>
            <w:right w:val="none" w:sz="0" w:space="0" w:color="auto"/>
          </w:divBdr>
        </w:div>
        <w:div w:id="483083114">
          <w:marLeft w:val="1267"/>
          <w:marRight w:val="0"/>
          <w:marTop w:val="0"/>
          <w:marBottom w:val="0"/>
          <w:divBdr>
            <w:top w:val="none" w:sz="0" w:space="0" w:color="auto"/>
            <w:left w:val="none" w:sz="0" w:space="0" w:color="auto"/>
            <w:bottom w:val="none" w:sz="0" w:space="0" w:color="auto"/>
            <w:right w:val="none" w:sz="0" w:space="0" w:color="auto"/>
          </w:divBdr>
        </w:div>
        <w:div w:id="511072190">
          <w:marLeft w:val="1267"/>
          <w:marRight w:val="0"/>
          <w:marTop w:val="0"/>
          <w:marBottom w:val="0"/>
          <w:divBdr>
            <w:top w:val="none" w:sz="0" w:space="0" w:color="auto"/>
            <w:left w:val="none" w:sz="0" w:space="0" w:color="auto"/>
            <w:bottom w:val="none" w:sz="0" w:space="0" w:color="auto"/>
            <w:right w:val="none" w:sz="0" w:space="0" w:color="auto"/>
          </w:divBdr>
        </w:div>
        <w:div w:id="1182016930">
          <w:marLeft w:val="1267"/>
          <w:marRight w:val="0"/>
          <w:marTop w:val="0"/>
          <w:marBottom w:val="0"/>
          <w:divBdr>
            <w:top w:val="none" w:sz="0" w:space="0" w:color="auto"/>
            <w:left w:val="none" w:sz="0" w:space="0" w:color="auto"/>
            <w:bottom w:val="none" w:sz="0" w:space="0" w:color="auto"/>
            <w:right w:val="none" w:sz="0" w:space="0" w:color="auto"/>
          </w:divBdr>
        </w:div>
        <w:div w:id="1285041601">
          <w:marLeft w:val="1267"/>
          <w:marRight w:val="0"/>
          <w:marTop w:val="0"/>
          <w:marBottom w:val="0"/>
          <w:divBdr>
            <w:top w:val="none" w:sz="0" w:space="0" w:color="auto"/>
            <w:left w:val="none" w:sz="0" w:space="0" w:color="auto"/>
            <w:bottom w:val="none" w:sz="0" w:space="0" w:color="auto"/>
            <w:right w:val="none" w:sz="0" w:space="0" w:color="auto"/>
          </w:divBdr>
        </w:div>
        <w:div w:id="1832599133">
          <w:marLeft w:val="1267"/>
          <w:marRight w:val="0"/>
          <w:marTop w:val="0"/>
          <w:marBottom w:val="0"/>
          <w:divBdr>
            <w:top w:val="none" w:sz="0" w:space="0" w:color="auto"/>
            <w:left w:val="none" w:sz="0" w:space="0" w:color="auto"/>
            <w:bottom w:val="none" w:sz="0" w:space="0" w:color="auto"/>
            <w:right w:val="none" w:sz="0" w:space="0" w:color="auto"/>
          </w:divBdr>
        </w:div>
        <w:div w:id="1999843026">
          <w:marLeft w:val="1267"/>
          <w:marRight w:val="0"/>
          <w:marTop w:val="0"/>
          <w:marBottom w:val="0"/>
          <w:divBdr>
            <w:top w:val="none" w:sz="0" w:space="0" w:color="auto"/>
            <w:left w:val="none" w:sz="0" w:space="0" w:color="auto"/>
            <w:bottom w:val="none" w:sz="0" w:space="0" w:color="auto"/>
            <w:right w:val="none" w:sz="0" w:space="0" w:color="auto"/>
          </w:divBdr>
        </w:div>
        <w:div w:id="2023781856">
          <w:marLeft w:val="1267"/>
          <w:marRight w:val="0"/>
          <w:marTop w:val="0"/>
          <w:marBottom w:val="0"/>
          <w:divBdr>
            <w:top w:val="none" w:sz="0" w:space="0" w:color="auto"/>
            <w:left w:val="none" w:sz="0" w:space="0" w:color="auto"/>
            <w:bottom w:val="none" w:sz="0" w:space="0" w:color="auto"/>
            <w:right w:val="none" w:sz="0" w:space="0" w:color="auto"/>
          </w:divBdr>
        </w:div>
      </w:divsChild>
    </w:div>
    <w:div w:id="1128359479">
      <w:bodyDiv w:val="1"/>
      <w:marLeft w:val="0"/>
      <w:marRight w:val="0"/>
      <w:marTop w:val="0"/>
      <w:marBottom w:val="0"/>
      <w:divBdr>
        <w:top w:val="none" w:sz="0" w:space="0" w:color="auto"/>
        <w:left w:val="none" w:sz="0" w:space="0" w:color="auto"/>
        <w:bottom w:val="none" w:sz="0" w:space="0" w:color="auto"/>
        <w:right w:val="none" w:sz="0" w:space="0" w:color="auto"/>
      </w:divBdr>
    </w:div>
    <w:div w:id="1162354782">
      <w:bodyDiv w:val="1"/>
      <w:marLeft w:val="0"/>
      <w:marRight w:val="0"/>
      <w:marTop w:val="0"/>
      <w:marBottom w:val="0"/>
      <w:divBdr>
        <w:top w:val="none" w:sz="0" w:space="0" w:color="auto"/>
        <w:left w:val="none" w:sz="0" w:space="0" w:color="auto"/>
        <w:bottom w:val="none" w:sz="0" w:space="0" w:color="auto"/>
        <w:right w:val="none" w:sz="0" w:space="0" w:color="auto"/>
      </w:divBdr>
    </w:div>
    <w:div w:id="1301031908">
      <w:bodyDiv w:val="1"/>
      <w:marLeft w:val="0"/>
      <w:marRight w:val="0"/>
      <w:marTop w:val="0"/>
      <w:marBottom w:val="0"/>
      <w:divBdr>
        <w:top w:val="none" w:sz="0" w:space="0" w:color="auto"/>
        <w:left w:val="none" w:sz="0" w:space="0" w:color="auto"/>
        <w:bottom w:val="none" w:sz="0" w:space="0" w:color="auto"/>
        <w:right w:val="none" w:sz="0" w:space="0" w:color="auto"/>
      </w:divBdr>
    </w:div>
    <w:div w:id="1325665304">
      <w:bodyDiv w:val="1"/>
      <w:marLeft w:val="0"/>
      <w:marRight w:val="0"/>
      <w:marTop w:val="0"/>
      <w:marBottom w:val="0"/>
      <w:divBdr>
        <w:top w:val="none" w:sz="0" w:space="0" w:color="auto"/>
        <w:left w:val="none" w:sz="0" w:space="0" w:color="auto"/>
        <w:bottom w:val="none" w:sz="0" w:space="0" w:color="auto"/>
        <w:right w:val="none" w:sz="0" w:space="0" w:color="auto"/>
      </w:divBdr>
    </w:div>
    <w:div w:id="1340082857">
      <w:bodyDiv w:val="1"/>
      <w:marLeft w:val="0"/>
      <w:marRight w:val="0"/>
      <w:marTop w:val="0"/>
      <w:marBottom w:val="0"/>
      <w:divBdr>
        <w:top w:val="none" w:sz="0" w:space="0" w:color="auto"/>
        <w:left w:val="none" w:sz="0" w:space="0" w:color="auto"/>
        <w:bottom w:val="none" w:sz="0" w:space="0" w:color="auto"/>
        <w:right w:val="none" w:sz="0" w:space="0" w:color="auto"/>
      </w:divBdr>
    </w:div>
    <w:div w:id="1414279316">
      <w:bodyDiv w:val="1"/>
      <w:marLeft w:val="0"/>
      <w:marRight w:val="0"/>
      <w:marTop w:val="0"/>
      <w:marBottom w:val="0"/>
      <w:divBdr>
        <w:top w:val="none" w:sz="0" w:space="0" w:color="auto"/>
        <w:left w:val="none" w:sz="0" w:space="0" w:color="auto"/>
        <w:bottom w:val="none" w:sz="0" w:space="0" w:color="auto"/>
        <w:right w:val="none" w:sz="0" w:space="0" w:color="auto"/>
      </w:divBdr>
    </w:div>
    <w:div w:id="1504785960">
      <w:bodyDiv w:val="1"/>
      <w:marLeft w:val="0"/>
      <w:marRight w:val="0"/>
      <w:marTop w:val="0"/>
      <w:marBottom w:val="0"/>
      <w:divBdr>
        <w:top w:val="none" w:sz="0" w:space="0" w:color="auto"/>
        <w:left w:val="none" w:sz="0" w:space="0" w:color="auto"/>
        <w:bottom w:val="none" w:sz="0" w:space="0" w:color="auto"/>
        <w:right w:val="none" w:sz="0" w:space="0" w:color="auto"/>
      </w:divBdr>
    </w:div>
    <w:div w:id="1514611794">
      <w:bodyDiv w:val="1"/>
      <w:marLeft w:val="0"/>
      <w:marRight w:val="0"/>
      <w:marTop w:val="0"/>
      <w:marBottom w:val="0"/>
      <w:divBdr>
        <w:top w:val="none" w:sz="0" w:space="0" w:color="auto"/>
        <w:left w:val="none" w:sz="0" w:space="0" w:color="auto"/>
        <w:bottom w:val="none" w:sz="0" w:space="0" w:color="auto"/>
        <w:right w:val="none" w:sz="0" w:space="0" w:color="auto"/>
      </w:divBdr>
    </w:div>
    <w:div w:id="1559049005">
      <w:bodyDiv w:val="1"/>
      <w:marLeft w:val="0"/>
      <w:marRight w:val="0"/>
      <w:marTop w:val="0"/>
      <w:marBottom w:val="0"/>
      <w:divBdr>
        <w:top w:val="none" w:sz="0" w:space="0" w:color="auto"/>
        <w:left w:val="none" w:sz="0" w:space="0" w:color="auto"/>
        <w:bottom w:val="none" w:sz="0" w:space="0" w:color="auto"/>
        <w:right w:val="none" w:sz="0" w:space="0" w:color="auto"/>
      </w:divBdr>
    </w:div>
    <w:div w:id="1619140335">
      <w:bodyDiv w:val="1"/>
      <w:marLeft w:val="0"/>
      <w:marRight w:val="0"/>
      <w:marTop w:val="0"/>
      <w:marBottom w:val="0"/>
      <w:divBdr>
        <w:top w:val="none" w:sz="0" w:space="0" w:color="auto"/>
        <w:left w:val="none" w:sz="0" w:space="0" w:color="auto"/>
        <w:bottom w:val="none" w:sz="0" w:space="0" w:color="auto"/>
        <w:right w:val="none" w:sz="0" w:space="0" w:color="auto"/>
      </w:divBdr>
    </w:div>
    <w:div w:id="1641299194">
      <w:bodyDiv w:val="1"/>
      <w:marLeft w:val="0"/>
      <w:marRight w:val="0"/>
      <w:marTop w:val="0"/>
      <w:marBottom w:val="0"/>
      <w:divBdr>
        <w:top w:val="none" w:sz="0" w:space="0" w:color="auto"/>
        <w:left w:val="none" w:sz="0" w:space="0" w:color="auto"/>
        <w:bottom w:val="none" w:sz="0" w:space="0" w:color="auto"/>
        <w:right w:val="none" w:sz="0" w:space="0" w:color="auto"/>
      </w:divBdr>
    </w:div>
    <w:div w:id="2067949413">
      <w:bodyDiv w:val="1"/>
      <w:marLeft w:val="0"/>
      <w:marRight w:val="0"/>
      <w:marTop w:val="0"/>
      <w:marBottom w:val="0"/>
      <w:divBdr>
        <w:top w:val="none" w:sz="0" w:space="0" w:color="auto"/>
        <w:left w:val="none" w:sz="0" w:space="0" w:color="auto"/>
        <w:bottom w:val="none" w:sz="0" w:space="0" w:color="auto"/>
        <w:right w:val="none" w:sz="0" w:space="0" w:color="auto"/>
      </w:divBdr>
    </w:div>
    <w:div w:id="2105149697">
      <w:bodyDiv w:val="1"/>
      <w:marLeft w:val="0"/>
      <w:marRight w:val="0"/>
      <w:marTop w:val="0"/>
      <w:marBottom w:val="0"/>
      <w:divBdr>
        <w:top w:val="none" w:sz="0" w:space="0" w:color="auto"/>
        <w:left w:val="none" w:sz="0" w:space="0" w:color="auto"/>
        <w:bottom w:val="none" w:sz="0" w:space="0" w:color="auto"/>
        <w:right w:val="none" w:sz="0" w:space="0" w:color="auto"/>
      </w:divBdr>
    </w:div>
    <w:div w:id="21258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5849</Characters>
  <Application>Microsoft Office Word</Application>
  <DocSecurity>4</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 Najam</dc:creator>
  <cp:keywords/>
  <dc:description/>
  <cp:lastModifiedBy>Behjet Ansari</cp:lastModifiedBy>
  <cp:revision>11</cp:revision>
  <dcterms:created xsi:type="dcterms:W3CDTF">2025-04-26T06:45:00Z</dcterms:created>
  <dcterms:modified xsi:type="dcterms:W3CDTF">2025-05-15T06:45:00Z</dcterms:modified>
</cp:coreProperties>
</file>