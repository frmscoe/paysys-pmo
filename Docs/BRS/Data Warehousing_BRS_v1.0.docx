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71CD1" w:rsidR="00BC4FD5" w:rsidP="00451C7E" w:rsidRDefault="00B92C23" w14:paraId="62AD12C7" w14:textId="0FAD7608">
      <w:pPr>
        <w:jc w:val="center"/>
        <w:rPr>
          <w:b w:val="1"/>
          <w:bCs w:val="1"/>
          <w:sz w:val="28"/>
          <w:szCs w:val="28"/>
        </w:rPr>
      </w:pPr>
      <w:r w:rsidRPr="35749960" w:rsidR="00B92C23">
        <w:rPr>
          <w:b w:val="1"/>
          <w:bCs w:val="1"/>
          <w:sz w:val="28"/>
          <w:szCs w:val="28"/>
        </w:rPr>
        <w:t>BUSINESS REQUIREMENT</w:t>
      </w:r>
      <w:commentRangeStart w:id="1860566741"/>
      <w:commentRangeStart w:id="341077381"/>
      <w:r w:rsidRPr="35749960" w:rsidR="00B92C23">
        <w:rPr>
          <w:b w:val="1"/>
          <w:bCs w:val="1"/>
          <w:sz w:val="28"/>
          <w:szCs w:val="28"/>
        </w:rPr>
        <w:t xml:space="preserve"> SPECIFICATIONS DOCUMENT</w:t>
      </w:r>
      <w:commentRangeEnd w:id="1860566741"/>
      <w:r>
        <w:rPr>
          <w:rStyle w:val="CommentReference"/>
        </w:rPr>
        <w:commentReference w:id="1860566741"/>
      </w:r>
      <w:commentRangeEnd w:id="341077381"/>
      <w:r>
        <w:rPr>
          <w:rStyle w:val="CommentReference"/>
        </w:rPr>
        <w:commentReference w:id="341077381"/>
      </w:r>
    </w:p>
    <w:p w:rsidRPr="00A71CD1" w:rsidR="00BC4FD5" w:rsidP="00451C7E" w:rsidRDefault="00A45A53" w14:paraId="149CC2E6" w14:textId="3C49F4CC">
      <w:pPr>
        <w:jc w:val="center"/>
        <w:rPr>
          <w:b/>
          <w:bCs/>
          <w:sz w:val="28"/>
          <w:szCs w:val="28"/>
          <w:lang w:val="en-US"/>
        </w:rPr>
      </w:pPr>
      <w:r w:rsidRPr="00A71CD1">
        <w:rPr>
          <w:b/>
          <w:bCs/>
          <w:sz w:val="28"/>
          <w:szCs w:val="28"/>
          <w:lang w:val="en-US"/>
        </w:rPr>
        <w:t>DATAWARE HOUSE INTEGRATION WITH TAZAMA</w:t>
      </w:r>
    </w:p>
    <w:tbl>
      <w:tblPr>
        <w:tblStyle w:val="TableGrid"/>
        <w:tblW w:w="9067" w:type="dxa"/>
        <w:tblLook w:val="04A0" w:firstRow="1" w:lastRow="0" w:firstColumn="1" w:lastColumn="0" w:noHBand="0" w:noVBand="1"/>
        <w:tblPrChange w:author="Ume Sauda Ghanyani" w:date="2025-05-19T05:10:54.363Z" w16du:dateUtc="2025-05-19T05:10:54.363Z" w:id="2065691358">
          <w:tblPr>
            <w:tblStyle w:val="TableGrid"/>
            <w:tblW w:w="9067" w:type="dxa"/>
            <w:tblLook w:val="04A0" w:firstRow="1" w:lastRow="0" w:firstColumn="1" w:lastColumn="0" w:noHBand="0" w:noVBand="1"/>
          </w:tblPr>
        </w:tblPrChange>
      </w:tblPr>
      <w:tblGrid>
        <w:gridCol w:w="704"/>
        <w:gridCol w:w="8363"/>
        <w:tblGridChange w:id="135966861">
          <w:tblGrid>
            <w:gridCol w:w="704"/>
            <w:gridCol w:w="8363"/>
          </w:tblGrid>
        </w:tblGridChange>
      </w:tblGrid>
      <w:tr w:rsidRPr="000F4604" w:rsidR="006D0D2A" w:rsidTr="35749960" w14:paraId="5DA950F7" w14:textId="44A2C054">
        <w:trPr>
          <w:tblHeader/>
        </w:trPr>
        <w:tc>
          <w:tcPr>
            <w:tcW w:w="704" w:type="dxa"/>
            <w:shd w:val="clear" w:color="auto" w:fill="00B050"/>
            <w:tcMar/>
            <w:vAlign w:val="center"/>
          </w:tcPr>
          <w:p w:rsidRPr="000F4604" w:rsidR="006D0D2A" w:rsidP="008C7B36" w:rsidRDefault="002447C7" w14:paraId="1683E9B4" w14:textId="445A3C75">
            <w:pPr>
              <w:jc w:val="both"/>
              <w:rPr>
                <w:b/>
                <w:bCs/>
                <w:color w:val="FFFFFF" w:themeColor="background1"/>
              </w:rPr>
            </w:pPr>
            <w:r w:rsidRPr="000F4604">
              <w:rPr>
                <w:b/>
                <w:bCs/>
                <w:color w:val="FFFFFF" w:themeColor="background1"/>
              </w:rPr>
              <w:t>#</w:t>
            </w:r>
          </w:p>
        </w:tc>
        <w:tc>
          <w:tcPr>
            <w:tcW w:w="8363" w:type="dxa"/>
            <w:shd w:val="clear" w:color="auto" w:fill="00B050"/>
            <w:tcMar/>
            <w:vAlign w:val="center"/>
          </w:tcPr>
          <w:p w:rsidRPr="000F4604" w:rsidR="006D0D2A" w:rsidP="008C7B36" w:rsidRDefault="006D0D2A" w14:paraId="32B93826" w14:textId="00641BBA">
            <w:pPr>
              <w:jc w:val="both"/>
              <w:rPr>
                <w:b/>
                <w:bCs/>
                <w:color w:val="FFFFFF" w:themeColor="background1"/>
              </w:rPr>
            </w:pPr>
            <w:r w:rsidRPr="000F4604">
              <w:rPr>
                <w:b/>
                <w:bCs/>
                <w:color w:val="FFFFFF" w:themeColor="background1"/>
              </w:rPr>
              <w:t>Requirement</w:t>
            </w:r>
          </w:p>
        </w:tc>
      </w:tr>
      <w:tr w:rsidRPr="000F4604" w:rsidR="00470173" w:rsidTr="35749960" w14:paraId="3160C8FF" w14:textId="77777777">
        <w:tc>
          <w:tcPr>
            <w:tcW w:w="9067" w:type="dxa"/>
            <w:gridSpan w:val="2"/>
            <w:shd w:val="clear" w:color="auto" w:fill="D9F2D0" w:themeFill="accent6" w:themeFillTint="33"/>
            <w:tcMar/>
            <w:vAlign w:val="center"/>
          </w:tcPr>
          <w:p w:rsidRPr="000F4604" w:rsidR="00470173" w:rsidP="008C7B36" w:rsidRDefault="00470173" w14:paraId="035D67B9" w14:textId="5341E6EE">
            <w:pPr>
              <w:pStyle w:val="ListParagraph"/>
              <w:numPr>
                <w:ilvl w:val="0"/>
                <w:numId w:val="4"/>
              </w:numPr>
              <w:jc w:val="both"/>
              <w:rPr>
                <w:b w:val="1"/>
                <w:bCs w:val="1"/>
              </w:rPr>
            </w:pPr>
            <w:commentRangeStart w:id="1609893396"/>
            <w:commentRangeStart w:id="867922269"/>
            <w:r w:rsidRPr="35749960" w:rsidR="00470173">
              <w:rPr>
                <w:b w:val="1"/>
                <w:bCs w:val="1"/>
              </w:rPr>
              <w:t xml:space="preserve">General </w:t>
            </w:r>
            <w:commentRangeEnd w:id="1609893396"/>
            <w:r>
              <w:rPr>
                <w:rStyle w:val="CommentReference"/>
              </w:rPr>
              <w:commentReference w:id="1609893396"/>
            </w:r>
            <w:commentRangeEnd w:id="867922269"/>
            <w:r>
              <w:rPr>
                <w:rStyle w:val="CommentReference"/>
              </w:rPr>
              <w:commentReference w:id="867922269"/>
            </w:r>
            <w:r w:rsidRPr="35749960" w:rsidR="00470173">
              <w:rPr>
                <w:b w:val="1"/>
                <w:bCs w:val="1"/>
              </w:rPr>
              <w:t>Requirements</w:t>
            </w:r>
          </w:p>
        </w:tc>
      </w:tr>
      <w:tr w:rsidRPr="000F4604" w:rsidR="006D0D2A" w:rsidTr="35749960" w14:paraId="525E86E4" w14:textId="06ABD749">
        <w:tc>
          <w:tcPr>
            <w:tcW w:w="704" w:type="dxa"/>
            <w:tcMar/>
            <w:vAlign w:val="center"/>
          </w:tcPr>
          <w:p w:rsidRPr="000F4604" w:rsidR="006D0D2A" w:rsidP="008C7B36" w:rsidRDefault="001E1C37" w14:paraId="365412B5" w14:textId="7156C0E6">
            <w:pPr>
              <w:jc w:val="both"/>
            </w:pPr>
            <w:r w:rsidRPr="000F4604">
              <w:t>A.</w:t>
            </w:r>
            <w:r w:rsidRPr="000F4604" w:rsidR="00E771F4">
              <w:t>1</w:t>
            </w:r>
          </w:p>
        </w:tc>
        <w:tc>
          <w:tcPr>
            <w:tcW w:w="8363" w:type="dxa"/>
            <w:tcMar/>
          </w:tcPr>
          <w:p w:rsidRPr="000F4604" w:rsidR="006D0D2A" w:rsidP="008C7B36" w:rsidRDefault="00424168" w14:paraId="096EB7F5" w14:textId="69D54088">
            <w:pPr>
              <w:jc w:val="both"/>
              <w:rPr>
                <w:lang w:val="en-US"/>
              </w:rPr>
            </w:pPr>
            <w:r w:rsidRPr="35749960" w:rsidR="00424168">
              <w:rPr>
                <w:lang w:val="en-US"/>
              </w:rPr>
              <w:t xml:space="preserve">The data warehouse </w:t>
            </w:r>
            <w:r w:rsidRPr="35749960" w:rsidR="00730E60">
              <w:rPr>
                <w:lang w:val="en-US"/>
              </w:rPr>
              <w:t xml:space="preserve">platform should be capable of serving </w:t>
            </w:r>
            <w:r w:rsidRPr="35749960" w:rsidR="00424168">
              <w:rPr>
                <w:lang w:val="en-US"/>
              </w:rPr>
              <w:t xml:space="preserve">as a centralized platform to </w:t>
            </w:r>
            <w:r w:rsidRPr="35749960" w:rsidR="00424168">
              <w:rPr>
                <w:lang w:val="en-US"/>
              </w:rPr>
              <w:t>consolidate</w:t>
            </w:r>
            <w:r w:rsidRPr="35749960" w:rsidR="00424168">
              <w:rPr>
                <w:lang w:val="en-US"/>
              </w:rPr>
              <w:t xml:space="preserve"> both structured</w:t>
            </w:r>
            <w:r w:rsidRPr="35749960" w:rsidR="00DC178B">
              <w:rPr>
                <w:lang w:val="en-US"/>
              </w:rPr>
              <w:t>,</w:t>
            </w:r>
            <w:r w:rsidRPr="35749960" w:rsidR="00424168">
              <w:rPr>
                <w:lang w:val="en-US"/>
              </w:rPr>
              <w:t xml:space="preserve"> semi-structured </w:t>
            </w:r>
            <w:r w:rsidRPr="35749960" w:rsidR="00DC178B">
              <w:rPr>
                <w:lang w:val="en-US"/>
              </w:rPr>
              <w:t>and un</w:t>
            </w:r>
            <w:del w:author="jortlepp@contractor.linuxfoundation.org" w:date="2025-05-21T10:05:26.6Z" w:id="2105598284">
              <w:r w:rsidRPr="35749960" w:rsidDel="00DC178B">
                <w:rPr>
                  <w:lang w:val="en-US"/>
                </w:rPr>
                <w:delText>-</w:delText>
              </w:r>
            </w:del>
            <w:r w:rsidRPr="35749960" w:rsidR="00DC178B">
              <w:rPr>
                <w:lang w:val="en-US"/>
              </w:rPr>
              <w:t xml:space="preserve">structured </w:t>
            </w:r>
            <w:r w:rsidRPr="35749960" w:rsidR="00424168">
              <w:rPr>
                <w:lang w:val="en-US"/>
              </w:rPr>
              <w:t>financial and non-financial data</w:t>
            </w:r>
            <w:r w:rsidRPr="35749960" w:rsidR="00EB2CF0">
              <w:rPr>
                <w:lang w:val="en-US"/>
              </w:rPr>
              <w:t>.</w:t>
            </w:r>
            <w:r w:rsidRPr="35749960" w:rsidR="00424168">
              <w:rPr>
                <w:lang w:val="en-US"/>
              </w:rPr>
              <w:t xml:space="preserve"> </w:t>
            </w:r>
          </w:p>
        </w:tc>
      </w:tr>
      <w:tr w:rsidRPr="000F4604" w:rsidR="008F1050" w:rsidTr="35749960" w14:paraId="2F78A9DE" w14:textId="77777777">
        <w:trPr>
          <w:trHeight w:val="300"/>
        </w:trPr>
        <w:tc>
          <w:tcPr>
            <w:tcW w:w="704" w:type="dxa"/>
            <w:tcMar/>
            <w:vAlign w:val="center"/>
          </w:tcPr>
          <w:p w:rsidRPr="000F4604" w:rsidR="008F1050" w:rsidP="008C7B36" w:rsidRDefault="008F1050" w14:paraId="4EDF7228" w14:textId="20BCA5EB">
            <w:pPr>
              <w:jc w:val="both"/>
            </w:pPr>
            <w:r>
              <w:t>A.2</w:t>
            </w:r>
          </w:p>
        </w:tc>
        <w:tc>
          <w:tcPr>
            <w:tcW w:w="8363" w:type="dxa"/>
            <w:tcMar/>
          </w:tcPr>
          <w:p w:rsidRPr="73D54C24" w:rsidR="008F1050" w:rsidP="008C7B36" w:rsidRDefault="00C05826" w14:paraId="6D2B4165" w14:textId="1490FE24">
            <w:pPr>
              <w:jc w:val="both"/>
              <w:rPr>
                <w:lang w:val="en-US"/>
              </w:rPr>
            </w:pPr>
            <w:commentRangeStart w:id="191633446"/>
            <w:commentRangeStart w:id="1666444655"/>
            <w:r w:rsidRPr="35749960" w:rsidR="00C05826">
              <w:rPr>
                <w:lang w:val="en-US"/>
              </w:rPr>
              <w:t>The data warehouse platform</w:t>
            </w:r>
            <w:ins w:author="jortlepp@contractor.linuxfoundation.org" w:date="2025-05-21T10:05:44.755Z" w:id="689433627">
              <w:r w:rsidRPr="35749960" w:rsidR="7A4D62B4">
                <w:rPr>
                  <w:lang w:val="en-US"/>
                </w:rPr>
                <w:t xml:space="preserve"> </w:t>
              </w:r>
              <w:r w:rsidRPr="35749960" w:rsidR="7A4D62B4">
                <w:rPr>
                  <w:lang w:val="en-US"/>
                </w:rPr>
                <w:t>must be</w:t>
              </w:r>
            </w:ins>
            <w:r w:rsidRPr="35749960" w:rsidR="00C05826">
              <w:rPr>
                <w:lang w:val="en-US"/>
              </w:rPr>
              <w:t xml:space="preserve"> </w:t>
            </w:r>
            <w:del w:author="Ume Sauda Ghanyani" w:date="2025-05-16T10:46:19.023Z" w:id="1346868055">
              <w:r w:rsidRPr="35749960" w:rsidDel="00C05826">
                <w:rPr>
                  <w:lang w:val="en-US"/>
                </w:rPr>
                <w:delText>should be</w:delText>
              </w:r>
              <w:r w:rsidRPr="35749960" w:rsidDel="00C05826">
                <w:rPr>
                  <w:lang w:val="en-US"/>
                </w:rPr>
                <w:delText xml:space="preserve"> future-proof</w:delText>
              </w:r>
            </w:del>
            <w:commentRangeEnd w:id="191633446"/>
            <w:r>
              <w:rPr>
                <w:rStyle w:val="CommentReference"/>
              </w:rPr>
              <w:commentReference w:id="191633446"/>
            </w:r>
            <w:commentRangeEnd w:id="1666444655"/>
            <w:r>
              <w:rPr>
                <w:rStyle w:val="CommentReference"/>
              </w:rPr>
              <w:commentReference w:id="1666444655"/>
            </w:r>
            <w:del w:author="Ume Sauda Ghanyani" w:date="2025-05-16T10:46:19.023Z" w:id="90397746">
              <w:r w:rsidRPr="35749960" w:rsidDel="00C05826">
                <w:rPr>
                  <w:lang w:val="en-US"/>
                </w:rPr>
                <w:delText xml:space="preserve"> </w:delText>
              </w:r>
            </w:del>
            <w:commentRangeStart w:id="899431394"/>
            <w:del w:author="Ume Sauda Ghanyani" w:date="2025-05-16T10:46:19.023Z" w:id="1220631503">
              <w:r w:rsidRPr="35749960" w:rsidDel="00C05826">
                <w:rPr>
                  <w:lang w:val="en-US"/>
                </w:rPr>
                <w:delText>and</w:delText>
              </w:r>
            </w:del>
            <w:r w:rsidRPr="35749960" w:rsidR="00C05826">
              <w:rPr>
                <w:lang w:val="en-US"/>
              </w:rPr>
              <w:t xml:space="preserve"> </w:t>
            </w:r>
            <w:commentRangeEnd w:id="899431394"/>
            <w:r>
              <w:rPr>
                <w:rStyle w:val="CommentReference"/>
              </w:rPr>
              <w:commentReference w:id="899431394"/>
            </w:r>
            <w:r w:rsidRPr="35749960" w:rsidR="00C05826">
              <w:rPr>
                <w:lang w:val="en-US"/>
              </w:rPr>
              <w:t xml:space="preserve">capable of integrating with various modules within the </w:t>
            </w:r>
            <w:r w:rsidRPr="35749960" w:rsidR="00C05826">
              <w:rPr>
                <w:lang w:val="en-US"/>
              </w:rPr>
              <w:t>Tazama</w:t>
            </w:r>
            <w:r w:rsidRPr="35749960" w:rsidR="00C05826">
              <w:rPr>
                <w:lang w:val="en-US"/>
              </w:rPr>
              <w:t xml:space="preserve"> landscape. For this project, </w:t>
            </w:r>
            <w:commentRangeStart w:id="396116036"/>
            <w:commentRangeStart w:id="543949099"/>
            <w:r w:rsidRPr="35749960" w:rsidR="00C05826">
              <w:rPr>
                <w:lang w:val="en-US"/>
              </w:rPr>
              <w:t>the scope of integration</w:t>
            </w:r>
            <w:commentRangeEnd w:id="396116036"/>
            <w:r>
              <w:rPr>
                <w:rStyle w:val="CommentReference"/>
              </w:rPr>
              <w:commentReference w:id="396116036"/>
            </w:r>
            <w:commentRangeEnd w:id="543949099"/>
            <w:r>
              <w:rPr>
                <w:rStyle w:val="CommentReference"/>
              </w:rPr>
              <w:commentReference w:id="543949099"/>
            </w:r>
            <w:r w:rsidRPr="35749960" w:rsidR="00C05826">
              <w:rPr>
                <w:lang w:val="en-US"/>
              </w:rPr>
              <w:t xml:space="preserve"> will be limited to the </w:t>
            </w:r>
            <w:commentRangeStart w:id="1697200412"/>
            <w:r w:rsidRPr="35749960" w:rsidR="00C05826">
              <w:rPr>
                <w:lang w:val="en-US"/>
              </w:rPr>
              <w:t>Transactional ODS and the Case Management ODS</w:t>
            </w:r>
            <w:ins w:author="Ume Sauda Ghanyani" w:date="2025-05-21T11:09:20.08Z" w:id="1739454051">
              <w:r w:rsidRPr="35749960" w:rsidR="0C2E1B75">
                <w:rPr>
                  <w:lang w:val="en-US"/>
                </w:rPr>
                <w:t xml:space="preserve"> and Jupyter Labs</w:t>
              </w:r>
            </w:ins>
            <w:commentRangeEnd w:id="1697200412"/>
            <w:r>
              <w:rPr>
                <w:rStyle w:val="CommentReference"/>
              </w:rPr>
              <w:commentReference w:id="1697200412"/>
            </w:r>
            <w:del w:author="Ume Sauda Ghanyani" w:date="2025-05-21T11:09:09.687Z" w:id="1218149914">
              <w:r w:rsidRPr="35749960" w:rsidDel="00C05826">
                <w:rPr>
                  <w:lang w:val="en-US"/>
                </w:rPr>
                <w:delText xml:space="preserve">, </w:delText>
              </w:r>
            </w:del>
            <w:r w:rsidRPr="35749960" w:rsidR="00C05826">
              <w:rPr>
                <w:lang w:val="en-US"/>
              </w:rPr>
              <w:t>with the flexibility for future expansions as new modules are introduced</w:t>
            </w:r>
            <w:del w:author="sandy@labuschagnehome.com" w:date="2025-05-05T15:25:04.873Z" w:id="1497183948">
              <w:r w:rsidRPr="35749960" w:rsidDel="00C05826">
                <w:rPr>
                  <w:lang w:val="en-US"/>
                </w:rPr>
                <w:delText>.</w:delText>
              </w:r>
            </w:del>
            <w:ins w:author="Ume Sauda Ghanyani" w:date="2025-05-19T04:11:59.848Z" w:id="218427697">
              <w:r w:rsidRPr="35749960" w:rsidR="013A8FBB">
                <w:rPr>
                  <w:lang w:val="en-US"/>
                </w:rPr>
                <w:t xml:space="preserve"> </w:t>
              </w:r>
              <w:r w:rsidRPr="35749960" w:rsidR="013A8FBB">
                <w:rPr>
                  <w:i w:val="1"/>
                  <w:iCs w:val="1"/>
                  <w:lang w:val="en-US"/>
                  <w:rPrChange w:author="Ume Sauda Ghanyani" w:date="2025-05-19T04:12:27.354Z" w:id="2045849131">
                    <w:rPr>
                      <w:lang w:val="en-US"/>
                    </w:rPr>
                  </w:rPrChange>
                </w:rPr>
                <w:t>(</w:t>
              </w:r>
              <w:r w:rsidRPr="35749960" w:rsidR="013A8FBB">
                <w:rPr>
                  <w:i w:val="1"/>
                  <w:iCs w:val="1"/>
                  <w:lang w:val="en-US"/>
                  <w:rPrChange w:author="Ume Sauda Ghanyani" w:date="2025-05-19T04:12:27.354Z" w:id="246126811">
                    <w:rPr>
                      <w:lang w:val="en-US"/>
                    </w:rPr>
                  </w:rPrChange>
                </w:rPr>
                <w:t>please</w:t>
              </w:r>
              <w:r w:rsidRPr="35749960" w:rsidR="013A8FBB">
                <w:rPr>
                  <w:i w:val="1"/>
                  <w:iCs w:val="1"/>
                  <w:lang w:val="en-US"/>
                  <w:rPrChange w:author="Ume Sauda Ghanyani" w:date="2025-05-19T04:12:27.355Z" w:id="1127180949">
                    <w:rPr>
                      <w:lang w:val="en-US"/>
                    </w:rPr>
                  </w:rPrChange>
                </w:rPr>
                <w:t xml:space="preserve"> refer to the diagra</w:t>
              </w:r>
            </w:ins>
            <w:ins w:author="Ume Sauda Ghanyani" w:date="2025-05-19T04:12:16.269Z" w:id="225309882">
              <w:r w:rsidRPr="35749960" w:rsidR="013A8FBB">
                <w:rPr>
                  <w:i w:val="1"/>
                  <w:iCs w:val="1"/>
                  <w:lang w:val="en-US"/>
                  <w:rPrChange w:author="Ume Sauda Ghanyani" w:date="2025-05-19T04:12:27.355Z" w:id="47750320">
                    <w:rPr>
                      <w:lang w:val="en-US"/>
                    </w:rPr>
                  </w:rPrChange>
                </w:rPr>
                <w:t xml:space="preserve">m below for detailed </w:t>
              </w:r>
              <w:r w:rsidRPr="35749960" w:rsidR="013A8FBB">
                <w:rPr>
                  <w:i w:val="1"/>
                  <w:iCs w:val="1"/>
                  <w:lang w:val="en-US"/>
                  <w:rPrChange w:author="Ume Sauda Ghanyani" w:date="2025-05-19T04:12:27.356Z" w:id="1010539337">
                    <w:rPr>
                      <w:lang w:val="en-US"/>
                    </w:rPr>
                  </w:rPrChange>
                </w:rPr>
                <w:t>explanation</w:t>
              </w:r>
              <w:r w:rsidRPr="35749960" w:rsidR="013A8FBB">
                <w:rPr>
                  <w:i w:val="1"/>
                  <w:iCs w:val="1"/>
                  <w:lang w:val="en-US"/>
                  <w:rPrChange w:author="Ume Sauda Ghanyani" w:date="2025-05-19T04:12:27.356Z" w:id="1238086207">
                    <w:rPr>
                      <w:lang w:val="en-US"/>
                    </w:rPr>
                  </w:rPrChange>
                </w:rPr>
                <w:t xml:space="preserve"> of this requirement)</w:t>
              </w:r>
            </w:ins>
          </w:p>
        </w:tc>
      </w:tr>
      <w:tr w:rsidRPr="000F4604" w:rsidR="00606376" w:rsidTr="35749960" w14:paraId="1DAB6233" w14:textId="77777777">
        <w:tc>
          <w:tcPr>
            <w:tcW w:w="704" w:type="dxa"/>
            <w:tcMar/>
            <w:vAlign w:val="center"/>
          </w:tcPr>
          <w:p w:rsidRPr="000F4604" w:rsidR="00606376" w:rsidP="008C7B36" w:rsidRDefault="00606376" w14:paraId="42A1739A" w14:textId="00882306">
            <w:pPr>
              <w:jc w:val="both"/>
            </w:pPr>
            <w:r>
              <w:t>A.</w:t>
            </w:r>
            <w:r w:rsidR="5A80C4D7">
              <w:t>3</w:t>
            </w:r>
          </w:p>
        </w:tc>
        <w:tc>
          <w:tcPr>
            <w:tcW w:w="8363" w:type="dxa"/>
            <w:tcMar/>
          </w:tcPr>
          <w:p w:rsidRPr="000F4604" w:rsidR="00606376" w:rsidP="008C7B36" w:rsidRDefault="00606376" w14:paraId="46DCBF80" w14:textId="239BE844">
            <w:pPr>
              <w:jc w:val="both"/>
              <w:rPr>
                <w:lang w:val="en-US"/>
              </w:rPr>
            </w:pPr>
            <w:r w:rsidRPr="000F4604">
              <w:rPr>
                <w:lang w:val="en-US"/>
              </w:rPr>
              <w:t>The data warehouse stream will provide query-able historical data for investigators to enhance case triaging and evidence collection.</w:t>
            </w:r>
          </w:p>
        </w:tc>
      </w:tr>
      <w:tr w:rsidRPr="000F4604" w:rsidR="00606376" w:rsidTr="35749960" w14:paraId="3AA51292" w14:textId="34B5BB99">
        <w:tc>
          <w:tcPr>
            <w:tcW w:w="704" w:type="dxa"/>
            <w:tcMar/>
            <w:vAlign w:val="center"/>
          </w:tcPr>
          <w:p w:rsidRPr="000F4604" w:rsidR="00606376" w:rsidP="008C7B36" w:rsidRDefault="00606376" w14:paraId="2E7E3431" w14:textId="5D3A33CE">
            <w:pPr>
              <w:jc w:val="both"/>
              <w:rPr>
                <w:b w:val="0"/>
                <w:bCs w:val="0"/>
                <w:lang w:val="en-US"/>
              </w:rPr>
            </w:pPr>
            <w:r w:rsidRPr="35749960" w:rsidR="00606376">
              <w:rPr>
                <w:b w:val="0"/>
                <w:bCs w:val="0"/>
                <w:lang w:val="en-US"/>
              </w:rPr>
              <w:t>A.</w:t>
            </w:r>
            <w:r w:rsidRPr="35749960" w:rsidR="539DDC17">
              <w:rPr>
                <w:b w:val="0"/>
                <w:bCs w:val="0"/>
                <w:lang w:val="en-US"/>
              </w:rPr>
              <w:t>4</w:t>
            </w:r>
          </w:p>
        </w:tc>
        <w:tc>
          <w:tcPr>
            <w:tcW w:w="8363" w:type="dxa"/>
            <w:tcMar/>
          </w:tcPr>
          <w:p w:rsidRPr="000F4604" w:rsidR="00606376" w:rsidP="35749960" w:rsidRDefault="00606376" w14:paraId="398BB784" w14:textId="6180E1E6">
            <w:pPr>
              <w:jc w:val="both"/>
              <w:rPr>
                <w:ins w:author="Ume Sauda Ghanyani" w:date="2025-05-16T13:03:16.641Z" w16du:dateUtc="2025-05-16T13:03:16.641Z" w:id="710050156"/>
                <w:b w:val="0"/>
                <w:bCs w:val="0"/>
                <w:lang w:val="en-US"/>
                <w:rPrChange w:author="Ume Sauda Ghanyani" w:date="2025-05-16T13:03:25.398Z" w:id="668626374">
                  <w:rPr>
                    <w:ins w:author="Ume Sauda Ghanyani" w:date="2025-05-16T13:03:16.641Z" w16du:dateUtc="2025-05-16T13:03:16.641Z" w:id="726715400"/>
                    <w:b w:val="1"/>
                    <w:bCs w:val="1"/>
                    <w:lang w:val="en-US"/>
                  </w:rPr>
                </w:rPrChange>
              </w:rPr>
            </w:pPr>
            <w:del w:author="Ume Sauda Ghanyani" w:date="2025-05-16T13:03:13.922Z" w:id="1606224132">
              <w:r w:rsidRPr="35749960" w:rsidDel="00606376">
                <w:rPr>
                  <w:b w:val="0"/>
                  <w:bCs w:val="0"/>
                  <w:lang w:val="en-US"/>
                </w:rPr>
                <w:delText xml:space="preserve">The data warehouse </w:delText>
              </w:r>
            </w:del>
            <w:commentRangeStart w:id="2089345696"/>
            <w:commentRangeStart w:id="1487993301"/>
            <w:del w:author="Ume Sauda Ghanyani" w:date="2025-05-16T13:03:13.922Z" w:id="1324798445">
              <w:r w:rsidRPr="35749960" w:rsidDel="00606376">
                <w:rPr>
                  <w:b w:val="0"/>
                  <w:bCs w:val="0"/>
                  <w:lang w:val="en-US"/>
                </w:rPr>
                <w:delText xml:space="preserve">stream </w:delText>
              </w:r>
            </w:del>
            <w:commentRangeEnd w:id="2089345696"/>
            <w:r>
              <w:rPr>
                <w:rStyle w:val="CommentReference"/>
              </w:rPr>
              <w:commentReference w:id="2089345696"/>
            </w:r>
            <w:commentRangeEnd w:id="1487993301"/>
            <w:r>
              <w:rPr>
                <w:rStyle w:val="CommentReference"/>
              </w:rPr>
              <w:commentReference w:id="1487993301"/>
            </w:r>
            <w:del w:author="Ume Sauda Ghanyani" w:date="2025-05-16T13:03:13.922Z" w:id="2052079842">
              <w:r w:rsidRPr="35749960" w:rsidDel="00606376">
                <w:rPr>
                  <w:b w:val="0"/>
                  <w:bCs w:val="0"/>
                  <w:lang w:val="en-US"/>
                </w:rPr>
                <w:delText xml:space="preserve">will </w:delText>
              </w:r>
              <w:r w:rsidRPr="35749960" w:rsidDel="00606376">
                <w:rPr>
                  <w:b w:val="0"/>
                  <w:bCs w:val="0"/>
                  <w:lang w:val="en-US"/>
                </w:rPr>
                <w:delText>facilitate</w:delText>
              </w:r>
              <w:r w:rsidRPr="35749960" w:rsidDel="00606376">
                <w:rPr>
                  <w:b w:val="0"/>
                  <w:bCs w:val="0"/>
                  <w:lang w:val="en-US"/>
                </w:rPr>
                <w:delText xml:space="preserve"> </w:delText>
              </w:r>
            </w:del>
            <w:commentRangeStart w:id="632028661"/>
            <w:commentRangeStart w:id="868732117"/>
            <w:del w:author="Ume Sauda Ghanyani" w:date="2025-05-16T13:03:13.922Z" w:id="1118492785">
              <w:r w:rsidRPr="35749960" w:rsidDel="00606376">
                <w:rPr>
                  <w:b w:val="0"/>
                  <w:bCs w:val="0"/>
                  <w:lang w:val="en-US"/>
                </w:rPr>
                <w:delText xml:space="preserve">smooth </w:delText>
              </w:r>
            </w:del>
            <w:commentRangeEnd w:id="632028661"/>
            <w:r>
              <w:rPr>
                <w:rStyle w:val="CommentReference"/>
              </w:rPr>
              <w:commentReference w:id="632028661"/>
            </w:r>
            <w:commentRangeEnd w:id="868732117"/>
            <w:r>
              <w:rPr>
                <w:rStyle w:val="CommentReference"/>
              </w:rPr>
              <w:commentReference w:id="868732117"/>
            </w:r>
            <w:del w:author="Ume Sauda Ghanyani" w:date="2025-05-16T13:03:13.922Z" w:id="727465453">
              <w:r w:rsidRPr="35749960" w:rsidDel="00606376">
                <w:rPr>
                  <w:b w:val="0"/>
                  <w:bCs w:val="0"/>
                  <w:lang w:val="en-US"/>
                </w:rPr>
                <w:delText xml:space="preserve">integration with </w:delText>
              </w:r>
            </w:del>
            <w:commentRangeStart w:id="78960854"/>
            <w:commentRangeStart w:id="1999203238"/>
            <w:del w:author="Ume Sauda Ghanyani" w:date="2025-05-16T13:03:13.922Z" w:id="1637468734">
              <w:r w:rsidRPr="35749960" w:rsidDel="2588BA91">
                <w:rPr>
                  <w:b w:val="0"/>
                  <w:bCs w:val="0"/>
                  <w:lang w:val="en-US"/>
                </w:rPr>
                <w:delText>Jupyter</w:delText>
              </w:r>
              <w:r w:rsidRPr="35749960" w:rsidDel="2588BA91">
                <w:rPr>
                  <w:b w:val="0"/>
                  <w:bCs w:val="0"/>
                  <w:lang w:val="en-US"/>
                </w:rPr>
                <w:delText xml:space="preserve"> Notebook</w:delText>
              </w:r>
            </w:del>
            <w:commentRangeEnd w:id="78960854"/>
            <w:r>
              <w:rPr>
                <w:rStyle w:val="CommentReference"/>
              </w:rPr>
              <w:commentReference w:id="78960854"/>
            </w:r>
            <w:commentRangeEnd w:id="1999203238"/>
            <w:r>
              <w:rPr>
                <w:rStyle w:val="CommentReference"/>
              </w:rPr>
              <w:commentReference w:id="1999203238"/>
            </w:r>
            <w:del w:author="Ume Sauda Ghanyani" w:date="2025-05-16T13:03:13.922Z" w:id="764281350">
              <w:r w:rsidRPr="35749960" w:rsidDel="2588BA91">
                <w:rPr>
                  <w:b w:val="0"/>
                  <w:bCs w:val="0"/>
                  <w:lang w:val="en-US"/>
                </w:rPr>
                <w:delText>.</w:delText>
              </w:r>
            </w:del>
          </w:p>
          <w:p w:rsidRPr="000F4604" w:rsidR="00606376" w:rsidP="35749960" w:rsidRDefault="00606376" w14:paraId="3AEAA124" w14:textId="56ECD42E">
            <w:pPr>
              <w:jc w:val="both"/>
              <w:rPr>
                <w:rFonts w:ascii="Aptos" w:hAnsi="Aptos" w:eastAsia="Aptos" w:cs="Aptos"/>
                <w:b w:val="0"/>
                <w:bCs w:val="0"/>
                <w:noProof w:val="0"/>
                <w:sz w:val="22"/>
                <w:szCs w:val="22"/>
                <w:lang w:val="en-US"/>
              </w:rPr>
              <w:pPrChange w:author="Ume Sauda Ghanyani" w:date="2025-05-16T13:03:17.094Z">
                <w:pPr/>
              </w:pPrChange>
            </w:pPr>
            <w:ins w:author="Ume Sauda Ghanyani" w:date="2025-05-16T13:03:17.108Z" w:id="1168897402">
              <w:r w:rsidRPr="35749960" w:rsidR="4E272E42">
                <w:rPr>
                  <w:rFonts w:ascii="Aptos" w:hAnsi="Aptos" w:eastAsia="Aptos" w:cs="Aptos"/>
                  <w:b w:val="0"/>
                  <w:bCs w:val="0"/>
                  <w:noProof w:val="0"/>
                  <w:sz w:val="22"/>
                  <w:szCs w:val="22"/>
                  <w:lang w:val="en-US"/>
                  <w:rPrChange w:author="Ume Sauda Ghanyani" w:date="2025-05-16T13:03:24.708Z" w:id="1203789448">
                    <w:rPr>
                      <w:rFonts w:ascii="Aptos" w:hAnsi="Aptos" w:eastAsia="Aptos" w:cs="Aptos"/>
                      <w:noProof w:val="0"/>
                      <w:sz w:val="22"/>
                      <w:szCs w:val="22"/>
                      <w:lang w:val="en-US"/>
                    </w:rPr>
                  </w:rPrChange>
                </w:rPr>
                <w:t xml:space="preserve">The </w:t>
              </w:r>
              <w:r w:rsidRPr="35749960" w:rsidR="4E272E42">
                <w:rPr>
                  <w:rFonts w:ascii="Aptos" w:hAnsi="Aptos" w:eastAsia="Aptos" w:cs="Aptos"/>
                  <w:b w:val="0"/>
                  <w:bCs w:val="0"/>
                  <w:noProof w:val="0"/>
                  <w:sz w:val="22"/>
                  <w:szCs w:val="22"/>
                  <w:lang w:val="en-US"/>
                  <w:rPrChange w:author="Ume Sauda Ghanyani" w:date="2025-05-16T13:03:25.399Z" w:id="1358232049">
                    <w:rPr>
                      <w:rFonts w:ascii="Aptos" w:hAnsi="Aptos" w:eastAsia="Aptos" w:cs="Aptos"/>
                      <w:b w:val="1"/>
                      <w:bCs w:val="1"/>
                      <w:noProof w:val="0"/>
                      <w:sz w:val="22"/>
                      <w:szCs w:val="22"/>
                      <w:lang w:val="en-US"/>
                    </w:rPr>
                  </w:rPrChange>
                </w:rPr>
                <w:t xml:space="preserve">data warehouse </w:t>
              </w:r>
              <w:r w:rsidRPr="35749960" w:rsidR="4E272E42">
                <w:rPr>
                  <w:rFonts w:ascii="Aptos" w:hAnsi="Aptos" w:eastAsia="Aptos" w:cs="Aptos"/>
                  <w:b w:val="0"/>
                  <w:bCs w:val="0"/>
                  <w:noProof w:val="0"/>
                  <w:sz w:val="22"/>
                  <w:szCs w:val="22"/>
                  <w:lang w:val="en-US"/>
                </w:rPr>
                <w:t>component</w:t>
              </w:r>
              <w:r w:rsidRPr="35749960" w:rsidR="4E272E42">
                <w:rPr>
                  <w:rFonts w:ascii="Aptos" w:hAnsi="Aptos" w:eastAsia="Aptos" w:cs="Aptos"/>
                  <w:b w:val="0"/>
                  <w:bCs w:val="0"/>
                  <w:noProof w:val="0"/>
                  <w:sz w:val="22"/>
                  <w:szCs w:val="22"/>
                  <w:lang w:val="en-US"/>
                  <w:rPrChange w:author="Ume Sauda Ghanyani" w:date="2025-05-16T13:03:24.709Z" w:id="1529625841">
                    <w:rPr>
                      <w:rFonts w:ascii="Aptos" w:hAnsi="Aptos" w:eastAsia="Aptos" w:cs="Aptos"/>
                      <w:noProof w:val="0"/>
                      <w:sz w:val="22"/>
                      <w:szCs w:val="22"/>
                      <w:lang w:val="en-US"/>
                    </w:rPr>
                  </w:rPrChange>
                </w:rPr>
                <w:t xml:space="preserve"> of the project shall include a well-defined integration with the </w:t>
              </w:r>
              <w:r w:rsidRPr="35749960" w:rsidR="4E272E42">
                <w:rPr>
                  <w:rFonts w:ascii="Aptos" w:hAnsi="Aptos" w:eastAsia="Aptos" w:cs="Aptos"/>
                  <w:b w:val="0"/>
                  <w:bCs w:val="0"/>
                  <w:noProof w:val="0"/>
                  <w:sz w:val="22"/>
                  <w:szCs w:val="22"/>
                  <w:lang w:val="en-US"/>
                </w:rPr>
                <w:t>Jupyter Notebook environment</w:t>
              </w:r>
              <w:r w:rsidRPr="35749960" w:rsidR="4E272E42">
                <w:rPr>
                  <w:rFonts w:ascii="Aptos" w:hAnsi="Aptos" w:eastAsia="Aptos" w:cs="Aptos"/>
                  <w:b w:val="0"/>
                  <w:bCs w:val="0"/>
                  <w:noProof w:val="0"/>
                  <w:sz w:val="22"/>
                  <w:szCs w:val="22"/>
                  <w:lang w:val="en-US"/>
                </w:rPr>
                <w:t>, enabling authorized users to directly access curated and historical datasets for analytical purposes.</w:t>
              </w:r>
            </w:ins>
          </w:p>
        </w:tc>
      </w:tr>
      <w:tr w:rsidRPr="000F4604" w:rsidR="00606376" w:rsidTr="35749960" w14:paraId="1C1145F9" w14:textId="5634C3A2">
        <w:tc>
          <w:tcPr>
            <w:tcW w:w="9067" w:type="dxa"/>
            <w:gridSpan w:val="2"/>
            <w:shd w:val="clear" w:color="auto" w:fill="D9F2D0" w:themeFill="accent6" w:themeFillTint="33"/>
            <w:tcMar/>
            <w:vAlign w:val="center"/>
          </w:tcPr>
          <w:p w:rsidRPr="000F4604" w:rsidR="00606376" w:rsidP="008C7B36" w:rsidRDefault="00606376" w14:paraId="41420AB9" w14:textId="6E38D285">
            <w:pPr>
              <w:pStyle w:val="ListParagraph"/>
              <w:numPr>
                <w:ilvl w:val="0"/>
                <w:numId w:val="4"/>
              </w:numPr>
              <w:jc w:val="both"/>
              <w:rPr>
                <w:b w:val="1"/>
                <w:bCs w:val="1"/>
              </w:rPr>
            </w:pPr>
            <w:commentRangeStart w:id="1831261450"/>
            <w:commentRangeStart w:id="1130141874"/>
            <w:r w:rsidRPr="35749960" w:rsidR="00606376">
              <w:rPr>
                <w:b w:val="1"/>
                <w:bCs w:val="1"/>
              </w:rPr>
              <w:t xml:space="preserve">Evaluation </w:t>
            </w:r>
            <w:r w:rsidRPr="35749960" w:rsidR="0012385A">
              <w:rPr>
                <w:b w:val="1"/>
                <w:bCs w:val="1"/>
                <w:lang w:val="en-US"/>
              </w:rPr>
              <w:t>F</w:t>
            </w:r>
            <w:r w:rsidRPr="35749960" w:rsidR="00606376">
              <w:rPr>
                <w:b w:val="1"/>
                <w:bCs w:val="1"/>
              </w:rPr>
              <w:t xml:space="preserve">ramework for </w:t>
            </w:r>
            <w:r w:rsidRPr="35749960" w:rsidR="0012385A">
              <w:rPr>
                <w:b w:val="1"/>
                <w:bCs w:val="1"/>
                <w:lang w:val="en-US"/>
              </w:rPr>
              <w:t>C</w:t>
            </w:r>
            <w:r w:rsidRPr="35749960" w:rsidR="00606376">
              <w:rPr>
                <w:b w:val="1"/>
                <w:bCs w:val="1"/>
              </w:rPr>
              <w:t xml:space="preserve">hoosing </w:t>
            </w:r>
            <w:r w:rsidRPr="35749960" w:rsidR="00606376">
              <w:rPr>
                <w:b w:val="1"/>
                <w:bCs w:val="1"/>
                <w:lang w:val="en-US"/>
              </w:rPr>
              <w:t xml:space="preserve">the </w:t>
            </w:r>
            <w:r w:rsidRPr="35749960" w:rsidR="0012385A">
              <w:rPr>
                <w:b w:val="1"/>
                <w:bCs w:val="1"/>
                <w:lang w:val="en-US"/>
              </w:rPr>
              <w:t>C</w:t>
            </w:r>
            <w:r w:rsidRPr="35749960" w:rsidR="00606376">
              <w:rPr>
                <w:b w:val="1"/>
                <w:bCs w:val="1"/>
                <w:lang w:val="en-US"/>
              </w:rPr>
              <w:t>orrect Data Warehouse Platform</w:t>
            </w:r>
            <w:commentRangeEnd w:id="1831261450"/>
            <w:r>
              <w:rPr>
                <w:rStyle w:val="CommentReference"/>
              </w:rPr>
              <w:commentReference w:id="1831261450"/>
            </w:r>
            <w:commentRangeEnd w:id="1130141874"/>
            <w:r>
              <w:rPr>
                <w:rStyle w:val="CommentReference"/>
              </w:rPr>
              <w:commentReference w:id="1130141874"/>
            </w:r>
          </w:p>
        </w:tc>
      </w:tr>
      <w:tr w:rsidRPr="000F4604" w:rsidR="00606376" w:rsidTr="35749960" w14:paraId="3850BC06" w14:textId="1DA23220">
        <w:tc>
          <w:tcPr>
            <w:tcW w:w="704" w:type="dxa"/>
            <w:tcMar/>
            <w:vAlign w:val="center"/>
          </w:tcPr>
          <w:p w:rsidRPr="00C82B6A" w:rsidR="00606376" w:rsidP="008C7B36" w:rsidRDefault="00606376" w14:paraId="36B42734" w14:textId="2DD55515">
            <w:pPr>
              <w:jc w:val="both"/>
              <w:rPr>
                <w:b/>
                <w:bCs/>
              </w:rPr>
            </w:pPr>
            <w:r w:rsidRPr="00C82B6A">
              <w:rPr>
                <w:b/>
                <w:bCs/>
              </w:rPr>
              <w:t>B.1</w:t>
            </w:r>
          </w:p>
        </w:tc>
        <w:tc>
          <w:tcPr>
            <w:tcW w:w="8363" w:type="dxa"/>
            <w:tcMar/>
          </w:tcPr>
          <w:p w:rsidRPr="0012385A" w:rsidR="0012385A" w:rsidP="008C7B36" w:rsidRDefault="00E97AEA" w14:paraId="7269C412" w14:textId="03565FC4">
            <w:pPr>
              <w:jc w:val="both"/>
              <w:rPr>
                <w:b/>
                <w:bCs/>
                <w:i/>
                <w:iCs/>
                <w:lang w:val="en-US"/>
              </w:rPr>
            </w:pPr>
            <w:r w:rsidRPr="000F4604">
              <w:rPr>
                <w:b/>
                <w:bCs/>
                <w:i/>
                <w:iCs/>
                <w:lang w:val="en-US"/>
              </w:rPr>
              <w:t>Native Capabilities and Features of Data Warehouse Platfor</w:t>
            </w:r>
            <w:r w:rsidR="0012385A">
              <w:rPr>
                <w:b/>
                <w:bCs/>
                <w:i/>
                <w:iCs/>
                <w:lang w:val="en-US"/>
              </w:rPr>
              <w:t>m</w:t>
            </w:r>
          </w:p>
        </w:tc>
      </w:tr>
      <w:tr w:rsidRPr="000F4604" w:rsidR="00606376" w:rsidTr="35749960" w14:paraId="7C4AF1CD" w14:textId="77777777">
        <w:tc>
          <w:tcPr>
            <w:tcW w:w="704" w:type="dxa"/>
            <w:tcMar/>
            <w:vAlign w:val="center"/>
          </w:tcPr>
          <w:p w:rsidRPr="000F4604" w:rsidR="00606376" w:rsidP="008C7B36" w:rsidRDefault="00606376" w14:paraId="4DAC7F19" w14:textId="4862273C">
            <w:pPr>
              <w:pStyle w:val="ListParagraph"/>
              <w:jc w:val="both"/>
            </w:pPr>
          </w:p>
        </w:tc>
        <w:tc>
          <w:tcPr>
            <w:tcW w:w="8363" w:type="dxa"/>
            <w:tcMar/>
          </w:tcPr>
          <w:p w:rsidRPr="00C82B6A" w:rsidR="00606376" w:rsidP="008C7B36" w:rsidRDefault="00C82B6A" w14:paraId="612FC18D" w14:textId="77A02EB0">
            <w:pPr>
              <w:jc w:val="both"/>
              <w:rPr>
                <w:b/>
                <w:bCs/>
                <w:i/>
                <w:iCs/>
                <w:u w:val="single"/>
                <w:lang w:val="en-US"/>
              </w:rPr>
            </w:pPr>
            <w:r w:rsidRPr="0024103F">
              <w:rPr>
                <w:b/>
                <w:bCs/>
                <w:i/>
                <w:iCs/>
                <w:u w:val="single"/>
                <w:lang w:val="en-US"/>
              </w:rPr>
              <w:t>B</w:t>
            </w:r>
            <w:r w:rsidRPr="0024103F" w:rsidR="0024103F">
              <w:rPr>
                <w:b/>
                <w:bCs/>
                <w:i/>
                <w:iCs/>
                <w:u w:val="single"/>
                <w:lang w:val="en-US"/>
              </w:rPr>
              <w:t>.</w:t>
            </w:r>
            <w:r w:rsidRPr="0024103F">
              <w:rPr>
                <w:b/>
                <w:bCs/>
                <w:i/>
                <w:iCs/>
                <w:u w:val="single"/>
                <w:lang w:val="en-US"/>
              </w:rPr>
              <w:t>1.1.</w:t>
            </w:r>
            <w:r>
              <w:rPr>
                <w:b/>
                <w:bCs/>
                <w:i/>
                <w:iCs/>
                <w:u w:val="single"/>
                <w:lang w:val="en-US"/>
              </w:rPr>
              <w:t xml:space="preserve"> </w:t>
            </w:r>
            <w:r w:rsidRPr="00C82B6A" w:rsidR="00E97AEA">
              <w:rPr>
                <w:b/>
                <w:bCs/>
                <w:i/>
                <w:iCs/>
                <w:u w:val="single"/>
                <w:lang w:val="en-US"/>
              </w:rPr>
              <w:t>Scalability and Performance:</w:t>
            </w:r>
          </w:p>
          <w:p w:rsidRPr="00C82B6A" w:rsidR="00E97AEA" w:rsidP="008C7B36" w:rsidRDefault="00C82B6A" w14:paraId="58FC3BCF" w14:textId="572C208E">
            <w:pPr>
              <w:ind w:left="360"/>
              <w:jc w:val="both"/>
              <w:rPr>
                <w:b/>
                <w:bCs/>
                <w:i/>
                <w:iCs/>
                <w:u w:val="single"/>
                <w:lang w:val="en-US"/>
              </w:rPr>
            </w:pPr>
            <w:r w:rsidRPr="0024103F">
              <w:rPr>
                <w:i/>
                <w:iCs/>
                <w:lang w:val="en-US"/>
              </w:rPr>
              <w:t>B</w:t>
            </w:r>
            <w:r w:rsidRPr="0024103F" w:rsidR="0024103F">
              <w:rPr>
                <w:i/>
                <w:iCs/>
                <w:lang w:val="en-US"/>
              </w:rPr>
              <w:t>.</w:t>
            </w:r>
            <w:r w:rsidRPr="0024103F">
              <w:rPr>
                <w:i/>
                <w:iCs/>
                <w:lang w:val="en-US"/>
              </w:rPr>
              <w:t>1.1.1.</w:t>
            </w:r>
            <w:r>
              <w:rPr>
                <w:b/>
                <w:bCs/>
                <w:lang w:val="en-US"/>
              </w:rPr>
              <w:t xml:space="preserve"> </w:t>
            </w:r>
            <w:r w:rsidRPr="00C82B6A" w:rsidR="00E97AEA">
              <w:rPr>
                <w:b/>
                <w:bCs/>
                <w:lang w:val="en-US"/>
              </w:rPr>
              <w:t>Concurrency Handling:</w:t>
            </w:r>
          </w:p>
          <w:p w:rsidRPr="000F4604" w:rsidR="00E97AEA" w:rsidP="008C7B36" w:rsidRDefault="00E9016A" w14:paraId="1DD93EF5" w14:textId="4309BA45">
            <w:pPr>
              <w:pStyle w:val="ListParagraph"/>
              <w:jc w:val="both"/>
              <w:rPr>
                <w:lang w:val="en-US"/>
              </w:rPr>
            </w:pPr>
            <w:r w:rsidRPr="000F4604">
              <w:t>This refers to the system's ability to efficiently manage and process multiple simultaneous queries or transactions without a degradation in performance.</w:t>
            </w:r>
          </w:p>
          <w:p w:rsidRPr="00C82B6A" w:rsidR="00E97AEA" w:rsidP="008C7B36" w:rsidRDefault="00C82B6A" w14:paraId="17249077" w14:textId="52E9C2EC">
            <w:pPr>
              <w:ind w:left="360"/>
              <w:jc w:val="both"/>
              <w:rPr>
                <w:b/>
                <w:bCs/>
                <w:lang w:val="en-US"/>
              </w:rPr>
            </w:pPr>
            <w:r w:rsidRPr="0024103F">
              <w:rPr>
                <w:i/>
                <w:iCs/>
                <w:lang w:val="en-US"/>
              </w:rPr>
              <w:t>B</w:t>
            </w:r>
            <w:r w:rsidRPr="0024103F" w:rsidR="0024103F">
              <w:rPr>
                <w:i/>
                <w:iCs/>
                <w:lang w:val="en-US"/>
              </w:rPr>
              <w:t>.</w:t>
            </w:r>
            <w:r w:rsidRPr="0024103F">
              <w:rPr>
                <w:i/>
                <w:iCs/>
                <w:lang w:val="en-US"/>
              </w:rPr>
              <w:t>1.1.2.</w:t>
            </w:r>
            <w:r>
              <w:rPr>
                <w:b/>
                <w:bCs/>
                <w:lang w:val="en-US"/>
              </w:rPr>
              <w:t xml:space="preserve"> </w:t>
            </w:r>
            <w:r w:rsidRPr="00C82B6A" w:rsidR="00E97AEA">
              <w:rPr>
                <w:b/>
                <w:bCs/>
                <w:lang w:val="en-US"/>
              </w:rPr>
              <w:t>OLAP Performance</w:t>
            </w:r>
            <w:r w:rsidRPr="00C82B6A" w:rsidR="00E9016A">
              <w:rPr>
                <w:b/>
                <w:bCs/>
                <w:lang w:val="en-US"/>
              </w:rPr>
              <w:t>:</w:t>
            </w:r>
          </w:p>
          <w:p w:rsidRPr="000F4604" w:rsidR="00E9016A" w:rsidP="008C7B36" w:rsidRDefault="00E9016A" w14:paraId="4F91E3E7" w14:textId="7AC46789">
            <w:pPr>
              <w:pStyle w:val="ListParagraph"/>
              <w:jc w:val="both"/>
              <w:rPr>
                <w:lang w:val="en-US"/>
              </w:rPr>
            </w:pPr>
            <w:r w:rsidRPr="73D54C24">
              <w:rPr>
                <w:lang w:val="en-US"/>
              </w:rPr>
              <w:t>This refers to the system's ability to execute analytical queries, which are typically read-heavy, with high efficiency and minimal latency, ensuring optimal performance during data analysis operations.</w:t>
            </w:r>
          </w:p>
          <w:p w:rsidRPr="00C82B6A" w:rsidR="00E97AEA" w:rsidP="008C7B36" w:rsidRDefault="00C82B6A" w14:paraId="6794DE9F" w14:textId="6CE7C1AE">
            <w:pPr>
              <w:ind w:left="360"/>
              <w:jc w:val="both"/>
              <w:rPr>
                <w:b/>
                <w:bCs/>
                <w:i/>
                <w:iCs/>
                <w:lang w:val="en-US"/>
              </w:rPr>
            </w:pPr>
            <w:r w:rsidRPr="0024103F">
              <w:rPr>
                <w:i/>
                <w:iCs/>
                <w:lang w:val="en-US"/>
              </w:rPr>
              <w:t>B</w:t>
            </w:r>
            <w:r w:rsidRPr="0024103F" w:rsidR="0024103F">
              <w:rPr>
                <w:i/>
                <w:iCs/>
                <w:lang w:val="en-US"/>
              </w:rPr>
              <w:t>.</w:t>
            </w:r>
            <w:r w:rsidRPr="0024103F">
              <w:rPr>
                <w:i/>
                <w:iCs/>
                <w:lang w:val="en-US"/>
              </w:rPr>
              <w:t>1.1.3.</w:t>
            </w:r>
            <w:r>
              <w:rPr>
                <w:b/>
                <w:bCs/>
                <w:lang w:val="en-US"/>
              </w:rPr>
              <w:t xml:space="preserve"> </w:t>
            </w:r>
            <w:r w:rsidRPr="00C82B6A" w:rsidR="00E97AEA">
              <w:rPr>
                <w:b/>
                <w:bCs/>
                <w:lang w:val="en-US"/>
              </w:rPr>
              <w:t>Real-time Ingestion</w:t>
            </w:r>
            <w:r w:rsidRPr="00C82B6A" w:rsidR="00E9016A">
              <w:rPr>
                <w:b/>
                <w:bCs/>
                <w:lang w:val="en-US"/>
              </w:rPr>
              <w:t>:</w:t>
            </w:r>
          </w:p>
          <w:p w:rsidRPr="000F4604" w:rsidR="00E9016A" w:rsidP="008C7B36" w:rsidRDefault="00E9016A" w14:paraId="047B60E4" w14:textId="194D85F7">
            <w:pPr>
              <w:pStyle w:val="ListParagraph"/>
              <w:jc w:val="both"/>
              <w:rPr>
                <w:lang w:val="en-US"/>
              </w:rPr>
            </w:pPr>
            <w:r w:rsidRPr="73D54C24">
              <w:rPr>
                <w:lang w:val="en-US"/>
              </w:rPr>
              <w:t>This refers to the system's capability to efficiently handle and process data as it is ingested (loaded) in real-time, ensuring that new data is immediately available for querying and analysis.</w:t>
            </w:r>
          </w:p>
          <w:p w:rsidRPr="00C82B6A" w:rsidR="005B53BA" w:rsidP="008C7B36" w:rsidRDefault="0024103F" w14:paraId="5CC070C1" w14:textId="08869F34">
            <w:pPr>
              <w:jc w:val="both"/>
              <w:rPr>
                <w:b/>
                <w:bCs/>
                <w:i/>
                <w:iCs/>
                <w:u w:val="single"/>
                <w:lang w:val="en-US"/>
              </w:rPr>
            </w:pPr>
            <w:r>
              <w:rPr>
                <w:b/>
                <w:bCs/>
                <w:i/>
                <w:iCs/>
                <w:u w:val="single"/>
                <w:lang w:val="en-US"/>
              </w:rPr>
              <w:t xml:space="preserve">B1.2. </w:t>
            </w:r>
            <w:r w:rsidRPr="00C82B6A" w:rsidR="005B53BA">
              <w:rPr>
                <w:b/>
                <w:bCs/>
                <w:i/>
                <w:iCs/>
                <w:u w:val="single"/>
                <w:lang w:val="en-US"/>
              </w:rPr>
              <w:t>Cloud Readiness and Useability:</w:t>
            </w:r>
          </w:p>
          <w:p w:rsidRPr="00C82B6A" w:rsidR="005B53BA" w:rsidP="008C7B36" w:rsidRDefault="0024103F" w14:paraId="5E0F376A" w14:textId="5EA86EDC">
            <w:pPr>
              <w:ind w:left="360"/>
              <w:jc w:val="both"/>
              <w:rPr>
                <w:b/>
                <w:bCs/>
                <w:lang w:val="en-US"/>
              </w:rPr>
            </w:pPr>
            <w:r w:rsidRPr="0024103F">
              <w:rPr>
                <w:i/>
                <w:iCs/>
                <w:lang w:val="en-US"/>
              </w:rPr>
              <w:t>B.1.2.1.</w:t>
            </w:r>
            <w:r>
              <w:rPr>
                <w:b/>
                <w:bCs/>
                <w:lang w:val="en-US"/>
              </w:rPr>
              <w:t xml:space="preserve"> </w:t>
            </w:r>
            <w:r w:rsidRPr="00C82B6A" w:rsidR="005B53BA">
              <w:rPr>
                <w:b/>
                <w:bCs/>
                <w:lang w:val="en-US"/>
              </w:rPr>
              <w:t>Cloud/Hybrid Friendly:</w:t>
            </w:r>
          </w:p>
          <w:p w:rsidRPr="000F4604" w:rsidR="005B53BA" w:rsidP="008C7B36" w:rsidRDefault="000F4604" w14:paraId="7592FBC8" w14:textId="3882C1FC">
            <w:pPr>
              <w:pStyle w:val="ListParagraph"/>
              <w:jc w:val="both"/>
              <w:rPr>
                <w:lang w:val="en-US"/>
              </w:rPr>
            </w:pPr>
            <w:r w:rsidRPr="431DA1B1">
              <w:rPr>
                <w:lang w:val="en-US"/>
              </w:rPr>
              <w:t xml:space="preserve">This refers to the system's capability to operate efficiently in cloud-based or hybrid environments, which </w:t>
            </w:r>
            <w:r w:rsidRPr="431DA1B1" w:rsidR="0F30D72C">
              <w:rPr>
                <w:lang w:val="en-US"/>
              </w:rPr>
              <w:t>combines</w:t>
            </w:r>
            <w:r w:rsidRPr="431DA1B1">
              <w:rPr>
                <w:lang w:val="en-US"/>
              </w:rPr>
              <w:t xml:space="preserve"> both </w:t>
            </w:r>
            <w:r w:rsidRPr="431DA1B1" w:rsidR="36FB90E7">
              <w:rPr>
                <w:lang w:val="en-US"/>
              </w:rPr>
              <w:t>on-premises</w:t>
            </w:r>
            <w:r w:rsidRPr="431DA1B1">
              <w:rPr>
                <w:lang w:val="en-US"/>
              </w:rPr>
              <w:t xml:space="preserve"> and cloud infrastructure, ensuring seamless integration and scalability across different deployment models.</w:t>
            </w:r>
          </w:p>
          <w:p w:rsidRPr="00C82B6A" w:rsidR="005B53BA" w:rsidP="008C7B36" w:rsidRDefault="0024103F" w14:paraId="33D6818E" w14:textId="7EB1C6EF">
            <w:pPr>
              <w:ind w:left="360"/>
              <w:jc w:val="both"/>
              <w:rPr>
                <w:b/>
                <w:bCs/>
                <w:lang w:val="en-US"/>
              </w:rPr>
            </w:pPr>
            <w:r w:rsidRPr="0024103F">
              <w:rPr>
                <w:i/>
                <w:iCs/>
                <w:lang w:val="en-US"/>
              </w:rPr>
              <w:t>B.1.2.2.</w:t>
            </w:r>
            <w:r>
              <w:rPr>
                <w:b/>
                <w:bCs/>
                <w:lang w:val="en-US"/>
              </w:rPr>
              <w:t xml:space="preserve"> </w:t>
            </w:r>
            <w:r w:rsidRPr="00C82B6A" w:rsidR="005B53BA">
              <w:rPr>
                <w:b/>
                <w:bCs/>
                <w:lang w:val="en-US"/>
              </w:rPr>
              <w:t>Setup Time</w:t>
            </w:r>
            <w:r w:rsidRPr="00C82B6A" w:rsidR="000F4604">
              <w:rPr>
                <w:b/>
                <w:bCs/>
                <w:lang w:val="en-US"/>
              </w:rPr>
              <w:t>:</w:t>
            </w:r>
          </w:p>
          <w:p w:rsidRPr="000F4604" w:rsidR="000F4604" w:rsidP="008C7B36" w:rsidRDefault="000F4604" w14:paraId="37B44B2C" w14:textId="4F3CF4B0">
            <w:pPr>
              <w:pStyle w:val="ListParagraph"/>
              <w:jc w:val="both"/>
              <w:rPr>
                <w:lang w:val="en-US"/>
              </w:rPr>
            </w:pPr>
            <w:r w:rsidRPr="73D54C24">
              <w:rPr>
                <w:lang w:val="en-US"/>
              </w:rPr>
              <w:t>This refers to the amount of time required to deploy and configure the system, ensuring it is fully operational and ready for use.</w:t>
            </w:r>
          </w:p>
          <w:p w:rsidRPr="00C82B6A" w:rsidR="005B53BA" w:rsidP="008C7B36" w:rsidRDefault="0024103F" w14:paraId="64128CE5" w14:textId="0529B6F0">
            <w:pPr>
              <w:ind w:left="360"/>
              <w:jc w:val="both"/>
              <w:rPr>
                <w:b/>
                <w:bCs/>
                <w:lang w:val="en-US"/>
              </w:rPr>
            </w:pPr>
            <w:r w:rsidRPr="0024103F">
              <w:rPr>
                <w:i/>
                <w:iCs/>
                <w:lang w:val="en-US"/>
              </w:rPr>
              <w:t>B.1.2.3.</w:t>
            </w:r>
            <w:r>
              <w:rPr>
                <w:b/>
                <w:bCs/>
                <w:lang w:val="en-US"/>
              </w:rPr>
              <w:t xml:space="preserve"> </w:t>
            </w:r>
            <w:r w:rsidRPr="00C82B6A" w:rsidR="005B53BA">
              <w:rPr>
                <w:b/>
                <w:bCs/>
                <w:lang w:val="en-US"/>
              </w:rPr>
              <w:t>Ease of Use</w:t>
            </w:r>
            <w:r w:rsidRPr="00C82B6A" w:rsidR="000F4604">
              <w:rPr>
                <w:b/>
                <w:bCs/>
                <w:lang w:val="en-US"/>
              </w:rPr>
              <w:t>:</w:t>
            </w:r>
          </w:p>
          <w:p w:rsidRPr="000F4604" w:rsidR="000F4604" w:rsidP="008C7B36" w:rsidRDefault="00DD6B92" w14:paraId="0F2C45CC" w14:textId="0066C489">
            <w:pPr>
              <w:pStyle w:val="ListParagraph"/>
              <w:jc w:val="both"/>
              <w:rPr>
                <w:lang w:val="en-US"/>
              </w:rPr>
            </w:pPr>
            <w:r w:rsidRPr="00DD6B92">
              <w:t>This refers to the system's user-friendliness for developers and analysts, focusing on its accessibility, intuitive design, and ease of interaction for both technical and non-technical users.</w:t>
            </w:r>
          </w:p>
          <w:p w:rsidRPr="00C82B6A" w:rsidR="005B53BA" w:rsidP="008C7B36" w:rsidRDefault="0024103F" w14:paraId="3390E112" w14:textId="2C5BCF42">
            <w:pPr>
              <w:ind w:left="360"/>
              <w:jc w:val="both"/>
              <w:rPr>
                <w:lang w:val="en-US"/>
              </w:rPr>
            </w:pPr>
            <w:r w:rsidRPr="0024103F">
              <w:rPr>
                <w:i/>
                <w:iCs/>
                <w:lang w:val="en-US"/>
              </w:rPr>
              <w:t>B.1.2.4.</w:t>
            </w:r>
            <w:r>
              <w:rPr>
                <w:b/>
                <w:bCs/>
                <w:lang w:val="en-US"/>
              </w:rPr>
              <w:t xml:space="preserve"> </w:t>
            </w:r>
            <w:r w:rsidRPr="00C82B6A" w:rsidR="005B53BA">
              <w:rPr>
                <w:b/>
                <w:bCs/>
                <w:lang w:val="en-US"/>
              </w:rPr>
              <w:t>Operational Complexity</w:t>
            </w:r>
            <w:r w:rsidRPr="00C82B6A" w:rsidR="00F84338">
              <w:rPr>
                <w:b/>
                <w:bCs/>
                <w:lang w:val="en-US"/>
              </w:rPr>
              <w:t>:</w:t>
            </w:r>
          </w:p>
          <w:p w:rsidRPr="009B763F" w:rsidR="0024103F" w:rsidP="009B763F" w:rsidRDefault="00DD6B92" w14:paraId="2B041D8F" w14:textId="7B54725B">
            <w:pPr>
              <w:pStyle w:val="ListParagraph"/>
              <w:jc w:val="both"/>
            </w:pPr>
            <w:r w:rsidRPr="73D54C24">
              <w:rPr>
                <w:lang w:val="en-US"/>
              </w:rPr>
              <w:t>This refers to the level of effort required to manage and maintain the system on a day-to-day basis, including tasks related to monitoring, troubleshooting, and ensuring continuous system performance.</w:t>
            </w:r>
          </w:p>
          <w:p w:rsidRPr="00C82B6A" w:rsidR="00F84338" w:rsidP="008C7B36" w:rsidRDefault="0024103F" w14:paraId="7836ED5C" w14:textId="592AE80C">
            <w:pPr>
              <w:ind w:left="360"/>
              <w:jc w:val="both"/>
              <w:rPr>
                <w:b/>
                <w:bCs/>
                <w:lang w:val="en-US"/>
              </w:rPr>
            </w:pPr>
            <w:r w:rsidRPr="0024103F">
              <w:rPr>
                <w:i/>
                <w:iCs/>
                <w:lang w:val="en-US"/>
              </w:rPr>
              <w:t>B.1.2.5.</w:t>
            </w:r>
            <w:r>
              <w:rPr>
                <w:b/>
                <w:bCs/>
                <w:lang w:val="en-US"/>
              </w:rPr>
              <w:t xml:space="preserve"> </w:t>
            </w:r>
            <w:r w:rsidRPr="00C82B6A" w:rsidR="00F84338">
              <w:rPr>
                <w:b/>
                <w:bCs/>
                <w:lang w:val="en-US"/>
              </w:rPr>
              <w:t>Jupyter Notebook Support:</w:t>
            </w:r>
          </w:p>
          <w:p w:rsidRPr="00F84338" w:rsidR="00B46D20" w:rsidP="008C7B36" w:rsidRDefault="00F84338" w14:paraId="00329F00" w14:textId="0C11D96C">
            <w:pPr>
              <w:pStyle w:val="ListParagraph"/>
              <w:jc w:val="both"/>
              <w:rPr>
                <w:lang w:val="en-US"/>
              </w:rPr>
            </w:pPr>
            <w:r w:rsidRPr="48D1710E">
              <w:rPr>
                <w:lang w:val="en-US"/>
              </w:rPr>
              <w:t>This refers to the system’s ability to integrate seamlessly with Jupyter Notebooks, a popular tool for interactive data analysis and visualizations.</w:t>
            </w:r>
            <w:r>
              <w:rPr>
                <w:lang w:val="en-US"/>
              </w:rPr>
              <w:t xml:space="preserve"> </w:t>
            </w:r>
            <w:r w:rsidRPr="48D1710E">
              <w:rPr>
                <w:lang w:val="en-US"/>
              </w:rPr>
              <w:t xml:space="preserve">This integration enhances usability by enabling real-time data exploration, </w:t>
            </w:r>
            <w:r w:rsidRPr="48D1710E">
              <w:rPr>
                <w:lang w:val="en-US"/>
              </w:rPr>
              <w:lastRenderedPageBreak/>
              <w:t>visualization, and model experimentation within the system, fostering collaboration and knowledge sharing</w:t>
            </w:r>
            <w:r>
              <w:rPr>
                <w:lang w:val="en-US"/>
              </w:rPr>
              <w:t>.</w:t>
            </w:r>
          </w:p>
          <w:p w:rsidRPr="00C82B6A" w:rsidR="00B46D20" w:rsidP="008C7B36" w:rsidRDefault="0024103F" w14:paraId="347EEDD8" w14:textId="5E1502BA">
            <w:pPr>
              <w:jc w:val="both"/>
              <w:rPr>
                <w:b/>
                <w:bCs/>
                <w:i/>
                <w:iCs/>
                <w:u w:val="single"/>
                <w:lang w:val="en-US"/>
              </w:rPr>
            </w:pPr>
            <w:r>
              <w:rPr>
                <w:b/>
                <w:bCs/>
                <w:i/>
                <w:iCs/>
                <w:u w:val="single"/>
                <w:lang w:val="en-US"/>
              </w:rPr>
              <w:t xml:space="preserve">B.1.3. </w:t>
            </w:r>
            <w:r w:rsidRPr="00C82B6A" w:rsidR="00DD6B92">
              <w:rPr>
                <w:b/>
                <w:bCs/>
                <w:i/>
                <w:iCs/>
                <w:u w:val="single"/>
                <w:lang w:val="en-US"/>
              </w:rPr>
              <w:t>Data Integration and Flexibility:</w:t>
            </w:r>
          </w:p>
          <w:p w:rsidRPr="00C82B6A" w:rsidR="00DD6B92" w:rsidP="008C7B36" w:rsidRDefault="0024103F" w14:paraId="00EA3840" w14:textId="671688C3">
            <w:pPr>
              <w:ind w:left="360"/>
              <w:jc w:val="both"/>
              <w:rPr>
                <w:b/>
                <w:bCs/>
                <w:lang w:val="en-US"/>
              </w:rPr>
            </w:pPr>
            <w:r w:rsidRPr="0024103F">
              <w:rPr>
                <w:i/>
                <w:iCs/>
                <w:lang w:val="en-US"/>
              </w:rPr>
              <w:t>B.1.3.1.</w:t>
            </w:r>
            <w:r>
              <w:rPr>
                <w:b/>
                <w:bCs/>
                <w:lang w:val="en-US"/>
              </w:rPr>
              <w:t xml:space="preserve"> </w:t>
            </w:r>
            <w:r w:rsidRPr="0024103F" w:rsidR="00DD6B92">
              <w:rPr>
                <w:b/>
                <w:bCs/>
                <w:lang w:val="en-US"/>
              </w:rPr>
              <w:t>SQL Support</w:t>
            </w:r>
          </w:p>
          <w:p w:rsidRPr="00B46D20" w:rsidR="00B46D20" w:rsidP="008C7B36" w:rsidRDefault="00B46D20" w14:paraId="7D980504" w14:textId="17087BBC">
            <w:pPr>
              <w:pStyle w:val="ListParagraph"/>
              <w:jc w:val="both"/>
              <w:rPr>
                <w:lang w:val="en-US"/>
              </w:rPr>
            </w:pPr>
            <w:r w:rsidRPr="00B46D20">
              <w:t>This refers to the extent and type of SQL support provided by the system, including compatibility with standard SQL queries, custom extensions, and the ability to execute complex analytical operations using SQL-based languages.</w:t>
            </w:r>
          </w:p>
          <w:p w:rsidRPr="00C82B6A" w:rsidR="00DD6B92" w:rsidP="008C7B36" w:rsidRDefault="0024103F" w14:paraId="30CADB54" w14:textId="66898FF5">
            <w:pPr>
              <w:ind w:left="360"/>
              <w:jc w:val="both"/>
              <w:rPr>
                <w:b/>
                <w:bCs/>
                <w:lang w:val="en-US"/>
              </w:rPr>
            </w:pPr>
            <w:r w:rsidRPr="0024103F">
              <w:rPr>
                <w:i/>
                <w:iCs/>
                <w:lang w:val="en-US"/>
              </w:rPr>
              <w:t>B.1.3.2.</w:t>
            </w:r>
            <w:r>
              <w:rPr>
                <w:b/>
                <w:bCs/>
                <w:lang w:val="en-US"/>
              </w:rPr>
              <w:t xml:space="preserve"> </w:t>
            </w:r>
            <w:r w:rsidRPr="00C82B6A" w:rsidR="00DD6B92">
              <w:rPr>
                <w:b/>
                <w:bCs/>
                <w:lang w:val="en-US"/>
              </w:rPr>
              <w:t>Integration with BI Tools</w:t>
            </w:r>
          </w:p>
          <w:p w:rsidRPr="00B46D20" w:rsidR="00B46D20" w:rsidP="008C7B36" w:rsidRDefault="00B46D20" w14:paraId="40B73100" w14:textId="689FCE31">
            <w:pPr>
              <w:pStyle w:val="ListParagraph"/>
              <w:jc w:val="both"/>
              <w:rPr>
                <w:lang w:val="en-US"/>
              </w:rPr>
            </w:pPr>
            <w:r w:rsidRPr="00B46D20">
              <w:t>This refers to the system's capability to seamlessly connect and integrate with Business Intelligence (BI) tools such as Tableau, Power BI, and Superset, enabling effective data visualization, reporting, and analysis.</w:t>
            </w:r>
          </w:p>
          <w:p w:rsidRPr="00C82B6A" w:rsidR="00DD6B92" w:rsidP="008C7B36" w:rsidRDefault="0024103F" w14:paraId="65A05BF1" w14:textId="46649227">
            <w:pPr>
              <w:ind w:left="360"/>
              <w:jc w:val="both"/>
              <w:rPr>
                <w:b/>
                <w:bCs/>
                <w:lang w:val="en-US"/>
              </w:rPr>
            </w:pPr>
            <w:r w:rsidRPr="0024103F">
              <w:rPr>
                <w:i/>
                <w:iCs/>
                <w:lang w:val="en-US"/>
              </w:rPr>
              <w:t>B.1.3.3.</w:t>
            </w:r>
            <w:r>
              <w:rPr>
                <w:b/>
                <w:bCs/>
                <w:lang w:val="en-US"/>
              </w:rPr>
              <w:t xml:space="preserve"> </w:t>
            </w:r>
            <w:r w:rsidRPr="00C82B6A" w:rsidR="00DD6B92">
              <w:rPr>
                <w:b/>
                <w:bCs/>
                <w:lang w:val="en-US"/>
              </w:rPr>
              <w:t>Federated Queries</w:t>
            </w:r>
          </w:p>
          <w:p w:rsidRPr="00B46D20" w:rsidR="00B46D20" w:rsidP="008C7B36" w:rsidRDefault="00B46D20" w14:paraId="7224A1CD" w14:textId="6CBCEAFA">
            <w:pPr>
              <w:pStyle w:val="ListParagraph"/>
              <w:jc w:val="both"/>
              <w:rPr>
                <w:lang w:val="en-US"/>
              </w:rPr>
            </w:pPr>
            <w:r w:rsidRPr="35749960" w:rsidR="00B46D20">
              <w:rPr>
                <w:lang w:val="en-US"/>
              </w:rPr>
              <w:t xml:space="preserve">This refers to the system's ability to perform queries across multiple, heterogeneous data sources simultaneously </w:t>
            </w:r>
            <w:del w:author="Ume Sauda Ghanyani" w:date="2025-05-19T06:00:11.12Z" w:id="190558751">
              <w:r w:rsidRPr="35749960" w:rsidDel="00B46D20">
                <w:rPr>
                  <w:lang w:val="en-US"/>
                </w:rPr>
                <w:delText>(e.g., MySQL, Hive, S3)</w:delText>
              </w:r>
            </w:del>
            <w:ins w:author="Ume Sauda Ghanyani" w:date="2025-05-19T06:02:25.383Z" w:id="593583172">
              <w:r w:rsidRPr="35749960" w:rsidR="17C34914">
                <w:rPr>
                  <w:lang w:val="en-US"/>
                </w:rPr>
                <w:t xml:space="preserve">e.g. </w:t>
              </w:r>
            </w:ins>
            <w:ins w:author="Ume Sauda Ghanyani" w:date="2025-05-19T06:02:27.648Z" w:id="2056644103">
              <w:r w:rsidRPr="35749960" w:rsidR="17C34914">
                <w:rPr>
                  <w:lang w:val="en-US"/>
                </w:rPr>
                <w:t>Postgr</w:t>
              </w:r>
              <w:r w:rsidRPr="35749960" w:rsidR="17C34914">
                <w:rPr>
                  <w:lang w:val="en-US"/>
                </w:rPr>
                <w:t>e</w:t>
              </w:r>
              <w:r w:rsidRPr="35749960" w:rsidR="17C34914">
                <w:rPr>
                  <w:lang w:val="en-US"/>
                </w:rPr>
                <w:t>S</w:t>
              </w:r>
            </w:ins>
            <w:ins w:author="Ume Sauda Ghanyani" w:date="2025-05-19T06:02:29.08Z" w:id="1549721445">
              <w:r w:rsidRPr="35749960" w:rsidR="17C34914">
                <w:rPr>
                  <w:lang w:val="en-US"/>
                </w:rPr>
                <w:t>Q</w:t>
              </w:r>
              <w:r w:rsidRPr="35749960" w:rsidR="17C34914">
                <w:rPr>
                  <w:lang w:val="en-US"/>
                </w:rPr>
                <w:t>L</w:t>
              </w:r>
            </w:ins>
            <w:r w:rsidRPr="35749960" w:rsidR="00B46D20">
              <w:rPr>
                <w:lang w:val="en-US"/>
              </w:rPr>
              <w:t>, allowing for seamless data integration and analysis without the need for data consolidation into a single repository.</w:t>
            </w:r>
          </w:p>
          <w:p w:rsidRPr="00C82B6A" w:rsidR="00DD6B92" w:rsidP="008C7B36" w:rsidRDefault="0024103F" w14:paraId="1425C2F5" w14:textId="1B47CE71">
            <w:pPr>
              <w:ind w:left="360"/>
              <w:jc w:val="both"/>
              <w:rPr>
                <w:b/>
                <w:bCs/>
                <w:lang w:val="en-US"/>
              </w:rPr>
            </w:pPr>
            <w:r w:rsidRPr="0024103F">
              <w:rPr>
                <w:i/>
                <w:iCs/>
                <w:lang w:val="en-US"/>
              </w:rPr>
              <w:t>B.1.3.4.</w:t>
            </w:r>
            <w:r>
              <w:rPr>
                <w:b/>
                <w:bCs/>
                <w:lang w:val="en-US"/>
              </w:rPr>
              <w:t xml:space="preserve"> </w:t>
            </w:r>
            <w:r w:rsidRPr="00C82B6A" w:rsidR="00DD6B92">
              <w:rPr>
                <w:b/>
                <w:bCs/>
                <w:lang w:val="en-US"/>
              </w:rPr>
              <w:t>Storage Format</w:t>
            </w:r>
          </w:p>
          <w:p w:rsidR="00B46D20" w:rsidP="008C7B36" w:rsidRDefault="00B46D20" w14:paraId="197840C7" w14:textId="77777777">
            <w:pPr>
              <w:pStyle w:val="ListParagraph"/>
              <w:jc w:val="both"/>
              <w:rPr>
                <w:lang w:val="en-US"/>
              </w:rPr>
            </w:pPr>
            <w:r w:rsidRPr="73D54C24">
              <w:rPr>
                <w:lang w:val="en-US"/>
              </w:rPr>
              <w:t>This refers to the method in which data is physically stored within the system, including the use of specific data formats (e.g., columnar, row-based) and storage structures designed to optimize data retrieval, storage efficiency, and query performance.</w:t>
            </w:r>
          </w:p>
          <w:p w:rsidRPr="00C82B6A" w:rsidR="00F84338" w:rsidP="008C7B36" w:rsidRDefault="0024103F" w14:paraId="41ECCAC4" w14:textId="2CC78A96">
            <w:pPr>
              <w:ind w:left="360"/>
              <w:jc w:val="both"/>
              <w:rPr>
                <w:b w:val="1"/>
                <w:bCs w:val="1"/>
                <w:lang w:val="en-US"/>
              </w:rPr>
            </w:pPr>
            <w:r w:rsidRPr="59D93D58" w:rsidR="0024103F">
              <w:rPr>
                <w:i w:val="1"/>
                <w:iCs w:val="1"/>
                <w:lang w:val="en-US"/>
              </w:rPr>
              <w:t>B.1.3.5.</w:t>
            </w:r>
            <w:r w:rsidRPr="59D93D58" w:rsidR="0024103F">
              <w:rPr>
                <w:b w:val="1"/>
                <w:bCs w:val="1"/>
                <w:lang w:val="en-US"/>
              </w:rPr>
              <w:t xml:space="preserve"> </w:t>
            </w:r>
            <w:r w:rsidRPr="59D93D58" w:rsidR="00F84338">
              <w:rPr>
                <w:b w:val="1"/>
                <w:bCs w:val="1"/>
                <w:lang w:val="en-US"/>
              </w:rPr>
              <w:t>NATS Support:</w:t>
            </w:r>
          </w:p>
          <w:p w:rsidRPr="00F84338" w:rsidR="00F84338" w:rsidP="008C7B36" w:rsidRDefault="00F84338" w14:paraId="4D0B8B8C" w14:textId="0D40640E">
            <w:pPr>
              <w:pStyle w:val="ListParagraph"/>
              <w:jc w:val="both"/>
              <w:rPr>
                <w:lang w:val="en-US"/>
              </w:rPr>
            </w:pPr>
            <w:r w:rsidRPr="00F84338">
              <w:t>This refers to the system's ability to integrate with NATS, a high-performance messaging system.</w:t>
            </w:r>
          </w:p>
          <w:p w:rsidRPr="00C82B6A" w:rsidR="00F84338" w:rsidP="008C7B36" w:rsidRDefault="0024103F" w14:paraId="1B94F75E" w14:textId="7E1C658B">
            <w:pPr>
              <w:ind w:left="360"/>
              <w:jc w:val="both"/>
              <w:rPr>
                <w:b/>
                <w:bCs/>
                <w:lang w:val="en-US"/>
              </w:rPr>
            </w:pPr>
            <w:r w:rsidRPr="0024103F">
              <w:rPr>
                <w:i/>
                <w:iCs/>
                <w:lang w:val="en-US"/>
              </w:rPr>
              <w:t>B.1.3.6.</w:t>
            </w:r>
            <w:r>
              <w:rPr>
                <w:b/>
                <w:bCs/>
                <w:lang w:val="en-US"/>
              </w:rPr>
              <w:t xml:space="preserve"> </w:t>
            </w:r>
            <w:r w:rsidRPr="00C82B6A" w:rsidR="00F84338">
              <w:rPr>
                <w:b/>
                <w:bCs/>
                <w:lang w:val="en-US"/>
              </w:rPr>
              <w:t>No SQL Support:</w:t>
            </w:r>
          </w:p>
          <w:p w:rsidRPr="00F84338" w:rsidR="00F84338" w:rsidP="35749960" w:rsidRDefault="00F84338" w14:paraId="4E3720A6" w14:textId="1302705B">
            <w:pPr>
              <w:pStyle w:val="ListParagraph"/>
              <w:jc w:val="both"/>
              <w:rPr>
                <w:b w:val="0"/>
                <w:bCs w:val="0"/>
                <w:lang w:val="en-US"/>
              </w:rPr>
            </w:pPr>
            <w:r w:rsidRPr="35749960" w:rsidR="00F84338">
              <w:rPr>
                <w:lang w:val="en-US"/>
              </w:rPr>
              <w:t xml:space="preserve">This feature </w:t>
            </w:r>
            <w:r w:rsidRPr="35749960" w:rsidR="00F84338">
              <w:rPr>
                <w:lang w:val="en-US"/>
              </w:rPr>
              <w:t>indicates</w:t>
            </w:r>
            <w:r w:rsidRPr="35749960" w:rsidR="00F84338">
              <w:rPr>
                <w:lang w:val="en-US"/>
              </w:rPr>
              <w:t xml:space="preserve"> the system's capability to integrate with and support NoSQL databases </w:t>
            </w:r>
            <w:del w:author="Ume Sauda Ghanyani" w:date="2025-05-19T06:00:04.977Z" w:id="1216092980">
              <w:r w:rsidRPr="35749960" w:rsidDel="00F84338">
                <w:rPr>
                  <w:lang w:val="en-US"/>
                </w:rPr>
                <w:delText>such as MongoDB, Cassandra, or CouchDB</w:delText>
              </w:r>
              <w:r w:rsidRPr="35749960" w:rsidDel="00F84338">
                <w:rPr>
                  <w:b w:val="1"/>
                  <w:bCs w:val="1"/>
                  <w:lang w:val="en-US"/>
                </w:rPr>
                <w:delText>.</w:delText>
              </w:r>
            </w:del>
            <w:ins w:author="Ume Sauda Ghanyani" w:date="2025-05-19T06:00:53.925Z" w:id="1688530756">
              <w:r w:rsidRPr="35749960" w:rsidR="23CA1203">
                <w:rPr>
                  <w:b w:val="0"/>
                  <w:bCs w:val="0"/>
                  <w:lang w:val="en-US"/>
                  <w:rPrChange w:author="Ume Sauda Ghanyani" w:date="2025-05-19T06:00:59.939Z" w:id="1171743995">
                    <w:rPr>
                      <w:b w:val="1"/>
                      <w:bCs w:val="1"/>
                      <w:lang w:val="en-US"/>
                    </w:rPr>
                  </w:rPrChange>
                </w:rPr>
                <w:t xml:space="preserve"> A</w:t>
              </w:r>
            </w:ins>
            <w:ins w:author="Ume Sauda Ghanyani" w:date="2025-05-19T06:01:17.87Z" w:id="745055377">
              <w:r w:rsidRPr="35749960" w:rsidR="23CA1203">
                <w:rPr>
                  <w:b w:val="0"/>
                  <w:bCs w:val="0"/>
                  <w:lang w:val="en-US"/>
                </w:rPr>
                <w:t>rangoDB</w:t>
              </w:r>
            </w:ins>
          </w:p>
          <w:p w:rsidRPr="00C82B6A" w:rsidR="00F84338" w:rsidP="008C7B36" w:rsidRDefault="0024103F" w14:paraId="31277975" w14:textId="22708986">
            <w:pPr>
              <w:ind w:left="360"/>
              <w:jc w:val="both"/>
              <w:rPr>
                <w:b/>
                <w:bCs/>
                <w:lang w:val="en-US"/>
              </w:rPr>
            </w:pPr>
            <w:r w:rsidRPr="0024103F">
              <w:rPr>
                <w:i/>
                <w:iCs/>
                <w:lang w:val="en-US"/>
              </w:rPr>
              <w:t>B.1.3.7.</w:t>
            </w:r>
            <w:r>
              <w:rPr>
                <w:b/>
                <w:bCs/>
                <w:lang w:val="en-US"/>
              </w:rPr>
              <w:t xml:space="preserve"> </w:t>
            </w:r>
            <w:r w:rsidRPr="00C82B6A" w:rsidR="00F84338">
              <w:rPr>
                <w:b/>
                <w:bCs/>
                <w:lang w:val="en-US"/>
              </w:rPr>
              <w:t>Compatibility with Arango DB:</w:t>
            </w:r>
          </w:p>
          <w:p w:rsidRPr="00F84338" w:rsidR="00F84338" w:rsidP="008C7B36" w:rsidRDefault="00F84338" w14:paraId="42A906F4" w14:textId="31257FF1">
            <w:pPr>
              <w:pStyle w:val="ListParagraph"/>
              <w:jc w:val="both"/>
              <w:rPr>
                <w:lang w:val="en-US"/>
              </w:rPr>
            </w:pPr>
            <w:r w:rsidRPr="73D54C24">
              <w:rPr>
                <w:lang w:val="en-US"/>
              </w:rPr>
              <w:t>This refers to the system’s ability to interface with ArangoDB, a multi-model database that supports graph, document, and key-value data models.</w:t>
            </w:r>
          </w:p>
          <w:p w:rsidRPr="00C82B6A" w:rsidR="00F84338" w:rsidP="008C7B36" w:rsidRDefault="0024103F" w14:paraId="0BA92C68" w14:textId="52588F41">
            <w:pPr>
              <w:ind w:left="360"/>
              <w:jc w:val="both"/>
              <w:rPr>
                <w:b/>
                <w:bCs/>
                <w:lang w:val="en-US"/>
              </w:rPr>
            </w:pPr>
            <w:r w:rsidRPr="0024103F">
              <w:rPr>
                <w:i/>
                <w:iCs/>
                <w:lang w:val="en-US"/>
              </w:rPr>
              <w:t>B.1.3.8.</w:t>
            </w:r>
            <w:r>
              <w:rPr>
                <w:b/>
                <w:bCs/>
                <w:lang w:val="en-US"/>
              </w:rPr>
              <w:t xml:space="preserve"> </w:t>
            </w:r>
            <w:r w:rsidRPr="00C82B6A" w:rsidR="00F84338">
              <w:rPr>
                <w:b/>
                <w:bCs/>
                <w:lang w:val="en-US"/>
              </w:rPr>
              <w:t>Vector Mapping:</w:t>
            </w:r>
          </w:p>
          <w:p w:rsidRPr="00C762D8" w:rsidR="00C762D8" w:rsidP="2C970CF3" w:rsidRDefault="00C762D8" w14:paraId="56E6FF42" w14:textId="3B75AA40">
            <w:pPr>
              <w:ind w:left="720"/>
              <w:jc w:val="both"/>
              <w:rPr>
                <w:lang w:val="en-US"/>
              </w:rPr>
            </w:pPr>
            <w:r w:rsidR="00C762D8">
              <w:rPr/>
              <w:t xml:space="preserve">This refers to the system's </w:t>
            </w:r>
            <w:r w:rsidR="77AC963B">
              <w:rPr/>
              <w:t xml:space="preserve">preferred </w:t>
            </w:r>
            <w:r w:rsidR="00C762D8">
              <w:rPr/>
              <w:t xml:space="preserve">capability to store data in a columnar format, </w:t>
            </w:r>
            <w:r w:rsidR="00C762D8">
              <w:rPr/>
              <w:t>using vectors to enhance the speed and efficiency of query execution.</w:t>
            </w:r>
          </w:p>
          <w:p w:rsidRPr="00C82B6A" w:rsidR="00B46D20" w:rsidP="008C7B36" w:rsidRDefault="0024103F" w14:paraId="0DF0BBD6" w14:textId="445A4A73">
            <w:pPr>
              <w:jc w:val="both"/>
              <w:rPr>
                <w:b/>
                <w:bCs/>
                <w:i/>
                <w:iCs/>
                <w:u w:val="single"/>
                <w:lang w:val="en-US"/>
              </w:rPr>
            </w:pPr>
            <w:r>
              <w:rPr>
                <w:b/>
                <w:bCs/>
                <w:i/>
                <w:iCs/>
                <w:u w:val="single"/>
                <w:lang w:val="en-US"/>
              </w:rPr>
              <w:t xml:space="preserve">B1.4. </w:t>
            </w:r>
            <w:r w:rsidRPr="00C82B6A" w:rsidR="00B46D20">
              <w:rPr>
                <w:b/>
                <w:bCs/>
                <w:i/>
                <w:iCs/>
                <w:u w:val="single"/>
                <w:lang w:val="en-US"/>
              </w:rPr>
              <w:t>Data Management and Governance:</w:t>
            </w:r>
          </w:p>
          <w:p w:rsidRPr="00C82B6A" w:rsidR="00B46D20" w:rsidP="008C7B36" w:rsidRDefault="0024103F" w14:paraId="1930D0ED" w14:textId="2A7C8595">
            <w:pPr>
              <w:ind w:left="360"/>
              <w:jc w:val="both"/>
              <w:rPr>
                <w:b/>
                <w:bCs/>
                <w:i/>
                <w:iCs/>
                <w:u w:val="single"/>
                <w:lang w:val="en-US"/>
              </w:rPr>
            </w:pPr>
            <w:r w:rsidRPr="0024103F">
              <w:rPr>
                <w:i/>
                <w:iCs/>
                <w:lang w:val="en-US"/>
              </w:rPr>
              <w:t>B.1.4.1.</w:t>
            </w:r>
            <w:r>
              <w:rPr>
                <w:b/>
                <w:bCs/>
                <w:lang w:val="en-US"/>
              </w:rPr>
              <w:t xml:space="preserve"> </w:t>
            </w:r>
            <w:r w:rsidRPr="00C82B6A" w:rsidR="00B46D20">
              <w:rPr>
                <w:b/>
                <w:bCs/>
                <w:lang w:val="en-US"/>
              </w:rPr>
              <w:t>ACID Compliance:</w:t>
            </w:r>
          </w:p>
          <w:p w:rsidRPr="00B46D20" w:rsidR="00B46D20" w:rsidP="008C7B36" w:rsidRDefault="00B46D20" w14:paraId="21DFD3EF" w14:textId="0BBE20A0">
            <w:pPr>
              <w:pStyle w:val="ListParagraph"/>
              <w:jc w:val="both"/>
              <w:rPr>
                <w:lang w:val="en-US"/>
              </w:rPr>
            </w:pPr>
            <w:r w:rsidRPr="73D54C24">
              <w:rPr>
                <w:lang w:val="en-US"/>
              </w:rPr>
              <w:t>This refers to the system's adherence to the ACID properties—Atomicity, Consistency, Isolation, and Durability—ensuring reliable transaction processing and data integrity even in the event of system failures or concurrent access.</w:t>
            </w:r>
          </w:p>
          <w:p w:rsidRPr="00C82B6A" w:rsidR="00B46D20" w:rsidP="008C7B36" w:rsidRDefault="0024103F" w14:paraId="58314FEE" w14:textId="061D7E39">
            <w:pPr>
              <w:ind w:left="360"/>
              <w:jc w:val="both"/>
              <w:rPr>
                <w:b/>
                <w:bCs/>
                <w:i/>
                <w:iCs/>
                <w:u w:val="single"/>
                <w:lang w:val="en-US"/>
              </w:rPr>
            </w:pPr>
            <w:r w:rsidRPr="0024103F">
              <w:rPr>
                <w:i/>
                <w:iCs/>
                <w:lang w:val="en-US"/>
              </w:rPr>
              <w:t>B.1.4.2.</w:t>
            </w:r>
            <w:r w:rsidRPr="0024103F">
              <w:rPr>
                <w:lang w:val="en-US"/>
              </w:rPr>
              <w:t xml:space="preserve"> </w:t>
            </w:r>
            <w:r w:rsidRPr="00C82B6A" w:rsidR="00B46D20">
              <w:rPr>
                <w:b/>
                <w:bCs/>
                <w:lang w:val="en-US"/>
              </w:rPr>
              <w:t>Schema Evolution:</w:t>
            </w:r>
          </w:p>
          <w:p w:rsidRPr="00B46D20" w:rsidR="00B46D20" w:rsidP="008C7B36" w:rsidRDefault="00B46D20" w14:paraId="7D8C4B53" w14:textId="61E27E2B">
            <w:pPr>
              <w:pStyle w:val="ListParagraph"/>
              <w:jc w:val="both"/>
              <w:rPr>
                <w:lang w:val="en-US"/>
              </w:rPr>
            </w:pPr>
            <w:r w:rsidRPr="00B46D20">
              <w:t>This refers to the system's ability to accommodate changes in the data structure, such as adding or removing columns, without disrupting ongoing operations, ensuring flexibility in managing evolving data models over time.</w:t>
            </w:r>
          </w:p>
          <w:p w:rsidRPr="00C82B6A" w:rsidR="00B46D20" w:rsidP="008C7B36" w:rsidRDefault="0024103F" w14:paraId="4B00C36B" w14:textId="3480030F">
            <w:pPr>
              <w:ind w:left="360"/>
              <w:jc w:val="both"/>
              <w:rPr>
                <w:b/>
                <w:bCs/>
                <w:i/>
                <w:iCs/>
                <w:u w:val="single"/>
                <w:lang w:val="en-US"/>
              </w:rPr>
            </w:pPr>
            <w:r w:rsidRPr="0024103F">
              <w:rPr>
                <w:i/>
                <w:iCs/>
                <w:lang w:val="en-US"/>
              </w:rPr>
              <w:t>B.1.4.3.</w:t>
            </w:r>
            <w:r>
              <w:rPr>
                <w:b/>
                <w:bCs/>
                <w:lang w:val="en-US"/>
              </w:rPr>
              <w:t xml:space="preserve"> </w:t>
            </w:r>
            <w:r w:rsidRPr="00C82B6A" w:rsidR="00B46D20">
              <w:rPr>
                <w:b/>
                <w:bCs/>
                <w:lang w:val="en-US"/>
              </w:rPr>
              <w:t>Security Features:</w:t>
            </w:r>
          </w:p>
          <w:p w:rsidRPr="00435979" w:rsidR="00435979" w:rsidP="008C7B36" w:rsidRDefault="00435979" w14:paraId="566CC0CE" w14:textId="0BC86A92">
            <w:pPr>
              <w:pStyle w:val="ListParagraph"/>
              <w:jc w:val="both"/>
              <w:rPr>
                <w:lang w:val="en-US"/>
              </w:rPr>
            </w:pPr>
            <w:r w:rsidR="00B46D20">
              <w:rPr/>
              <w:t>This refers to the system's implementation of security measures such as authentication, encryption, and role-based access control (RBAC), designed to protect sensitive data and ensure secure access to system resources based on user roles and permissions.</w:t>
            </w:r>
          </w:p>
          <w:p w:rsidRPr="00C82B6A" w:rsidR="00B46D20" w:rsidP="008C7B36" w:rsidRDefault="0024103F" w14:paraId="6DE5F90B" w14:textId="7C7B8117">
            <w:pPr>
              <w:ind w:left="360"/>
              <w:jc w:val="both"/>
              <w:rPr>
                <w:b/>
                <w:bCs/>
                <w:i/>
                <w:iCs/>
                <w:u w:val="single"/>
                <w:lang w:val="en-US"/>
              </w:rPr>
            </w:pPr>
            <w:r w:rsidRPr="0024103F">
              <w:rPr>
                <w:i/>
                <w:iCs/>
                <w:lang w:val="en-US"/>
              </w:rPr>
              <w:t>B.1.4.4.</w:t>
            </w:r>
            <w:r>
              <w:rPr>
                <w:b/>
                <w:bCs/>
                <w:lang w:val="en-US"/>
              </w:rPr>
              <w:t xml:space="preserve"> </w:t>
            </w:r>
            <w:r w:rsidRPr="00C82B6A" w:rsidR="00B46D20">
              <w:rPr>
                <w:b/>
                <w:bCs/>
                <w:lang w:val="en-US"/>
              </w:rPr>
              <w:t>Data Governance Tools:</w:t>
            </w:r>
          </w:p>
          <w:p w:rsidR="00B46D20" w:rsidP="008C7B36" w:rsidRDefault="00B46D20" w14:paraId="43E4637A" w14:textId="77777777">
            <w:pPr>
              <w:pStyle w:val="ListParagraph"/>
              <w:jc w:val="both"/>
              <w:rPr>
                <w:lang w:val="en-US"/>
              </w:rPr>
            </w:pPr>
            <w:r w:rsidRPr="2C970CF3" w:rsidR="00B46D20">
              <w:rPr>
                <w:lang w:val="en-US"/>
              </w:rPr>
              <w:t xml:space="preserve">This refers to the system's support for data governance functionalities, including metadata tracking, data lineage, and access control, often </w:t>
            </w:r>
            <w:r w:rsidRPr="2C970CF3" w:rsidR="00B46D20">
              <w:rPr>
                <w:lang w:val="en-US"/>
              </w:rPr>
              <w:t>facilitated</w:t>
            </w:r>
            <w:r w:rsidRPr="2C970CF3" w:rsidR="00B46D20">
              <w:rPr>
                <w:lang w:val="en-US"/>
              </w:rPr>
              <w:t xml:space="preserve"> by tools such as Apache Atlas or Ranger, to ensure compliance, transparency, and secure data management across the system.</w:t>
            </w:r>
          </w:p>
          <w:p w:rsidR="2C970CF3" w:rsidP="2C970CF3" w:rsidRDefault="2C970CF3" w14:paraId="7776549B" w14:textId="4F2007F7">
            <w:pPr>
              <w:pStyle w:val="ListParagraph"/>
              <w:jc w:val="both"/>
              <w:rPr>
                <w:lang w:val="en-US"/>
              </w:rPr>
            </w:pPr>
          </w:p>
          <w:p w:rsidRPr="00C82B6A" w:rsidR="00B46D20" w:rsidP="008C7B36" w:rsidRDefault="0024103F" w14:paraId="4EC82AFD" w14:textId="697023F8">
            <w:pPr>
              <w:jc w:val="both"/>
              <w:rPr>
                <w:b/>
                <w:bCs/>
                <w:i/>
                <w:iCs/>
                <w:u w:val="single"/>
                <w:lang w:val="en-US"/>
              </w:rPr>
            </w:pPr>
            <w:r>
              <w:rPr>
                <w:b/>
                <w:bCs/>
                <w:i/>
                <w:iCs/>
                <w:u w:val="single"/>
                <w:lang w:val="en-US"/>
              </w:rPr>
              <w:t xml:space="preserve">B.1.5. </w:t>
            </w:r>
            <w:r w:rsidRPr="00C82B6A" w:rsidR="00B46D20">
              <w:rPr>
                <w:b/>
                <w:bCs/>
                <w:i/>
                <w:iCs/>
                <w:u w:val="single"/>
                <w:lang w:val="en-US"/>
              </w:rPr>
              <w:t>Monitoring, Metrics and Architecture:</w:t>
            </w:r>
          </w:p>
          <w:p w:rsidRPr="00C82B6A" w:rsidR="00B46D20" w:rsidP="008C7B36" w:rsidRDefault="0024103F" w14:paraId="5EDE0C3B" w14:textId="68A7375B">
            <w:pPr>
              <w:ind w:left="360"/>
              <w:jc w:val="both"/>
              <w:rPr>
                <w:b/>
                <w:bCs/>
                <w:lang w:val="en-US"/>
              </w:rPr>
            </w:pPr>
            <w:r w:rsidRPr="0024103F">
              <w:rPr>
                <w:i/>
                <w:iCs/>
                <w:lang w:val="en-US"/>
              </w:rPr>
              <w:t>B.1.5.1.</w:t>
            </w:r>
            <w:r>
              <w:rPr>
                <w:b/>
                <w:bCs/>
                <w:lang w:val="en-US"/>
              </w:rPr>
              <w:t xml:space="preserve"> </w:t>
            </w:r>
            <w:r w:rsidRPr="00C82B6A" w:rsidR="00F84338">
              <w:rPr>
                <w:b/>
                <w:bCs/>
                <w:lang w:val="en-US"/>
              </w:rPr>
              <w:t>Monitoring and Alerting:</w:t>
            </w:r>
          </w:p>
          <w:p w:rsidRPr="00F84338" w:rsidR="00F84338" w:rsidP="008C7B36" w:rsidRDefault="00F84338" w14:paraId="0DE65CB4" w14:textId="21A4728F">
            <w:pPr>
              <w:pStyle w:val="ListParagraph"/>
              <w:jc w:val="both"/>
              <w:rPr>
                <w:lang w:val="en-US"/>
              </w:rPr>
            </w:pPr>
            <w:r w:rsidRPr="73D54C24">
              <w:rPr>
                <w:lang w:val="en-US"/>
              </w:rPr>
              <w:t>This refers to the system's capabilities for tracking cluster health and performance, including real-time monitoring, alert generation for potential issues, and proactive notifications to ensure optimal system operation and prompt issue resolution.</w:t>
            </w:r>
          </w:p>
          <w:p w:rsidRPr="00C82B6A" w:rsidR="00F84338" w:rsidP="008C7B36" w:rsidRDefault="0024103F" w14:paraId="07876C8A" w14:textId="2ED062A5">
            <w:pPr>
              <w:ind w:left="360"/>
              <w:jc w:val="both"/>
              <w:rPr>
                <w:b/>
                <w:bCs/>
                <w:lang w:val="en-US"/>
              </w:rPr>
            </w:pPr>
            <w:r w:rsidRPr="0024103F">
              <w:rPr>
                <w:i/>
                <w:iCs/>
                <w:lang w:val="en-US"/>
              </w:rPr>
              <w:t>B.1.5.2.</w:t>
            </w:r>
            <w:r>
              <w:rPr>
                <w:b/>
                <w:bCs/>
                <w:lang w:val="en-US"/>
              </w:rPr>
              <w:t xml:space="preserve"> </w:t>
            </w:r>
            <w:r w:rsidRPr="00C82B6A" w:rsidR="00F84338">
              <w:rPr>
                <w:b/>
                <w:bCs/>
                <w:lang w:val="en-US"/>
              </w:rPr>
              <w:t>Lakehouse Ready:</w:t>
            </w:r>
          </w:p>
          <w:p w:rsidRPr="00F84338" w:rsidR="00F84338" w:rsidP="008C7B36" w:rsidRDefault="00F84338" w14:paraId="6D94B0AE" w14:textId="4ECE00DA">
            <w:pPr>
              <w:pStyle w:val="ListParagraph"/>
              <w:jc w:val="both"/>
              <w:rPr>
                <w:lang w:val="en-US"/>
              </w:rPr>
            </w:pPr>
            <w:r w:rsidRPr="00F84338">
              <w:t>This refers to the system's capability to support the Lakehouse architecture, which unifies the features of data lakes and data warehouses, enabling seamless integration of structured and unstructured data for analytics and real-time processing.</w:t>
            </w:r>
          </w:p>
        </w:tc>
      </w:tr>
      <w:tr w:rsidRPr="000F4604" w:rsidR="00606376" w:rsidTr="35749960" w14:paraId="69EA3CAD" w14:textId="5E93ED8F">
        <w:tc>
          <w:tcPr>
            <w:tcW w:w="704" w:type="dxa"/>
            <w:tcMar/>
            <w:vAlign w:val="center"/>
          </w:tcPr>
          <w:p w:rsidRPr="0024103F" w:rsidR="00606376" w:rsidP="008C7B36" w:rsidRDefault="00F84338" w14:paraId="4CB57F87" w14:textId="4C34E1D9">
            <w:pPr>
              <w:jc w:val="both"/>
              <w:rPr>
                <w:b/>
                <w:bCs/>
                <w:lang w:val="en-US"/>
              </w:rPr>
            </w:pPr>
            <w:r w:rsidRPr="0024103F">
              <w:rPr>
                <w:b/>
                <w:bCs/>
                <w:lang w:val="en-US"/>
              </w:rPr>
              <w:lastRenderedPageBreak/>
              <w:t>B.2</w:t>
            </w:r>
          </w:p>
        </w:tc>
        <w:tc>
          <w:tcPr>
            <w:tcW w:w="8363" w:type="dxa"/>
            <w:tcMar/>
          </w:tcPr>
          <w:p w:rsidRPr="00F84338" w:rsidR="00606376" w:rsidP="008C7B36" w:rsidRDefault="00F84338" w14:paraId="6C0D6D13" w14:textId="7D94A6C9">
            <w:pPr>
              <w:jc w:val="both"/>
              <w:rPr>
                <w:b/>
                <w:bCs/>
                <w:i/>
                <w:iCs/>
                <w:lang w:val="en-US"/>
              </w:rPr>
            </w:pPr>
            <w:r w:rsidRPr="00F84338">
              <w:rPr>
                <w:b/>
                <w:bCs/>
                <w:i/>
                <w:iCs/>
                <w:lang w:val="en-US"/>
              </w:rPr>
              <w:t xml:space="preserve">Alignment with </w:t>
            </w:r>
            <w:r w:rsidR="00435979">
              <w:rPr>
                <w:b/>
                <w:bCs/>
                <w:i/>
                <w:iCs/>
                <w:lang w:val="en-US"/>
              </w:rPr>
              <w:t>Ta</w:t>
            </w:r>
            <w:r w:rsidRPr="00F84338" w:rsidR="00435979">
              <w:rPr>
                <w:b/>
                <w:bCs/>
                <w:i/>
                <w:iCs/>
                <w:lang w:val="en-US"/>
              </w:rPr>
              <w:t>za</w:t>
            </w:r>
            <w:r w:rsidR="00435979">
              <w:rPr>
                <w:b/>
                <w:bCs/>
                <w:i/>
                <w:iCs/>
                <w:lang w:val="en-US"/>
              </w:rPr>
              <w:t>m</w:t>
            </w:r>
            <w:r w:rsidRPr="00F84338" w:rsidR="00435979">
              <w:rPr>
                <w:b/>
                <w:bCs/>
                <w:i/>
                <w:iCs/>
                <w:lang w:val="en-US"/>
              </w:rPr>
              <w:t>a</w:t>
            </w:r>
            <w:r w:rsidRPr="00F84338">
              <w:rPr>
                <w:b/>
                <w:bCs/>
                <w:i/>
                <w:iCs/>
                <w:lang w:val="en-US"/>
              </w:rPr>
              <w:t xml:space="preserve"> Design Principles</w:t>
            </w:r>
          </w:p>
        </w:tc>
      </w:tr>
      <w:tr w:rsidRPr="000F4604" w:rsidR="00606376" w:rsidTr="35749960" w14:paraId="3349AFA1" w14:textId="77777777">
        <w:trPr>
          <w:trHeight w:val="300"/>
        </w:trPr>
        <w:tc>
          <w:tcPr>
            <w:tcW w:w="704" w:type="dxa"/>
            <w:tcMar/>
            <w:vAlign w:val="center"/>
          </w:tcPr>
          <w:p w:rsidRPr="000F4604" w:rsidR="00606376" w:rsidP="008C7B36" w:rsidRDefault="00606376" w14:paraId="669E3940" w14:textId="77777777">
            <w:pPr>
              <w:jc w:val="both"/>
            </w:pPr>
          </w:p>
        </w:tc>
        <w:tc>
          <w:tcPr>
            <w:tcW w:w="8363" w:type="dxa"/>
            <w:tcMar/>
          </w:tcPr>
          <w:p w:rsidRPr="008C7B36" w:rsidR="00606376" w:rsidP="008C7B36" w:rsidRDefault="0024103F" w14:paraId="45E58EC4" w14:textId="7A79A8EF">
            <w:pPr>
              <w:jc w:val="both"/>
              <w:rPr>
                <w:b/>
                <w:bCs/>
                <w:i/>
                <w:iCs/>
                <w:u w:val="single"/>
                <w:lang w:val="en-US"/>
              </w:rPr>
            </w:pPr>
            <w:r w:rsidRPr="008C7B36">
              <w:rPr>
                <w:b/>
                <w:bCs/>
                <w:i/>
                <w:iCs/>
                <w:u w:val="single"/>
                <w:lang w:val="en-US"/>
              </w:rPr>
              <w:t xml:space="preserve">B.2.1. </w:t>
            </w:r>
            <w:r w:rsidRPr="008C7B36" w:rsidR="00111DCA">
              <w:rPr>
                <w:b/>
                <w:bCs/>
                <w:i/>
                <w:iCs/>
                <w:u w:val="single"/>
                <w:lang w:val="en-US"/>
              </w:rPr>
              <w:t>Open Source First:</w:t>
            </w:r>
          </w:p>
          <w:p w:rsidR="00111DCA" w:rsidP="008C7B36" w:rsidRDefault="00111DCA" w14:paraId="1CCE98AD" w14:textId="62E008AD">
            <w:pPr>
              <w:pStyle w:val="ListParagraph"/>
              <w:ind w:left="360"/>
              <w:jc w:val="both"/>
              <w:rPr>
                <w:lang w:val="en-US"/>
              </w:rPr>
            </w:pPr>
            <w:r w:rsidRPr="73D54C24">
              <w:rPr>
                <w:lang w:val="en-US"/>
              </w:rPr>
              <w:t>This principle emphasizes the preference for using open-source software to build Tazama, ensuring flexibility, transparency, and cost-effectiveness.</w:t>
            </w:r>
          </w:p>
          <w:p w:rsidRPr="008C7B36" w:rsidR="00111DCA" w:rsidP="008C7B36" w:rsidRDefault="0024103F" w14:paraId="49004549" w14:textId="52FFDD51">
            <w:pPr>
              <w:jc w:val="both"/>
              <w:rPr>
                <w:b/>
                <w:bCs/>
                <w:i/>
                <w:iCs/>
                <w:u w:val="single"/>
                <w:lang w:val="en-US"/>
              </w:rPr>
            </w:pPr>
            <w:r w:rsidRPr="008C7B36">
              <w:rPr>
                <w:b/>
                <w:bCs/>
                <w:i/>
                <w:iCs/>
                <w:u w:val="single"/>
                <w:lang w:val="en-US"/>
              </w:rPr>
              <w:t xml:space="preserve">B.2.2. </w:t>
            </w:r>
            <w:r w:rsidRPr="008C7B36" w:rsidR="00111DCA">
              <w:rPr>
                <w:b/>
                <w:bCs/>
                <w:i/>
                <w:iCs/>
                <w:u w:val="single"/>
                <w:lang w:val="en-US"/>
              </w:rPr>
              <w:t>Do not Reinvent a Serviceable Wheel:</w:t>
            </w:r>
          </w:p>
          <w:p w:rsidR="00111DCA" w:rsidP="008C7B36" w:rsidRDefault="00111DCA" w14:paraId="79A7C140" w14:textId="4DE6832A">
            <w:pPr>
              <w:pStyle w:val="ListParagraph"/>
              <w:ind w:left="360"/>
              <w:jc w:val="both"/>
              <w:rPr>
                <w:lang w:val="en-US"/>
              </w:rPr>
            </w:pPr>
            <w:r w:rsidRPr="431DA1B1">
              <w:rPr>
                <w:lang w:val="en-US"/>
              </w:rPr>
              <w:t xml:space="preserve">Tazama </w:t>
            </w:r>
            <w:r w:rsidRPr="431DA1B1" w:rsidR="0969BE04">
              <w:rPr>
                <w:lang w:val="en-US"/>
              </w:rPr>
              <w:t>should</w:t>
            </w:r>
            <w:r w:rsidRPr="431DA1B1">
              <w:rPr>
                <w:lang w:val="en-US"/>
              </w:rPr>
              <w:t xml:space="preserve"> focus on leveraging existing, proven solutions rather than developing custom software for known problems.</w:t>
            </w:r>
          </w:p>
          <w:p w:rsidRPr="008C7B36" w:rsidR="00111DCA" w:rsidP="008C7B36" w:rsidRDefault="0024103F" w14:paraId="732B12C5" w14:textId="5A25578C">
            <w:pPr>
              <w:jc w:val="both"/>
              <w:rPr>
                <w:b/>
                <w:bCs/>
                <w:i/>
                <w:iCs/>
                <w:u w:val="single"/>
                <w:lang w:val="en-US"/>
              </w:rPr>
            </w:pPr>
            <w:r w:rsidRPr="008C7B36">
              <w:rPr>
                <w:b/>
                <w:bCs/>
                <w:i/>
                <w:iCs/>
                <w:u w:val="single"/>
                <w:lang w:val="en-US"/>
              </w:rPr>
              <w:t xml:space="preserve">B.2.3. </w:t>
            </w:r>
            <w:r w:rsidRPr="008C7B36" w:rsidR="00111DCA">
              <w:rPr>
                <w:b/>
                <w:bCs/>
                <w:i/>
                <w:iCs/>
                <w:u w:val="single"/>
                <w:lang w:val="en-US"/>
              </w:rPr>
              <w:t>High Performance at Low Total Cost of Ownership:</w:t>
            </w:r>
          </w:p>
          <w:p w:rsidR="00111DCA" w:rsidP="008C7B36" w:rsidRDefault="00111DCA" w14:paraId="0206A12A" w14:textId="12FC12AB">
            <w:pPr>
              <w:pStyle w:val="ListParagraph"/>
              <w:ind w:left="360"/>
              <w:jc w:val="both"/>
              <w:rPr>
                <w:lang w:val="en-US"/>
              </w:rPr>
            </w:pPr>
            <w:r w:rsidRPr="73D54C24">
              <w:rPr>
                <w:lang w:val="en-US"/>
              </w:rPr>
              <w:t>Tazama shall strive to deliver exceptional performance while minimizing costs across the entire system lifecycle, including setup, maintenance, and operational costs.</w:t>
            </w:r>
          </w:p>
          <w:p w:rsidRPr="008C7B36" w:rsidR="00111DCA" w:rsidP="008C7B36" w:rsidRDefault="0024103F" w14:paraId="352008E2" w14:textId="46E73998">
            <w:pPr>
              <w:jc w:val="both"/>
              <w:rPr>
                <w:b/>
                <w:bCs/>
                <w:i/>
                <w:iCs/>
                <w:u w:val="single"/>
                <w:lang w:val="en-US"/>
              </w:rPr>
            </w:pPr>
            <w:r w:rsidRPr="008C7B36">
              <w:rPr>
                <w:b/>
                <w:bCs/>
                <w:i/>
                <w:iCs/>
                <w:u w:val="single"/>
                <w:lang w:val="en-US"/>
              </w:rPr>
              <w:t xml:space="preserve">B.2.4. </w:t>
            </w:r>
            <w:r w:rsidRPr="008C7B36" w:rsidR="00111DCA">
              <w:rPr>
                <w:b/>
                <w:bCs/>
                <w:i/>
                <w:iCs/>
                <w:u w:val="single"/>
                <w:lang w:val="en-US"/>
              </w:rPr>
              <w:t>Keep it Simple and Keep it Inclusive:</w:t>
            </w:r>
          </w:p>
          <w:p w:rsidR="00111DCA" w:rsidP="008C7B36" w:rsidRDefault="00111DCA" w14:paraId="38532C0C" w14:textId="55B62C44">
            <w:pPr>
              <w:pStyle w:val="ListParagraph"/>
              <w:ind w:left="360"/>
              <w:jc w:val="both"/>
              <w:rPr>
                <w:lang w:val="en-US"/>
              </w:rPr>
            </w:pPr>
            <w:r w:rsidRPr="73D54C24">
              <w:rPr>
                <w:lang w:val="en-US"/>
              </w:rPr>
              <w:t>The system should be easy to adopt and use, regardless of the user's technical expertise.</w:t>
            </w:r>
          </w:p>
          <w:p w:rsidRPr="008C7B36" w:rsidR="00111DCA" w:rsidP="008C7B36" w:rsidRDefault="0024103F" w14:paraId="5F67346C" w14:textId="6A10FCCC">
            <w:pPr>
              <w:jc w:val="both"/>
              <w:rPr>
                <w:b/>
                <w:bCs/>
                <w:i/>
                <w:iCs/>
                <w:u w:val="single"/>
                <w:lang w:val="en-US"/>
              </w:rPr>
            </w:pPr>
            <w:r w:rsidRPr="008C7B36">
              <w:rPr>
                <w:b/>
                <w:bCs/>
                <w:i/>
                <w:iCs/>
                <w:u w:val="single"/>
                <w:lang w:val="en-US"/>
              </w:rPr>
              <w:t xml:space="preserve">B.2.5. </w:t>
            </w:r>
            <w:r w:rsidRPr="008C7B36" w:rsidR="00111DCA">
              <w:rPr>
                <w:b/>
                <w:bCs/>
                <w:i/>
                <w:iCs/>
                <w:u w:val="single"/>
                <w:lang w:val="en-US"/>
              </w:rPr>
              <w:t>Design for Failure:</w:t>
            </w:r>
          </w:p>
          <w:p w:rsidR="00111DCA" w:rsidP="008C7B36" w:rsidRDefault="00111DCA" w14:paraId="7BCAD79A" w14:textId="37CF3388">
            <w:pPr>
              <w:pStyle w:val="ListParagraph"/>
              <w:ind w:left="360"/>
              <w:jc w:val="both"/>
              <w:rPr>
                <w:lang w:val="en-US"/>
              </w:rPr>
            </w:pPr>
            <w:r w:rsidRPr="73D54C24">
              <w:rPr>
                <w:lang w:val="en-US"/>
              </w:rPr>
              <w:t>Tazama shall be designed to be resilient in the face of failures.</w:t>
            </w:r>
          </w:p>
          <w:p w:rsidRPr="008C7B36" w:rsidR="00111DCA" w:rsidP="008C7B36" w:rsidRDefault="0024103F" w14:paraId="223E44B6" w14:textId="4753FF72">
            <w:pPr>
              <w:jc w:val="both"/>
              <w:rPr>
                <w:b/>
                <w:bCs/>
                <w:i/>
                <w:iCs/>
                <w:u w:val="single"/>
                <w:lang w:val="en-US"/>
              </w:rPr>
            </w:pPr>
            <w:r w:rsidRPr="008C7B36">
              <w:rPr>
                <w:b/>
                <w:bCs/>
                <w:i/>
                <w:iCs/>
                <w:u w:val="single"/>
                <w:lang w:val="en-US"/>
              </w:rPr>
              <w:t xml:space="preserve">B.2.6. </w:t>
            </w:r>
            <w:r w:rsidRPr="008C7B36" w:rsidR="00111DCA">
              <w:rPr>
                <w:b/>
                <w:bCs/>
                <w:i/>
                <w:iCs/>
                <w:u w:val="single"/>
                <w:lang w:val="en-US"/>
              </w:rPr>
              <w:t>Appropriate Best Practices:</w:t>
            </w:r>
          </w:p>
          <w:p w:rsidRPr="00111DCA" w:rsidR="00111DCA" w:rsidP="008C7B36" w:rsidRDefault="00111DCA" w14:paraId="5F073A05" w14:textId="2FA73140">
            <w:pPr>
              <w:pStyle w:val="ListParagraph"/>
              <w:ind w:left="360"/>
              <w:jc w:val="both"/>
              <w:rPr>
                <w:lang w:val="en-US"/>
              </w:rPr>
            </w:pPr>
            <w:r w:rsidRPr="73D54C24">
              <w:rPr>
                <w:lang w:val="en-US"/>
              </w:rPr>
              <w:t>Tazama shall follow industry best practices for software development, system architecture, and operational management.</w:t>
            </w:r>
          </w:p>
        </w:tc>
      </w:tr>
      <w:tr w:rsidR="35749960" w:rsidTr="35749960" w14:paraId="7ECF966D">
        <w:trPr>
          <w:trHeight w:val="300"/>
          <w:ins w:author="Ume Sauda Ghanyani" w:date="2025-05-19T05:01:20.065Z" w16du:dateUtc="2025-05-19T05:01:20.065Z" w:id="1875719656"/>
        </w:trPr>
        <w:tc>
          <w:tcPr>
            <w:tcW w:w="9067" w:type="dxa"/>
            <w:gridSpan w:val="2"/>
            <w:tcMar/>
            <w:vAlign w:val="center"/>
          </w:tcPr>
          <w:p w:rsidR="12A24A2F" w:rsidP="35749960" w:rsidRDefault="12A24A2F" w14:paraId="4C79B453" w14:textId="7275389A">
            <w:pPr>
              <w:pStyle w:val="Normal"/>
              <w:jc w:val="both"/>
              <w:rPr>
                <w:b w:val="1"/>
                <w:bCs w:val="1"/>
                <w:lang w:val="en-US"/>
                <w:rPrChange w:author="Ume Sauda Ghanyani" w:date="2025-05-19T05:18:51.404Z" w:id="1042349208">
                  <w:rPr>
                    <w:lang w:val="en-US"/>
                  </w:rPr>
                </w:rPrChange>
              </w:rPr>
            </w:pPr>
            <w:ins w:author="Ume Sauda Ghanyani" w:date="2025-05-19T05:09:37.457Z" w:id="32047945">
              <w:r w:rsidRPr="35749960" w:rsidR="12A24A2F">
                <w:rPr>
                  <w:b w:val="1"/>
                  <w:bCs w:val="1"/>
                  <w:lang w:val="en-US"/>
                  <w:rPrChange w:author="Ume Sauda Ghanyani" w:date="2025-05-19T05:18:51.404Z" w:id="1563768315">
                    <w:rPr>
                      <w:lang w:val="en-US"/>
                    </w:rPr>
                  </w:rPrChange>
                </w:rPr>
                <w:t>(</w:t>
              </w:r>
              <w:r w:rsidRPr="35749960" w:rsidR="12A24A2F">
                <w:rPr>
                  <w:b w:val="1"/>
                  <w:bCs w:val="1"/>
                  <w:lang w:val="en-US"/>
                  <w:rPrChange w:author="Ume Sauda Ghanyani" w:date="2025-05-19T05:18:51.404Z" w:id="1506993259">
                    <w:rPr>
                      <w:lang w:val="en-US"/>
                    </w:rPr>
                  </w:rPrChange>
                </w:rPr>
                <w:t>C )</w:t>
              </w:r>
              <w:r w:rsidRPr="35749960" w:rsidR="12A24A2F">
                <w:rPr>
                  <w:b w:val="1"/>
                  <w:bCs w:val="1"/>
                  <w:lang w:val="en-US"/>
                  <w:rPrChange w:author="Ume Sauda Ghanyani" w:date="2025-05-19T05:18:51.404Z" w:id="654684506">
                    <w:rPr>
                      <w:lang w:val="en-US"/>
                    </w:rPr>
                  </w:rPrChange>
                </w:rPr>
                <w:t xml:space="preserve">  </w:t>
              </w:r>
            </w:ins>
            <w:commentRangeStart w:id="759949361"/>
            <w:commentRangeStart w:id="1256011679"/>
            <w:ins w:author="Ume Sauda Ghanyani" w:date="2025-05-19T05:09:37.457Z" w:id="1402578782">
              <w:r w:rsidRPr="35749960" w:rsidR="12A24A2F">
                <w:rPr>
                  <w:b w:val="1"/>
                  <w:bCs w:val="1"/>
                  <w:lang w:val="en-US"/>
                  <w:rPrChange w:author="Ume Sauda Ghanyani" w:date="2025-05-19T05:18:51.404Z" w:id="1768312127">
                    <w:rPr>
                      <w:lang w:val="en-US"/>
                    </w:rPr>
                  </w:rPrChange>
                </w:rPr>
                <w:t>Implementation Requirements</w:t>
              </w:r>
            </w:ins>
            <w:commentRangeEnd w:id="759949361"/>
            <w:r>
              <w:rPr>
                <w:rStyle w:val="CommentReference"/>
              </w:rPr>
              <w:commentReference w:id="759949361"/>
            </w:r>
            <w:commentRangeEnd w:id="1256011679"/>
            <w:r>
              <w:rPr>
                <w:rStyle w:val="CommentReference"/>
              </w:rPr>
              <w:commentReference w:id="1256011679"/>
            </w:r>
            <w:ins w:author="Ume Sauda Ghanyani" w:date="2025-05-19T05:09:37.457Z" w:id="606335727">
              <w:r w:rsidRPr="35749960" w:rsidR="12A24A2F">
                <w:rPr>
                  <w:b w:val="1"/>
                  <w:bCs w:val="1"/>
                  <w:lang w:val="en-US"/>
                  <w:rPrChange w:author="Ume Sauda Ghanyani" w:date="2025-05-19T05:18:51.404Z" w:id="1997995660">
                    <w:rPr>
                      <w:lang w:val="en-US"/>
                    </w:rPr>
                  </w:rPrChange>
                </w:rPr>
                <w:t xml:space="preserve"> for the Selected Data Warehouse Tool</w:t>
              </w:r>
            </w:ins>
          </w:p>
        </w:tc>
      </w:tr>
      <w:tr w:rsidR="35749960" w:rsidTr="35749960" w14:paraId="4C653473">
        <w:trPr>
          <w:trHeight w:val="435"/>
          <w:ins w:author="Ume Sauda Ghanyani" w:date="2025-05-19T05:09:55.362Z" w16du:dateUtc="2025-05-19T05:09:55.362Z" w:id="217323302"/>
          <w:trPrChange w:author="Ume Sauda Ghanyani" w:date="2025-05-19T05:10:56.044Z" w16du:dateUtc="2025-05-19T05:10:56.044Z" w:id="1723557250">
            <w:trPr>
              <w:trHeight w:val="300"/>
            </w:trPr>
          </w:trPrChange>
        </w:trPr>
        <w:tc>
          <w:tcPr>
            <w:tcW w:w="704" w:type="dxa"/>
            <w:tcMar/>
            <w:vAlign w:val="center"/>
            <w:tcPrChange w:author="Ume Sauda Ghanyani" w:date="2025-05-19T05:10:54.362Z" w:id="321516918">
              <w:tcPr>
                <w:tcW w:w="704" w:type="dxa"/>
                <w:tcMar/>
                <w:vAlign w:val="center"/>
              </w:tcPr>
            </w:tcPrChange>
          </w:tcPr>
          <w:p w:rsidR="5A16F1DA" w:rsidP="35749960" w:rsidRDefault="5A16F1DA" w14:paraId="460966B4" w14:textId="47F89246">
            <w:pPr>
              <w:pStyle w:val="Normal"/>
              <w:jc w:val="both"/>
              <w:rPr>
                <w:lang w:val="en-US"/>
              </w:rPr>
            </w:pPr>
            <w:ins w:author="Ume Sauda Ghanyani" w:date="2025-05-19T05:10:15.05Z" w:id="1400303285">
              <w:r w:rsidRPr="35749960" w:rsidR="5A16F1DA">
                <w:rPr>
                  <w:lang w:val="en-US"/>
                </w:rPr>
                <w:t xml:space="preserve">C.1 </w:t>
              </w:r>
            </w:ins>
          </w:p>
        </w:tc>
        <w:tc>
          <w:tcPr>
            <w:tcW w:w="8363" w:type="dxa"/>
            <w:tcMar/>
            <w:vAlign w:val="center"/>
            <w:tcPrChange w:author="Ume Sauda Ghanyani" w:date="2025-05-19T05:10:54.363Z" w:id="73950433">
              <w:tcPr>
                <w:tcW w:w="8363" w:type="dxa"/>
                <w:tcMar/>
                <w:vAlign w:val="center"/>
              </w:tcPr>
            </w:tcPrChange>
          </w:tcPr>
          <w:p w:rsidR="5A16F1DA" w:rsidP="35749960" w:rsidRDefault="5A16F1DA" w14:paraId="1BDE0C57" w14:textId="67F2DEFE">
            <w:pPr>
              <w:jc w:val="both"/>
              <w:rPr>
                <w:rFonts w:ascii="Aptos" w:hAnsi="Aptos" w:eastAsia="Aptos" w:cs="Aptos"/>
                <w:noProof w:val="0"/>
                <w:sz w:val="22"/>
                <w:szCs w:val="22"/>
                <w:lang w:val="en-US"/>
              </w:rPr>
              <w:pPrChange w:author="Ume Sauda Ghanyani" w:date="2025-05-19T05:11:09.353Z">
                <w:pPr/>
              </w:pPrChange>
            </w:pPr>
            <w:ins w:author="Ume Sauda Ghanyani" w:date="2025-05-19T05:11:09.359Z" w:id="2054175805">
              <w:r w:rsidRPr="35749960" w:rsidR="5A16F1DA">
                <w:rPr>
                  <w:rFonts w:ascii="Aptos" w:hAnsi="Aptos" w:eastAsia="Aptos" w:cs="Aptos"/>
                  <w:noProof w:val="0"/>
                  <w:sz w:val="22"/>
                  <w:szCs w:val="22"/>
                  <w:lang w:val="en-US"/>
                </w:rPr>
                <w:t xml:space="preserve">The </w:t>
              </w:r>
            </w:ins>
            <w:ins w:author="Ume Sauda Ghanyani" w:date="2025-05-19T05:18:05.149Z" w:id="984127688">
              <w:r w:rsidRPr="35749960" w:rsidR="7047C10D">
                <w:rPr>
                  <w:rFonts w:ascii="Aptos" w:hAnsi="Aptos" w:eastAsia="Aptos" w:cs="Aptos"/>
                  <w:noProof w:val="0"/>
                  <w:sz w:val="22"/>
                  <w:szCs w:val="22"/>
                  <w:lang w:val="en-US"/>
                </w:rPr>
                <w:t>D</w:t>
              </w:r>
            </w:ins>
            <w:ins w:author="Ume Sauda Ghanyani" w:date="2025-05-19T05:11:09.359Z" w:id="1239187928">
              <w:r w:rsidRPr="35749960" w:rsidR="5A16F1DA">
                <w:rPr>
                  <w:rFonts w:ascii="Aptos" w:hAnsi="Aptos" w:eastAsia="Aptos" w:cs="Aptos"/>
                  <w:noProof w:val="0"/>
                  <w:sz w:val="22"/>
                  <w:szCs w:val="22"/>
                  <w:lang w:val="en-US"/>
                </w:rPr>
                <w:t xml:space="preserve">ata </w:t>
              </w:r>
            </w:ins>
            <w:ins w:author="Ume Sauda Ghanyani" w:date="2025-05-19T05:18:07.841Z" w:id="1274963482">
              <w:r w:rsidRPr="35749960" w:rsidR="7F570A43">
                <w:rPr>
                  <w:rFonts w:ascii="Aptos" w:hAnsi="Aptos" w:eastAsia="Aptos" w:cs="Aptos"/>
                  <w:noProof w:val="0"/>
                  <w:sz w:val="22"/>
                  <w:szCs w:val="22"/>
                  <w:lang w:val="en-US"/>
                </w:rPr>
                <w:t>W</w:t>
              </w:r>
            </w:ins>
            <w:ins w:author="Ume Sauda Ghanyani" w:date="2025-05-19T05:11:09.359Z" w:id="554341495">
              <w:r w:rsidRPr="35749960" w:rsidR="5A16F1DA">
                <w:rPr>
                  <w:rFonts w:ascii="Aptos" w:hAnsi="Aptos" w:eastAsia="Aptos" w:cs="Aptos"/>
                  <w:noProof w:val="0"/>
                  <w:sz w:val="22"/>
                  <w:szCs w:val="22"/>
                  <w:lang w:val="en-US"/>
                </w:rPr>
                <w:t xml:space="preserve">arehouse </w:t>
              </w:r>
              <w:r w:rsidRPr="35749960" w:rsidR="5A16F1DA">
                <w:rPr>
                  <w:rFonts w:ascii="Aptos" w:hAnsi="Aptos" w:eastAsia="Aptos" w:cs="Aptos"/>
                  <w:noProof w:val="0"/>
                  <w:sz w:val="22"/>
                  <w:szCs w:val="22"/>
                  <w:lang w:val="en-US"/>
                </w:rPr>
                <w:t>must support native or library-based integration with Jupyter</w:t>
              </w:r>
            </w:ins>
            <w:ins w:author="jortlepp@contractor.linuxfoundation.org" w:date="2025-05-21T10:08:18.805Z" w:id="2063813847">
              <w:r w:rsidRPr="35749960" w:rsidR="5217E894">
                <w:rPr>
                  <w:rFonts w:ascii="Aptos" w:hAnsi="Aptos" w:eastAsia="Aptos" w:cs="Aptos"/>
                  <w:noProof w:val="0"/>
                  <w:sz w:val="22"/>
                  <w:szCs w:val="22"/>
                  <w:lang w:val="en-US"/>
                </w:rPr>
                <w:t>Lab</w:t>
              </w:r>
            </w:ins>
            <w:ins w:author="Ume Sauda Ghanyani" w:date="2025-05-19T05:11:09.359Z" w:id="2110566019">
              <w:r w:rsidRPr="35749960" w:rsidR="5A16F1DA">
                <w:rPr>
                  <w:rFonts w:ascii="Aptos" w:hAnsi="Aptos" w:eastAsia="Aptos" w:cs="Aptos"/>
                  <w:noProof w:val="0"/>
                  <w:sz w:val="22"/>
                  <w:szCs w:val="22"/>
                  <w:lang w:val="en-US"/>
                </w:rPr>
                <w:t xml:space="preserve"> </w:t>
              </w:r>
              <w:del w:author="jortlepp@contractor.linuxfoundation.org" w:date="2025-05-21T10:08:22.062Z" w:id="136347751">
                <w:r w:rsidRPr="35749960" w:rsidDel="5A16F1DA">
                  <w:rPr>
                    <w:rFonts w:ascii="Aptos" w:hAnsi="Aptos" w:eastAsia="Aptos" w:cs="Aptos"/>
                    <w:noProof w:val="0"/>
                    <w:sz w:val="22"/>
                    <w:szCs w:val="22"/>
                    <w:lang w:val="en-US"/>
                  </w:rPr>
                  <w:delText xml:space="preserve">Notebook </w:delText>
                </w:r>
              </w:del>
              <w:r w:rsidRPr="35749960" w:rsidR="5A16F1DA">
                <w:rPr>
                  <w:rFonts w:ascii="Aptos" w:hAnsi="Aptos" w:eastAsia="Aptos" w:cs="Aptos"/>
                  <w:noProof w:val="0"/>
                  <w:sz w:val="22"/>
                  <w:szCs w:val="22"/>
                  <w:lang w:val="en-US"/>
                </w:rPr>
                <w:t>for Python-based querying, model prototyping, and visualization.</w:t>
              </w:r>
            </w:ins>
          </w:p>
        </w:tc>
      </w:tr>
      <w:tr w:rsidR="35749960" w:rsidTr="35749960" w14:paraId="0301C2E8">
        <w:trPr>
          <w:trHeight w:val="300"/>
          <w:ins w:author="Ume Sauda Ghanyani" w:date="2025-05-19T05:10:11.082Z" w16du:dateUtc="2025-05-19T05:10:11.082Z" w:id="1335239151"/>
        </w:trPr>
        <w:tc>
          <w:tcPr>
            <w:tcW w:w="704" w:type="dxa"/>
            <w:tcMar/>
            <w:vAlign w:val="center"/>
          </w:tcPr>
          <w:p w:rsidR="5A16F1DA" w:rsidP="35749960" w:rsidRDefault="5A16F1DA" w14:paraId="202F3E8B" w14:textId="78015812">
            <w:pPr>
              <w:pStyle w:val="Normal"/>
              <w:jc w:val="both"/>
              <w:rPr>
                <w:lang w:val="en-US"/>
              </w:rPr>
            </w:pPr>
            <w:ins w:author="Ume Sauda Ghanyani" w:date="2025-05-19T05:11:27.8Z" w:id="337803557">
              <w:r w:rsidRPr="35749960" w:rsidR="5A16F1DA">
                <w:rPr>
                  <w:lang w:val="en-US"/>
                </w:rPr>
                <w:t xml:space="preserve">C.2 </w:t>
              </w:r>
            </w:ins>
          </w:p>
        </w:tc>
        <w:tc>
          <w:tcPr>
            <w:tcW w:w="8363" w:type="dxa"/>
            <w:tcMar/>
            <w:vAlign w:val="center"/>
          </w:tcPr>
          <w:p w:rsidR="5A16F1DA" w:rsidP="35749960" w:rsidRDefault="5A16F1DA" w14:paraId="57C3F570" w14:textId="6A6B3C84">
            <w:pPr>
              <w:jc w:val="both"/>
              <w:rPr>
                <w:rFonts w:ascii="Aptos" w:hAnsi="Aptos" w:eastAsia="Aptos" w:cs="Aptos"/>
                <w:noProof w:val="0"/>
                <w:sz w:val="22"/>
                <w:szCs w:val="22"/>
                <w:lang w:val="en-US"/>
              </w:rPr>
              <w:pPrChange w:author="Ume Sauda Ghanyani" w:date="2025-05-19T05:11:47.507Z">
                <w:pPr/>
              </w:pPrChange>
            </w:pPr>
            <w:ins w:author="Ume Sauda Ghanyani" w:date="2025-05-19T05:11:47.511Z" w:id="1565955891">
              <w:r w:rsidRPr="35749960" w:rsidR="5A16F1DA">
                <w:rPr>
                  <w:rFonts w:ascii="Aptos" w:hAnsi="Aptos" w:eastAsia="Aptos" w:cs="Aptos"/>
                  <w:noProof w:val="0"/>
                  <w:sz w:val="22"/>
                  <w:szCs w:val="22"/>
                  <w:lang w:val="en-US"/>
                </w:rPr>
                <w:t xml:space="preserve">The </w:t>
              </w:r>
            </w:ins>
            <w:ins w:author="Ume Sauda Ghanyani" w:date="2025-05-19T05:17:58.532Z" w:id="736929630">
              <w:r w:rsidRPr="35749960" w:rsidR="5EE4B806">
                <w:rPr>
                  <w:rFonts w:ascii="Aptos" w:hAnsi="Aptos" w:eastAsia="Aptos" w:cs="Aptos"/>
                  <w:noProof w:val="0"/>
                  <w:sz w:val="22"/>
                  <w:szCs w:val="22"/>
                  <w:lang w:val="en-US"/>
                </w:rPr>
                <w:t>D</w:t>
              </w:r>
            </w:ins>
            <w:ins w:author="Ume Sauda Ghanyani" w:date="2025-05-19T05:11:47.511Z" w:id="804829599">
              <w:r w:rsidRPr="35749960" w:rsidR="5A16F1DA">
                <w:rPr>
                  <w:rFonts w:ascii="Aptos" w:hAnsi="Aptos" w:eastAsia="Aptos" w:cs="Aptos"/>
                  <w:noProof w:val="0"/>
                  <w:sz w:val="22"/>
                  <w:szCs w:val="22"/>
                  <w:lang w:val="en-US"/>
                </w:rPr>
                <w:t xml:space="preserve">ata </w:t>
              </w:r>
            </w:ins>
            <w:ins w:author="Ume Sauda Ghanyani" w:date="2025-05-19T05:18:01.472Z" w:id="1973611568">
              <w:r w:rsidRPr="35749960" w:rsidR="02468619">
                <w:rPr>
                  <w:rFonts w:ascii="Aptos" w:hAnsi="Aptos" w:eastAsia="Aptos" w:cs="Aptos"/>
                  <w:noProof w:val="0"/>
                  <w:sz w:val="22"/>
                  <w:szCs w:val="22"/>
                  <w:lang w:val="en-US"/>
                </w:rPr>
                <w:t>W</w:t>
              </w:r>
            </w:ins>
            <w:ins w:author="Ume Sauda Ghanyani" w:date="2025-05-19T05:11:47.511Z" w:id="1627126095">
              <w:r w:rsidRPr="35749960" w:rsidR="5A16F1DA">
                <w:rPr>
                  <w:rFonts w:ascii="Aptos" w:hAnsi="Aptos" w:eastAsia="Aptos" w:cs="Aptos"/>
                  <w:noProof w:val="0"/>
                  <w:sz w:val="22"/>
                  <w:szCs w:val="22"/>
                  <w:lang w:val="en-US"/>
                </w:rPr>
                <w:t xml:space="preserve">arehouse </w:t>
              </w:r>
              <w:r w:rsidRPr="35749960" w:rsidR="5A16F1DA">
                <w:rPr>
                  <w:rFonts w:ascii="Aptos" w:hAnsi="Aptos" w:eastAsia="Aptos" w:cs="Aptos"/>
                  <w:noProof w:val="0"/>
                  <w:sz w:val="22"/>
                  <w:szCs w:val="22"/>
                  <w:lang w:val="en-US"/>
                </w:rPr>
                <w:t>must allow querying across heterogeneous sources like</w:t>
              </w:r>
            </w:ins>
            <w:ins w:author="Ume Sauda Ghanyani" w:date="2025-05-19T06:08:28.637Z" w:id="1482480651">
              <w:r w:rsidRPr="35749960" w:rsidR="56E865E0">
                <w:rPr>
                  <w:rFonts w:ascii="Aptos" w:hAnsi="Aptos" w:eastAsia="Aptos" w:cs="Aptos"/>
                  <w:noProof w:val="0"/>
                  <w:sz w:val="22"/>
                  <w:szCs w:val="22"/>
                  <w:lang w:val="en-US"/>
                </w:rPr>
                <w:t xml:space="preserve"> </w:t>
              </w:r>
            </w:ins>
            <w:ins w:author="Ume Sauda Ghanyani" w:date="2025-05-19T05:11:47.511Z" w:id="594077176">
              <w:r w:rsidRPr="35749960" w:rsidR="5A16F1DA">
                <w:rPr>
                  <w:rFonts w:ascii="Aptos" w:hAnsi="Aptos" w:eastAsia="Aptos" w:cs="Aptos"/>
                  <w:noProof w:val="0"/>
                  <w:sz w:val="22"/>
                  <w:szCs w:val="22"/>
                  <w:lang w:val="en-US"/>
                </w:rPr>
                <w:t xml:space="preserve"> ArangoDB without requiring ETL.</w:t>
              </w:r>
            </w:ins>
          </w:p>
        </w:tc>
      </w:tr>
      <w:tr w:rsidR="35749960" w:rsidTr="35749960" w14:paraId="0C719C7A">
        <w:trPr>
          <w:trHeight w:val="300"/>
          <w:ins w:author="Ume Sauda Ghanyani" w:date="2025-05-19T05:14:16.308Z" w16du:dateUtc="2025-05-19T05:14:16.308Z" w:id="1712125832"/>
        </w:trPr>
        <w:tc>
          <w:tcPr>
            <w:tcW w:w="704" w:type="dxa"/>
            <w:tcMar/>
            <w:vAlign w:val="center"/>
          </w:tcPr>
          <w:p w:rsidR="5A16F1DA" w:rsidP="35749960" w:rsidRDefault="5A16F1DA" w14:paraId="1E1C5B2F" w14:textId="340F0505">
            <w:pPr>
              <w:pStyle w:val="Normal"/>
              <w:jc w:val="both"/>
              <w:rPr>
                <w:lang w:val="en-US"/>
              </w:rPr>
            </w:pPr>
            <w:ins w:author="Ume Sauda Ghanyani" w:date="2025-05-19T05:14:21.769Z" w:id="833380926">
              <w:r w:rsidRPr="35749960" w:rsidR="5A16F1DA">
                <w:rPr>
                  <w:lang w:val="en-US"/>
                </w:rPr>
                <w:t>C.</w:t>
              </w:r>
            </w:ins>
            <w:ins w:author="Ume Sauda Ghanyani" w:date="2025-05-19T06:00:32.428Z" w:id="1981508733">
              <w:r w:rsidRPr="35749960" w:rsidR="4CE1AB0B">
                <w:rPr>
                  <w:lang w:val="en-US"/>
                </w:rPr>
                <w:t>3</w:t>
              </w:r>
            </w:ins>
          </w:p>
        </w:tc>
        <w:tc>
          <w:tcPr>
            <w:tcW w:w="8363" w:type="dxa"/>
            <w:tcMar/>
            <w:vAlign w:val="center"/>
          </w:tcPr>
          <w:p w:rsidR="57CAE353" w:rsidP="35749960" w:rsidRDefault="57CAE353" w14:paraId="0DBC6C27" w14:textId="248FE54E">
            <w:pPr>
              <w:jc w:val="both"/>
              <w:rPr>
                <w:rFonts w:ascii="Aptos" w:hAnsi="Aptos" w:eastAsia="Aptos" w:cs="Aptos"/>
                <w:b w:val="0"/>
                <w:bCs w:val="0"/>
                <w:noProof w:val="0"/>
                <w:sz w:val="22"/>
                <w:szCs w:val="22"/>
                <w:lang w:val="en-US"/>
              </w:rPr>
              <w:pPrChange w:author="Ume Sauda Ghanyani" w:date="2025-05-19T05:16:42.135Z">
                <w:pPr/>
              </w:pPrChange>
            </w:pPr>
            <w:ins w:author="Ume Sauda Ghanyani" w:date="2025-05-19T05:16:42.142Z" w:id="1941026900">
              <w:r w:rsidRPr="35749960" w:rsidR="57CAE353">
                <w:rPr>
                  <w:rFonts w:ascii="Aptos" w:hAnsi="Aptos" w:eastAsia="Aptos" w:cs="Aptos"/>
                  <w:noProof w:val="0"/>
                  <w:sz w:val="22"/>
                  <w:szCs w:val="22"/>
                  <w:lang w:val="en-US"/>
                </w:rPr>
                <w:t xml:space="preserve">The Data Warehouse platform </w:t>
              </w:r>
              <w:r w:rsidRPr="35749960" w:rsidR="57CAE353">
                <w:rPr>
                  <w:rFonts w:ascii="Aptos" w:hAnsi="Aptos" w:eastAsia="Aptos" w:cs="Aptos"/>
                  <w:b w:val="0"/>
                  <w:bCs w:val="0"/>
                  <w:noProof w:val="0"/>
                  <w:sz w:val="22"/>
                  <w:szCs w:val="22"/>
                  <w:lang w:val="en-US"/>
                  <w:rPrChange w:author="Ume Sauda Ghanyani" w:date="2025-05-19T05:16:47.759Z" w:id="287637233">
                    <w:rPr>
                      <w:rFonts w:ascii="Aptos" w:hAnsi="Aptos" w:eastAsia="Aptos" w:cs="Aptos"/>
                      <w:b w:val="1"/>
                      <w:bCs w:val="1"/>
                      <w:noProof w:val="0"/>
                      <w:sz w:val="22"/>
                      <w:szCs w:val="22"/>
                      <w:lang w:val="en-US"/>
                    </w:rPr>
                  </w:rPrChange>
                </w:rPr>
                <w:t xml:space="preserve">shall support integration with </w:t>
              </w:r>
            </w:ins>
            <w:commentRangeStart w:id="1740944269"/>
            <w:ins w:author="Ume Sauda Ghanyani" w:date="2025-05-19T05:16:42.142Z" w:id="66047244">
              <w:r w:rsidRPr="35749960" w:rsidR="57CAE353">
                <w:rPr>
                  <w:rFonts w:ascii="Aptos" w:hAnsi="Aptos" w:eastAsia="Aptos" w:cs="Aptos"/>
                  <w:b w:val="0"/>
                  <w:bCs w:val="0"/>
                  <w:noProof w:val="0"/>
                  <w:sz w:val="22"/>
                  <w:szCs w:val="22"/>
                  <w:lang w:val="en-US"/>
                  <w:rPrChange w:author="Ume Sauda Ghanyani" w:date="2025-05-19T05:16:47.759Z" w:id="112919264">
                    <w:rPr>
                      <w:rFonts w:ascii="Aptos" w:hAnsi="Aptos" w:eastAsia="Aptos" w:cs="Aptos"/>
                      <w:b w:val="1"/>
                      <w:bCs w:val="1"/>
                      <w:noProof w:val="0"/>
                      <w:sz w:val="22"/>
                      <w:szCs w:val="22"/>
                      <w:lang w:val="en-US"/>
                    </w:rPr>
                  </w:rPrChange>
                </w:rPr>
                <w:t>NATS</w:t>
              </w:r>
            </w:ins>
            <w:commentRangeEnd w:id="1740944269"/>
            <w:r>
              <w:rPr>
                <w:rStyle w:val="CommentReference"/>
              </w:rPr>
              <w:commentReference w:id="1740944269"/>
            </w:r>
            <w:ins w:author="Ume Sauda Ghanyani" w:date="2025-05-19T05:16:50.16Z" w:id="900757810">
              <w:r w:rsidRPr="35749960" w:rsidR="57CAE353">
                <w:rPr>
                  <w:rFonts w:ascii="Aptos" w:hAnsi="Aptos" w:eastAsia="Aptos" w:cs="Aptos"/>
                  <w:b w:val="0"/>
                  <w:bCs w:val="0"/>
                  <w:noProof w:val="0"/>
                  <w:sz w:val="22"/>
                  <w:szCs w:val="22"/>
                  <w:lang w:val="en-US"/>
                </w:rPr>
                <w:t>.</w:t>
              </w:r>
            </w:ins>
          </w:p>
        </w:tc>
      </w:tr>
      <w:tr w:rsidR="35749960" w:rsidTr="35749960" w14:paraId="2FB9ED4C">
        <w:trPr>
          <w:trHeight w:val="300"/>
          <w:ins w:author="Ume Sauda Ghanyani" w:date="2025-05-19T05:16:53.549Z" w16du:dateUtc="2025-05-19T05:16:53.549Z" w:id="1104619193"/>
        </w:trPr>
        <w:tc>
          <w:tcPr>
            <w:tcW w:w="704" w:type="dxa"/>
            <w:tcMar/>
            <w:vAlign w:val="center"/>
          </w:tcPr>
          <w:p w:rsidR="57CAE353" w:rsidP="35749960" w:rsidRDefault="57CAE353" w14:paraId="2FA3D669" w14:textId="5BE3DD68">
            <w:pPr>
              <w:pStyle w:val="Normal"/>
              <w:jc w:val="both"/>
              <w:rPr>
                <w:lang w:val="en-US"/>
              </w:rPr>
            </w:pPr>
            <w:ins w:author="Ume Sauda Ghanyani" w:date="2025-05-19T05:16:57.964Z" w:id="2009869819">
              <w:r w:rsidRPr="35749960" w:rsidR="57CAE353">
                <w:rPr>
                  <w:lang w:val="en-US"/>
                </w:rPr>
                <w:t>C.</w:t>
              </w:r>
            </w:ins>
            <w:ins w:author="Ume Sauda Ghanyani" w:date="2025-05-19T06:00:37.046Z" w:id="771464378">
              <w:r w:rsidRPr="35749960" w:rsidR="5E0293E0">
                <w:rPr>
                  <w:lang w:val="en-US"/>
                </w:rPr>
                <w:t>4</w:t>
              </w:r>
            </w:ins>
          </w:p>
        </w:tc>
        <w:tc>
          <w:tcPr>
            <w:tcW w:w="8363" w:type="dxa"/>
            <w:tcMar/>
            <w:vAlign w:val="center"/>
          </w:tcPr>
          <w:p w:rsidR="57CAE353" w:rsidP="35749960" w:rsidRDefault="57CAE353" w14:paraId="5D7539D6" w14:textId="15E48E01">
            <w:pPr>
              <w:jc w:val="both"/>
              <w:rPr>
                <w:rFonts w:ascii="Aptos" w:hAnsi="Aptos" w:eastAsia="Aptos" w:cs="Aptos"/>
                <w:b w:val="0"/>
                <w:bCs w:val="0"/>
                <w:noProof w:val="0"/>
                <w:sz w:val="22"/>
                <w:szCs w:val="22"/>
                <w:lang w:val="en-US"/>
              </w:rPr>
              <w:pPrChange w:author="Ume Sauda Ghanyani" w:date="2025-05-19T05:17:22.786Z">
                <w:pPr/>
              </w:pPrChange>
            </w:pPr>
            <w:ins w:author="Ume Sauda Ghanyani" w:date="2025-05-19T05:17:22.797Z" w:id="1648909814">
              <w:r w:rsidRPr="35749960" w:rsidR="57CAE353">
                <w:rPr>
                  <w:rFonts w:ascii="Aptos" w:hAnsi="Aptos" w:eastAsia="Aptos" w:cs="Aptos"/>
                  <w:b w:val="0"/>
                  <w:bCs w:val="0"/>
                  <w:noProof w:val="0"/>
                  <w:sz w:val="22"/>
                  <w:szCs w:val="22"/>
                  <w:lang w:val="en-US"/>
                  <w:rPrChange w:author="Ume Sauda Ghanyani" w:date="2025-05-19T05:17:29.452Z" w:id="1727441228">
                    <w:rPr>
                      <w:rFonts w:ascii="Aptos" w:hAnsi="Aptos" w:eastAsia="Aptos" w:cs="Aptos"/>
                      <w:noProof w:val="0"/>
                      <w:sz w:val="22"/>
                      <w:szCs w:val="22"/>
                      <w:lang w:val="en-US"/>
                    </w:rPr>
                  </w:rPrChange>
                </w:rPr>
                <w:t xml:space="preserve">The Data Warehouse </w:t>
              </w:r>
              <w:r w:rsidRPr="35749960" w:rsidR="57CAE353">
                <w:rPr>
                  <w:rFonts w:ascii="Aptos" w:hAnsi="Aptos" w:eastAsia="Aptos" w:cs="Aptos"/>
                  <w:b w:val="0"/>
                  <w:bCs w:val="0"/>
                  <w:noProof w:val="0"/>
                  <w:sz w:val="22"/>
                  <w:szCs w:val="22"/>
                  <w:lang w:val="en-US"/>
                  <w:rPrChange w:author="Ume Sauda Ghanyani" w:date="2025-05-19T05:17:30.129Z" w:id="634557347">
                    <w:rPr>
                      <w:rFonts w:ascii="Aptos" w:hAnsi="Aptos" w:eastAsia="Aptos" w:cs="Aptos"/>
                      <w:b w:val="1"/>
                      <w:bCs w:val="1"/>
                      <w:noProof w:val="0"/>
                      <w:sz w:val="22"/>
                      <w:szCs w:val="22"/>
                      <w:lang w:val="en-US"/>
                    </w:rPr>
                  </w:rPrChange>
                </w:rPr>
                <w:t>shall provide integration support for common NoSQL databases</w:t>
              </w:r>
            </w:ins>
          </w:p>
        </w:tc>
      </w:tr>
      <w:tr w:rsidR="35749960" w:rsidTr="35749960" w14:paraId="2A343F9E">
        <w:trPr>
          <w:trHeight w:val="300"/>
          <w:ins w:author="Ume Sauda Ghanyani" w:date="2025-05-19T05:18:11.955Z" w16du:dateUtc="2025-05-19T05:18:11.955Z" w:id="403675876"/>
        </w:trPr>
        <w:tc>
          <w:tcPr>
            <w:tcW w:w="704" w:type="dxa"/>
            <w:tcMar/>
            <w:vAlign w:val="center"/>
          </w:tcPr>
          <w:p w:rsidR="4D4F0D37" w:rsidP="35749960" w:rsidRDefault="4D4F0D37" w14:paraId="5AF77F8D" w14:textId="0D7ADE07">
            <w:pPr>
              <w:pStyle w:val="Normal"/>
              <w:jc w:val="both"/>
              <w:rPr>
                <w:lang w:val="en-US"/>
              </w:rPr>
            </w:pPr>
            <w:ins w:author="Ume Sauda Ghanyani" w:date="2025-05-19T05:18:44.621Z" w:id="1674370518">
              <w:r w:rsidRPr="35749960" w:rsidR="4D4F0D37">
                <w:rPr>
                  <w:lang w:val="en-US"/>
                </w:rPr>
                <w:t>C.</w:t>
              </w:r>
            </w:ins>
            <w:ins w:author="Ume Sauda Ghanyani" w:date="2025-05-19T06:00:40.603Z" w:id="2012409751">
              <w:r w:rsidRPr="35749960" w:rsidR="2043E1B8">
                <w:rPr>
                  <w:lang w:val="en-US"/>
                </w:rPr>
                <w:t>5</w:t>
              </w:r>
            </w:ins>
          </w:p>
        </w:tc>
        <w:tc>
          <w:tcPr>
            <w:tcW w:w="8363" w:type="dxa"/>
            <w:tcMar/>
            <w:vAlign w:val="center"/>
          </w:tcPr>
          <w:p w:rsidR="4D4F0D37" w:rsidP="35749960" w:rsidRDefault="4D4F0D37" w14:paraId="1E3002E2" w14:textId="207477E4">
            <w:pPr>
              <w:jc w:val="both"/>
              <w:rPr>
                <w:rFonts w:ascii="Aptos" w:hAnsi="Aptos" w:eastAsia="Aptos" w:cs="Aptos"/>
                <w:b w:val="0"/>
                <w:bCs w:val="0"/>
                <w:noProof w:val="0"/>
                <w:sz w:val="22"/>
                <w:szCs w:val="22"/>
                <w:lang w:val="en-US"/>
              </w:rPr>
              <w:pPrChange w:author="Ume Sauda Ghanyani" w:date="2025-05-19T05:18:33.243Z">
                <w:pPr/>
              </w:pPrChange>
            </w:pPr>
            <w:ins w:author="Ume Sauda Ghanyani" w:date="2025-05-19T05:18:33.247Z" w:id="256938431">
              <w:r w:rsidRPr="35749960" w:rsidR="4D4F0D37">
                <w:rPr>
                  <w:rFonts w:ascii="Aptos" w:hAnsi="Aptos" w:eastAsia="Aptos" w:cs="Aptos"/>
                  <w:b w:val="0"/>
                  <w:bCs w:val="0"/>
                  <w:noProof w:val="0"/>
                  <w:sz w:val="22"/>
                  <w:szCs w:val="22"/>
                  <w:lang w:val="en-US"/>
                  <w:rPrChange w:author="Ume Sauda Ghanyani" w:date="2025-05-19T05:18:39.56Z" w:id="1321589253">
                    <w:rPr>
                      <w:rFonts w:ascii="Aptos" w:hAnsi="Aptos" w:eastAsia="Aptos" w:cs="Aptos"/>
                      <w:noProof w:val="0"/>
                      <w:sz w:val="22"/>
                      <w:szCs w:val="22"/>
                      <w:lang w:val="en-US"/>
                    </w:rPr>
                  </w:rPrChange>
                </w:rPr>
                <w:t xml:space="preserve">The selected platform </w:t>
              </w:r>
              <w:r w:rsidRPr="35749960" w:rsidR="4D4F0D37">
                <w:rPr>
                  <w:rFonts w:ascii="Aptos" w:hAnsi="Aptos" w:eastAsia="Aptos" w:cs="Aptos"/>
                  <w:b w:val="0"/>
                  <w:bCs w:val="0"/>
                  <w:noProof w:val="0"/>
                  <w:sz w:val="22"/>
                  <w:szCs w:val="22"/>
                  <w:lang w:val="en-US"/>
                </w:rPr>
                <w:t>shall be capable of interfacing with ArangoDB</w:t>
              </w:r>
              <w:r w:rsidRPr="35749960" w:rsidR="4D4F0D37">
                <w:rPr>
                  <w:rFonts w:ascii="Aptos" w:hAnsi="Aptos" w:eastAsia="Aptos" w:cs="Aptos"/>
                  <w:b w:val="0"/>
                  <w:bCs w:val="0"/>
                  <w:noProof w:val="0"/>
                  <w:sz w:val="22"/>
                  <w:szCs w:val="22"/>
                  <w:lang w:val="en-US"/>
                </w:rPr>
                <w:t>, a multi-model database supporting graph, document, and key-value data.</w:t>
              </w:r>
            </w:ins>
          </w:p>
        </w:tc>
      </w:tr>
      <w:tr w:rsidR="35749960" w:rsidTr="35749960" w14:paraId="0EE643F6">
        <w:trPr>
          <w:trHeight w:val="300"/>
          <w:ins w:author="Ume Sauda Ghanyani" w:date="2025-05-21T11:20:23.773Z" w16du:dateUtc="2025-05-21T11:20:23.773Z" w:id="1671559801"/>
        </w:trPr>
        <w:tc>
          <w:tcPr>
            <w:tcW w:w="704" w:type="dxa"/>
            <w:tcMar/>
            <w:vAlign w:val="center"/>
          </w:tcPr>
          <w:p w:rsidR="47130451" w:rsidP="35749960" w:rsidRDefault="47130451" w14:paraId="3483C55A" w14:textId="0593AA93">
            <w:pPr>
              <w:pStyle w:val="Normal"/>
              <w:jc w:val="both"/>
              <w:rPr>
                <w:lang w:val="en-US"/>
              </w:rPr>
            </w:pPr>
            <w:ins w:author="Ume Sauda Ghanyani" w:date="2025-05-21T11:20:27.287Z" w:id="1260494617">
              <w:r w:rsidRPr="35749960" w:rsidR="47130451">
                <w:rPr>
                  <w:lang w:val="en-US"/>
                </w:rPr>
                <w:t>C.6</w:t>
              </w:r>
            </w:ins>
          </w:p>
        </w:tc>
        <w:tc>
          <w:tcPr>
            <w:tcW w:w="8363" w:type="dxa"/>
            <w:tcMar/>
            <w:vAlign w:val="center"/>
          </w:tcPr>
          <w:p w:rsidR="4BFEE61C" w:rsidP="35749960" w:rsidRDefault="4BFEE61C" w14:paraId="15A563F1" w14:textId="2B2087BB">
            <w:pPr>
              <w:jc w:val="both"/>
              <w:rPr>
                <w:rFonts w:ascii="Aptos" w:hAnsi="Aptos" w:eastAsia="Aptos" w:cs="Aptos"/>
                <w:b w:val="0"/>
                <w:bCs w:val="0"/>
                <w:noProof w:val="0"/>
                <w:sz w:val="22"/>
                <w:szCs w:val="22"/>
                <w:lang w:val="en-US"/>
              </w:rPr>
              <w:pPrChange w:author="Ume Sauda Ghanyani" w:date="2025-05-21T11:26:20.764Z">
                <w:pPr/>
              </w:pPrChange>
            </w:pPr>
            <w:ins w:author="Ume Sauda Ghanyani" w:date="2025-05-21T11:26:20.774Z" w:id="43151921">
              <w:r w:rsidRPr="35749960" w:rsidR="4BFEE61C">
                <w:rPr>
                  <w:rFonts w:ascii="Aptos" w:hAnsi="Aptos" w:eastAsia="Aptos" w:cs="Aptos"/>
                  <w:b w:val="0"/>
                  <w:bCs w:val="0"/>
                  <w:noProof w:val="0"/>
                  <w:sz w:val="22"/>
                  <w:szCs w:val="22"/>
                  <w:lang w:val="en-US"/>
                  <w:rPrChange w:author="Ume Sauda Ghanyani" w:date="2025-05-21T11:26:26.848Z" w:id="622806939">
                    <w:rPr>
                      <w:rFonts w:ascii="Aptos" w:hAnsi="Aptos" w:eastAsia="Aptos" w:cs="Aptos"/>
                      <w:noProof w:val="0"/>
                      <w:sz w:val="22"/>
                      <w:szCs w:val="22"/>
                      <w:lang w:val="en-US"/>
                    </w:rPr>
                  </w:rPrChange>
                </w:rPr>
                <w:t xml:space="preserve">The Data Warehouse implementation shall enforce </w:t>
              </w:r>
              <w:r w:rsidRPr="35749960" w:rsidR="4BFEE61C">
                <w:rPr>
                  <w:rFonts w:ascii="Aptos" w:hAnsi="Aptos" w:eastAsia="Aptos" w:cs="Aptos"/>
                  <w:b w:val="0"/>
                  <w:bCs w:val="0"/>
                  <w:noProof w:val="0"/>
                  <w:sz w:val="22"/>
                  <w:szCs w:val="22"/>
                  <w:lang w:val="en-US"/>
                </w:rPr>
                <w:t>Role-Based Access Control (RBAC)</w:t>
              </w:r>
              <w:r w:rsidRPr="35749960" w:rsidR="4BFEE61C">
                <w:rPr>
                  <w:rFonts w:ascii="Aptos" w:hAnsi="Aptos" w:eastAsia="Aptos" w:cs="Aptos"/>
                  <w:b w:val="0"/>
                  <w:bCs w:val="0"/>
                  <w:noProof w:val="0"/>
                  <w:sz w:val="22"/>
                  <w:szCs w:val="22"/>
                  <w:lang w:val="en-US"/>
                </w:rPr>
                <w:t xml:space="preserve"> to manage access to datasets, views, pipelines, and administrative functions.</w:t>
              </w:r>
            </w:ins>
          </w:p>
        </w:tc>
      </w:tr>
    </w:tbl>
    <w:p w:rsidRPr="000F4604" w:rsidR="393928C0" w:rsidP="008C7B36" w:rsidRDefault="393928C0" w14:paraId="3CE45C6C" w14:textId="618E4EB1">
      <w:pPr>
        <w:jc w:val="both"/>
        <w:rPr>
          <w:del w:author="Ume Sauda Ghanyani" w:date="2025-05-19T05:19:31.058Z" w16du:dateUtc="2025-05-19T05:19:31.058Z" w:id="372472981"/>
        </w:rPr>
      </w:pPr>
    </w:p>
    <w:p w:rsidRPr="000F4604" w:rsidR="00520645" w:rsidP="35749960" w:rsidRDefault="00520645" w14:paraId="1B5F25E4" w14:textId="4DEABA2A">
      <w:pPr>
        <w:ind/>
        <w:jc w:val="both"/>
        <w:rPr>
          <w:del w:author="Ume Sauda Ghanyani" w:date="2025-05-19T05:19:30.711Z" w16du:dateUtc="2025-05-19T05:19:30.711Z" w:id="929829664"/>
        </w:rPr>
      </w:pPr>
    </w:p>
    <w:p w:rsidRPr="000F4604" w:rsidR="00520645" w:rsidP="35749960" w:rsidRDefault="00520645" w14:paraId="14DA0EAC" w14:textId="6C878613">
      <w:pPr>
        <w:ind/>
        <w:jc w:val="both"/>
        <w:rPr>
          <w:del w:author="Ume Sauda Ghanyani" w:date="2025-05-19T05:19:30.355Z" w16du:dateUtc="2025-05-19T05:19:30.355Z" w:id="1583423366"/>
        </w:rPr>
      </w:pPr>
    </w:p>
    <w:p w:rsidRPr="000F4604" w:rsidR="00520645" w:rsidP="35749960" w:rsidRDefault="00520645" w14:paraId="6DC3C86B" w14:textId="7C4BAA7A">
      <w:pPr>
        <w:ind/>
        <w:jc w:val="both"/>
        <w:rPr>
          <w:del w:author="Ume Sauda Ghanyani" w:date="2025-05-19T05:19:29.961Z" w16du:dateUtc="2025-05-19T05:19:29.961Z" w:id="1881664170"/>
        </w:rPr>
      </w:pPr>
    </w:p>
    <w:p w:rsidRPr="000F4604" w:rsidR="00520645" w:rsidP="35749960" w:rsidRDefault="00520645" w14:paraId="16EB0DC1" w14:textId="57A96733">
      <w:pPr>
        <w:ind/>
        <w:jc w:val="both"/>
        <w:rPr>
          <w:del w:author="Ume Sauda Ghanyani" w:date="2025-05-19T05:19:29.554Z" w16du:dateUtc="2025-05-19T05:19:29.554Z" w:id="1912004353"/>
        </w:rPr>
      </w:pPr>
    </w:p>
    <w:p w:rsidRPr="000F4604" w:rsidR="00520645" w:rsidP="35749960" w:rsidRDefault="00520645" w14:paraId="01B8E996" w14:textId="6F247A1F">
      <w:pPr>
        <w:ind/>
        <w:jc w:val="both"/>
        <w:rPr>
          <w:del w:author="Ume Sauda Ghanyani" w:date="2025-05-19T05:19:29.219Z" w16du:dateUtc="2025-05-19T05:19:29.219Z" w:id="492253709"/>
        </w:rPr>
      </w:pPr>
    </w:p>
    <w:p w:rsidRPr="000F4604" w:rsidR="00520645" w:rsidP="35749960" w:rsidRDefault="00520645" w14:paraId="0F11ADC1" w14:textId="689AAF91">
      <w:pPr>
        <w:ind/>
        <w:jc w:val="both"/>
        <w:rPr>
          <w:del w:author="Ume Sauda Ghanyani" w:date="2025-05-19T05:19:29.054Z" w16du:dateUtc="2025-05-19T05:19:29.054Z" w:id="560375269"/>
        </w:rPr>
      </w:pPr>
    </w:p>
    <w:p w:rsidRPr="000F4604" w:rsidR="00520645" w:rsidP="35749960" w:rsidRDefault="00520645" w14:paraId="6C304E33" w14:textId="6645A92B">
      <w:pPr>
        <w:ind/>
        <w:jc w:val="both"/>
        <w:rPr>
          <w:del w:author="Ume Sauda Ghanyani" w:date="2025-05-19T05:19:28.888Z" w16du:dateUtc="2025-05-19T05:19:28.888Z" w:id="453932510"/>
        </w:rPr>
      </w:pPr>
    </w:p>
    <w:p w:rsidRPr="000F4604" w:rsidR="00520645" w:rsidP="35749960" w:rsidRDefault="00520645" w14:paraId="41B8427B" w14:textId="6CEC1769">
      <w:pPr>
        <w:ind/>
        <w:jc w:val="both"/>
        <w:rPr>
          <w:del w:author="Ume Sauda Ghanyani" w:date="2025-05-19T05:19:28.707Z" w16du:dateUtc="2025-05-19T05:19:28.707Z" w:id="970844874"/>
        </w:rPr>
      </w:pPr>
    </w:p>
    <w:p w:rsidRPr="000F4604" w:rsidR="00520645" w:rsidP="35749960" w:rsidRDefault="00520645" w14:paraId="23822380" w14:textId="34DAF4FB">
      <w:pPr>
        <w:ind/>
        <w:jc w:val="both"/>
        <w:rPr>
          <w:del w:author="Ume Sauda Ghanyani" w:date="2025-05-19T05:19:28.475Z" w16du:dateUtc="2025-05-19T05:19:28.475Z" w:id="1802484969"/>
        </w:rPr>
      </w:pPr>
    </w:p>
    <w:p w:rsidRPr="000F4604" w:rsidR="00520645" w:rsidP="35749960" w:rsidRDefault="00520645" w14:paraId="08490F97" w14:textId="5F2F727A">
      <w:pPr>
        <w:ind/>
        <w:jc w:val="both"/>
        <w:rPr>
          <w:del w:author="Ume Sauda Ghanyani" w:date="2025-05-19T05:19:28.249Z" w16du:dateUtc="2025-05-19T05:19:28.249Z" w:id="2133986881"/>
        </w:rPr>
      </w:pPr>
    </w:p>
    <w:p w:rsidRPr="000F4604" w:rsidR="00520645" w:rsidP="35749960" w:rsidRDefault="00520645" w14:paraId="2D2204A0" w14:textId="2FF2D64A">
      <w:pPr>
        <w:ind/>
        <w:jc w:val="both"/>
        <w:rPr>
          <w:del w:author="Ume Sauda Ghanyani" w:date="2025-05-19T05:19:35.095Z" w16du:dateUtc="2025-05-19T05:19:35.095Z" w:id="1263657149"/>
        </w:rPr>
      </w:pPr>
    </w:p>
    <w:p w:rsidRPr="000F4604" w:rsidR="00520645" w:rsidP="35749960" w:rsidRDefault="00520645" w14:paraId="0B139FBC" w14:textId="189969AA">
      <w:pPr>
        <w:spacing w:before="240" w:beforeAutospacing="off" w:after="240" w:afterAutospacing="off"/>
        <w:ind/>
        <w:jc w:val="both"/>
        <w:rPr>
          <w:rFonts w:ascii="Aptos" w:hAnsi="Aptos" w:eastAsia="Aptos" w:cs="Aptos"/>
          <w:b w:val="0"/>
          <w:bCs w:val="0"/>
          <w:sz w:val="28"/>
          <w:szCs w:val="28"/>
          <w:lang w:val="en-US"/>
        </w:rPr>
      </w:pPr>
      <w:r w:rsidRPr="35749960" w:rsidR="3F74E9C2">
        <w:rPr>
          <w:rFonts w:ascii="Aptos" w:hAnsi="Aptos" w:eastAsia="Aptos" w:cs="Aptos"/>
          <w:b w:val="0"/>
          <w:bCs w:val="0"/>
          <w:sz w:val="28"/>
          <w:szCs w:val="28"/>
          <w:lang w:val="en-US"/>
        </w:rPr>
        <w:t>A.2 - Data Warehouse Integration:</w:t>
      </w:r>
    </w:p>
    <w:p w:rsidRPr="000F4604" w:rsidR="00520645" w:rsidP="35749960" w:rsidRDefault="00520645" w14:paraId="711B9987" w14:textId="3DFB48AE">
      <w:pPr>
        <w:ind/>
        <w:jc w:val="both"/>
      </w:pPr>
    </w:p>
    <w:p w:rsidRPr="000F4604" w:rsidR="00520645" w:rsidP="35749960" w:rsidRDefault="00520645" w14:paraId="37307FBD" w14:textId="5F87686E">
      <w:pPr>
        <w:ind/>
        <w:jc w:val="both"/>
        <w:rPr>
          <w:del w:author="Ume Sauda Ghanyani" w:date="2025-05-19T04:01:26.015Z" w16du:dateUtc="2025-05-19T04:01:26.015Z" w:id="697313310"/>
        </w:rPr>
        <w:pPrChange w:author="Ume Sauda Ghanyani" w:date="2025-05-19T04:02:18.221Z">
          <w:pPr/>
        </w:pPrChange>
      </w:pPr>
      <w:commentRangeStart w:id="1545537672"/>
      <w:commentRangeStart w:id="1815555871"/>
      <w:r w:rsidR="6D21B6E7">
        <w:drawing>
          <wp:inline wp14:editId="183CF2B0" wp14:anchorId="7D5A849D">
            <wp:extent cx="5724524" cy="3590925"/>
            <wp:effectExtent l="0" t="0" r="0" b="0"/>
            <wp:docPr id="1745717055" name="" title=""/>
            <wp:cNvGraphicFramePr>
              <a:graphicFrameLocks noChangeAspect="1"/>
            </wp:cNvGraphicFramePr>
            <a:graphic>
              <a:graphicData uri="http://schemas.openxmlformats.org/drawingml/2006/picture">
                <pic:pic>
                  <pic:nvPicPr>
                    <pic:cNvPr id="0" name=""/>
                    <pic:cNvPicPr/>
                  </pic:nvPicPr>
                  <pic:blipFill>
                    <a:blip r:embed="R0844eb4389d641e0">
                      <a:extLst>
                        <a:ext xmlns:a="http://schemas.openxmlformats.org/drawingml/2006/main" uri="{28A0092B-C50C-407E-A947-70E740481C1C}">
                          <a14:useLocalDpi val="0"/>
                        </a:ext>
                      </a:extLst>
                    </a:blip>
                    <a:stretch>
                      <a:fillRect/>
                    </a:stretch>
                  </pic:blipFill>
                  <pic:spPr>
                    <a:xfrm>
                      <a:off x="0" y="0"/>
                      <a:ext cx="5724524" cy="3590925"/>
                    </a:xfrm>
                    <a:prstGeom prst="rect">
                      <a:avLst/>
                    </a:prstGeom>
                  </pic:spPr>
                </pic:pic>
              </a:graphicData>
            </a:graphic>
          </wp:inline>
        </w:drawing>
      </w:r>
      <w:commentRangeEnd w:id="1545537672"/>
      <w:r>
        <w:rPr>
          <w:rStyle w:val="CommentReference"/>
        </w:rPr>
        <w:commentReference w:id="1545537672"/>
      </w:r>
      <w:commentRangeEnd w:id="1815555871"/>
      <w:r>
        <w:rPr>
          <w:rStyle w:val="CommentReference"/>
        </w:rPr>
        <w:commentReference w:id="1815555871"/>
      </w:r>
    </w:p>
    <w:p w:rsidRPr="000F4604" w:rsidR="00520645" w:rsidP="35749960" w:rsidRDefault="00520645" w14:paraId="16FE04AF" w14:textId="3D1BAEF2">
      <w:pPr>
        <w:spacing w:before="240" w:beforeAutospacing="off" w:after="240" w:afterAutospacing="off"/>
        <w:ind/>
        <w:jc w:val="both"/>
        <w:rPr>
          <w:ins w:author="Ume Sauda Ghanyani" w:date="2025-05-19T04:07:34.567Z" w16du:dateUtc="2025-05-19T04:07:34.567Z" w:id="783671736"/>
          <w:rFonts w:ascii="Aptos" w:hAnsi="Aptos" w:eastAsia="Aptos" w:cs="Aptos"/>
          <w:b w:val="0"/>
          <w:bCs w:val="0"/>
          <w:sz w:val="22"/>
          <w:szCs w:val="22"/>
          <w:lang w:val="en-US"/>
        </w:rPr>
      </w:pPr>
      <w:ins w:author="Ume Sauda Ghanyani" w:date="2025-05-19T04:07:34.567Z" w:id="611252837">
        <w:r w:rsidRPr="35749960" w:rsidR="6F98C7BF">
          <w:rPr>
            <w:rFonts w:ascii="Aptos" w:hAnsi="Aptos" w:eastAsia="Aptos" w:cs="Aptos"/>
            <w:b w:val="0"/>
            <w:bCs w:val="0"/>
            <w:sz w:val="22"/>
            <w:szCs w:val="22"/>
            <w:lang w:val="en-US"/>
            <w:rPrChange w:author="Ume Sauda Ghanyani" w:date="2025-05-19T04:07:42.458Z" w:id="1606405414">
              <w:rPr>
                <w:rFonts w:ascii="Aptos" w:hAnsi="Aptos" w:eastAsia="Aptos" w:cs="Aptos"/>
                <w:sz w:val="22"/>
                <w:szCs w:val="22"/>
                <w:lang w:val="en-US"/>
              </w:rPr>
            </w:rPrChange>
          </w:rPr>
          <w:t xml:space="preserve">This diagram illustrates the </w:t>
        </w:r>
        <w:r w:rsidRPr="35749960" w:rsidR="6F98C7BF">
          <w:rPr>
            <w:rFonts w:ascii="Aptos" w:hAnsi="Aptos" w:eastAsia="Aptos" w:cs="Aptos"/>
            <w:b w:val="0"/>
            <w:bCs w:val="0"/>
            <w:sz w:val="22"/>
            <w:szCs w:val="22"/>
            <w:lang w:val="en-US"/>
          </w:rPr>
          <w:t>integration architecture</w:t>
        </w:r>
        <w:r w:rsidRPr="35749960" w:rsidR="6F98C7BF">
          <w:rPr>
            <w:rFonts w:ascii="Aptos" w:hAnsi="Aptos" w:eastAsia="Aptos" w:cs="Aptos"/>
            <w:b w:val="0"/>
            <w:bCs w:val="0"/>
            <w:sz w:val="22"/>
            <w:szCs w:val="22"/>
            <w:lang w:val="en-US"/>
            <w:rPrChange w:author="Ume Sauda Ghanyani" w:date="2025-05-19T04:07:42.458Z" w:id="1812495606">
              <w:rPr>
                <w:rFonts w:ascii="Aptos" w:hAnsi="Aptos" w:eastAsia="Aptos" w:cs="Aptos"/>
                <w:sz w:val="22"/>
                <w:szCs w:val="22"/>
                <w:lang w:val="en-US"/>
              </w:rPr>
            </w:rPrChange>
          </w:rPr>
          <w:t xml:space="preserve"> of the </w:t>
        </w:r>
        <w:r w:rsidRPr="35749960" w:rsidR="6F98C7BF">
          <w:rPr>
            <w:rFonts w:ascii="Aptos" w:hAnsi="Aptos" w:eastAsia="Aptos" w:cs="Aptos"/>
            <w:b w:val="0"/>
            <w:bCs w:val="0"/>
            <w:sz w:val="22"/>
            <w:szCs w:val="22"/>
            <w:lang w:val="en-US"/>
          </w:rPr>
          <w:t>Data Warehouse</w:t>
        </w:r>
        <w:r w:rsidRPr="35749960" w:rsidR="6F98C7BF">
          <w:rPr>
            <w:rFonts w:ascii="Aptos" w:hAnsi="Aptos" w:eastAsia="Aptos" w:cs="Aptos"/>
            <w:b w:val="0"/>
            <w:bCs w:val="0"/>
            <w:sz w:val="22"/>
            <w:szCs w:val="22"/>
            <w:lang w:val="en-US"/>
            <w:rPrChange w:author="Ume Sauda Ghanyani" w:date="2025-05-19T04:07:42.459Z" w:id="1845291907">
              <w:rPr>
                <w:rFonts w:ascii="Aptos" w:hAnsi="Aptos" w:eastAsia="Aptos" w:cs="Aptos"/>
                <w:sz w:val="22"/>
                <w:szCs w:val="22"/>
                <w:lang w:val="en-US"/>
              </w:rPr>
            </w:rPrChange>
          </w:rPr>
          <w:t xml:space="preserve"> within the </w:t>
        </w:r>
        <w:r w:rsidRPr="35749960" w:rsidR="6F98C7BF">
          <w:rPr>
            <w:rFonts w:ascii="Aptos" w:hAnsi="Aptos" w:eastAsia="Aptos" w:cs="Aptos"/>
            <w:b w:val="0"/>
            <w:bCs w:val="0"/>
            <w:sz w:val="22"/>
            <w:szCs w:val="22"/>
            <w:lang w:val="en-US"/>
          </w:rPr>
          <w:t>Tazama Ecosystem</w:t>
        </w:r>
        <w:r w:rsidRPr="35749960" w:rsidR="6F98C7BF">
          <w:rPr>
            <w:rFonts w:ascii="Aptos" w:hAnsi="Aptos" w:eastAsia="Aptos" w:cs="Aptos"/>
            <w:b w:val="0"/>
            <w:bCs w:val="0"/>
            <w:sz w:val="22"/>
            <w:szCs w:val="22"/>
            <w:lang w:val="en-US"/>
            <w:rPrChange w:author="Ume Sauda Ghanyani" w:date="2025-05-19T04:07:42.459Z" w:id="224212022">
              <w:rPr>
                <w:rFonts w:ascii="Aptos" w:hAnsi="Aptos" w:eastAsia="Aptos" w:cs="Aptos"/>
                <w:sz w:val="22"/>
                <w:szCs w:val="22"/>
                <w:lang w:val="en-US"/>
              </w:rPr>
            </w:rPrChange>
          </w:rPr>
          <w:t xml:space="preserve">, </w:t>
        </w:r>
        <w:r w:rsidRPr="35749960" w:rsidR="6F98C7BF">
          <w:rPr>
            <w:rFonts w:ascii="Aptos" w:hAnsi="Aptos" w:eastAsia="Aptos" w:cs="Aptos"/>
            <w:b w:val="0"/>
            <w:bCs w:val="0"/>
            <w:sz w:val="22"/>
            <w:szCs w:val="22"/>
            <w:lang w:val="en-US"/>
          </w:rPr>
          <w:t>showcasing</w:t>
        </w:r>
        <w:r w:rsidRPr="35749960" w:rsidR="6F98C7BF">
          <w:rPr>
            <w:rFonts w:ascii="Aptos" w:hAnsi="Aptos" w:eastAsia="Aptos" w:cs="Aptos"/>
            <w:b w:val="0"/>
            <w:bCs w:val="0"/>
            <w:sz w:val="22"/>
            <w:szCs w:val="22"/>
            <w:lang w:val="en-US"/>
          </w:rPr>
          <w:t xml:space="preserve"> how it interacts with operational data sources, downstream analytics platforms, and key system users.</w:t>
        </w:r>
      </w:ins>
    </w:p>
    <w:p w:rsidRPr="000F4604" w:rsidR="00520645" w:rsidP="35749960" w:rsidRDefault="00520645" w14:paraId="7EDB27B4" w14:textId="1BE2CC68">
      <w:pPr>
        <w:ind/>
        <w:jc w:val="both"/>
        <w:rPr>
          <w:ins w:author="Ume Sauda Ghanyani" w:date="2025-05-19T04:07:34.567Z" w16du:dateUtc="2025-05-19T04:07:34.567Z" w:id="529325466"/>
          <w:b w:val="0"/>
          <w:bCs w:val="0"/>
        </w:rPr>
        <w:pPrChange w:author="Ume Sauda Ghanyani" w:date="2025-05-19T04:07:34.436Z">
          <w:pPr/>
        </w:pPrChange>
      </w:pPr>
    </w:p>
    <w:p w:rsidRPr="000F4604" w:rsidR="00520645" w:rsidP="35749960" w:rsidRDefault="00520645" w14:paraId="703FB6C5" w14:textId="122D2818">
      <w:pPr>
        <w:pStyle w:val="Heading3"/>
        <w:spacing w:before="281" w:beforeAutospacing="off" w:after="281" w:afterAutospacing="off"/>
        <w:ind/>
        <w:jc w:val="both"/>
        <w:rPr>
          <w:ins w:author="Ume Sauda Ghanyani" w:date="2025-05-19T04:07:34.567Z" w16du:dateUtc="2025-05-19T04:07:34.567Z" w:id="798249494"/>
          <w:rFonts w:ascii="Aptos" w:hAnsi="Aptos" w:eastAsia="Aptos" w:cs="Aptos"/>
          <w:b w:val="0"/>
          <w:bCs w:val="0"/>
          <w:sz w:val="28"/>
          <w:szCs w:val="28"/>
          <w:rPrChange w:author="Ume Sauda Ghanyani" w:date="2025-05-19T04:07:43.281Z" w:id="2011630031">
            <w:rPr>
              <w:ins w:author="Ume Sauda Ghanyani" w:date="2025-05-19T04:07:34.567Z" w16du:dateUtc="2025-05-19T04:07:34.567Z" w:id="305094127"/>
              <w:rFonts w:ascii="Aptos" w:hAnsi="Aptos" w:eastAsia="Aptos" w:cs="Aptos"/>
              <w:b w:val="1"/>
              <w:bCs w:val="1"/>
              <w:sz w:val="28"/>
              <w:szCs w:val="28"/>
            </w:rPr>
          </w:rPrChange>
        </w:rPr>
        <w:pPrChange w:author="Ume Sauda Ghanyani" w:date="2025-05-19T04:07:34.443Z">
          <w:pPr/>
        </w:pPrChange>
      </w:pPr>
      <w:ins w:author="Ume Sauda Ghanyani" w:date="2025-05-19T04:07:34.567Z" w:id="254430418">
        <w:r w:rsidRPr="35749960" w:rsidR="6F98C7BF">
          <w:rPr>
            <w:rFonts w:ascii="Aptos" w:hAnsi="Aptos" w:eastAsia="Aptos" w:cs="Aptos"/>
            <w:b w:val="0"/>
            <w:bCs w:val="0"/>
            <w:sz w:val="28"/>
            <w:szCs w:val="28"/>
            <w:rPrChange w:author="Ume Sauda Ghanyani" w:date="2025-05-19T04:07:43.281Z" w:id="615828871">
              <w:rPr>
                <w:rFonts w:ascii="Aptos" w:hAnsi="Aptos" w:eastAsia="Aptos" w:cs="Aptos"/>
                <w:b w:val="1"/>
                <w:bCs w:val="1"/>
                <w:sz w:val="28"/>
                <w:szCs w:val="28"/>
              </w:rPr>
            </w:rPrChange>
          </w:rPr>
          <w:t>Key Components and Flows</w:t>
        </w:r>
      </w:ins>
    </w:p>
    <w:p w:rsidRPr="000F4604" w:rsidR="00520645" w:rsidP="35749960" w:rsidRDefault="00520645" w14:paraId="1AFC7579" w14:textId="6780632A">
      <w:pPr>
        <w:pStyle w:val="Heading4"/>
        <w:spacing w:before="319" w:beforeAutospacing="off" w:after="319" w:afterAutospacing="off"/>
        <w:ind/>
        <w:jc w:val="both"/>
        <w:rPr>
          <w:ins w:author="Ume Sauda Ghanyani" w:date="2025-05-19T04:07:34.567Z" w16du:dateUtc="2025-05-19T04:07:34.567Z" w:id="582741315"/>
          <w:rFonts w:ascii="Aptos" w:hAnsi="Aptos" w:eastAsia="Aptos" w:cs="Aptos"/>
          <w:b w:val="0"/>
          <w:bCs w:val="0"/>
          <w:sz w:val="24"/>
          <w:szCs w:val="24"/>
          <w:rPrChange w:author="Ume Sauda Ghanyani" w:date="2025-05-19T04:07:43.282Z" w:id="999512275">
            <w:rPr>
              <w:ins w:author="Ume Sauda Ghanyani" w:date="2025-05-19T04:07:34.567Z" w16du:dateUtc="2025-05-19T04:07:34.567Z" w:id="336769206"/>
              <w:rFonts w:ascii="Aptos" w:hAnsi="Aptos" w:eastAsia="Aptos" w:cs="Aptos"/>
              <w:b w:val="1"/>
              <w:bCs w:val="1"/>
              <w:sz w:val="24"/>
              <w:szCs w:val="24"/>
            </w:rPr>
          </w:rPrChange>
        </w:rPr>
        <w:pPrChange w:author="Ume Sauda Ghanyani" w:date="2025-05-19T04:07:34.448Z">
          <w:pPr/>
        </w:pPrChange>
      </w:pPr>
      <w:ins w:author="Ume Sauda Ghanyani" w:date="2025-05-19T04:07:34.567Z" w:id="1199900654">
        <w:r w:rsidRPr="35749960" w:rsidR="6F98C7BF">
          <w:rPr>
            <w:rFonts w:ascii="Aptos" w:hAnsi="Aptos" w:eastAsia="Aptos" w:cs="Aptos"/>
            <w:b w:val="0"/>
            <w:bCs w:val="0"/>
            <w:sz w:val="24"/>
            <w:szCs w:val="24"/>
            <w:rPrChange w:author="Ume Sauda Ghanyani" w:date="2025-05-19T04:07:43.282Z" w:id="1230118251">
              <w:rPr>
                <w:rFonts w:ascii="Aptos" w:hAnsi="Aptos" w:eastAsia="Aptos" w:cs="Aptos"/>
                <w:b w:val="1"/>
                <w:bCs w:val="1"/>
                <w:sz w:val="24"/>
                <w:szCs w:val="24"/>
              </w:rPr>
            </w:rPrChange>
          </w:rPr>
          <w:t>1. Transactional ODS</w:t>
        </w:r>
      </w:ins>
    </w:p>
    <w:p w:rsidRPr="000F4604" w:rsidR="00520645" w:rsidP="35749960" w:rsidRDefault="00520645" w14:paraId="2B4C170D" w14:textId="47593121">
      <w:pPr>
        <w:pStyle w:val="ListParagraph"/>
        <w:numPr>
          <w:ilvl w:val="0"/>
          <w:numId w:val="25"/>
        </w:numPr>
        <w:spacing w:before="240" w:beforeAutospacing="off" w:after="240" w:afterAutospacing="off"/>
        <w:ind/>
        <w:jc w:val="both"/>
        <w:rPr>
          <w:ins w:author="Ume Sauda Ghanyani" w:date="2025-05-19T04:07:34.568Z" w16du:dateUtc="2025-05-19T04:07:34.568Z" w:id="1230961332"/>
          <w:rFonts w:ascii="Aptos" w:hAnsi="Aptos" w:eastAsia="Aptos" w:cs="Aptos"/>
          <w:b w:val="0"/>
          <w:bCs w:val="0"/>
          <w:sz w:val="22"/>
          <w:szCs w:val="22"/>
          <w:lang w:val="en-US"/>
        </w:rPr>
        <w:pPrChange w:author="Ume Sauda Ghanyani" w:date="2025-05-19T04:07:34.46Z">
          <w:pPr>
            <w:pStyle w:val="ListParagraph"/>
            <w:numPr>
              <w:ilvl w:val="0"/>
              <w:numId w:val="25"/>
            </w:numPr>
          </w:pPr>
        </w:pPrChange>
      </w:pPr>
      <w:ins w:author="Ume Sauda Ghanyani" w:date="2025-05-19T04:07:34.567Z" w:id="719601937">
        <w:r w:rsidRPr="35749960" w:rsidR="6F98C7BF">
          <w:rPr>
            <w:rFonts w:ascii="Aptos" w:hAnsi="Aptos" w:eastAsia="Aptos" w:cs="Aptos"/>
            <w:b w:val="0"/>
            <w:bCs w:val="0"/>
            <w:sz w:val="22"/>
            <w:szCs w:val="22"/>
            <w:lang w:val="en-US"/>
            <w:rPrChange w:author="Ume Sauda Ghanyani" w:date="2025-05-19T04:07:42.464Z" w:id="1159335588">
              <w:rPr>
                <w:rFonts w:ascii="Aptos" w:hAnsi="Aptos" w:eastAsia="Aptos" w:cs="Aptos"/>
                <w:sz w:val="22"/>
                <w:szCs w:val="22"/>
              </w:rPr>
            </w:rPrChange>
          </w:rPr>
          <w:t xml:space="preserve">Provides </w:t>
        </w:r>
        <w:r w:rsidRPr="35749960" w:rsidR="6F98C7BF">
          <w:rPr>
            <w:rFonts w:ascii="Aptos" w:hAnsi="Aptos" w:eastAsia="Aptos" w:cs="Aptos"/>
            <w:b w:val="0"/>
            <w:bCs w:val="0"/>
            <w:sz w:val="22"/>
            <w:szCs w:val="22"/>
            <w:lang w:val="en-US"/>
          </w:rPr>
          <w:t>transaction-level data</w:t>
        </w:r>
        <w:r w:rsidRPr="35749960" w:rsidR="6F98C7BF">
          <w:rPr>
            <w:rFonts w:ascii="Aptos" w:hAnsi="Aptos" w:eastAsia="Aptos" w:cs="Aptos"/>
            <w:b w:val="0"/>
            <w:bCs w:val="0"/>
            <w:sz w:val="22"/>
            <w:szCs w:val="22"/>
            <w:lang w:val="en-US"/>
          </w:rPr>
          <w:t xml:space="preserve"> captured from the Tazama Transaction Monitoring System.</w:t>
        </w:r>
      </w:ins>
    </w:p>
    <w:p w:rsidRPr="000F4604" w:rsidR="00520645" w:rsidP="35749960" w:rsidRDefault="00520645" w14:paraId="1971A934" w14:textId="4B929E12">
      <w:pPr>
        <w:pStyle w:val="Normal"/>
        <w:spacing w:before="240" w:beforeAutospacing="off" w:after="240" w:afterAutospacing="off"/>
        <w:ind w:left="0"/>
        <w:jc w:val="both"/>
        <w:rPr>
          <w:ins w:author="Ume Sauda Ghanyani" w:date="2025-05-19T04:07:34.568Z" w16du:dateUtc="2025-05-19T04:07:34.568Z" w:id="598516113"/>
          <w:rFonts w:ascii="Aptos" w:hAnsi="Aptos" w:eastAsia="Aptos" w:cs="Aptos"/>
          <w:b w:val="0"/>
          <w:bCs w:val="0"/>
          <w:sz w:val="24"/>
          <w:szCs w:val="24"/>
          <w:rPrChange w:author="Ume Sauda Ghanyani" w:date="2025-05-19T04:07:43.284Z" w:id="448769342">
            <w:rPr>
              <w:ins w:author="Ume Sauda Ghanyani" w:date="2025-05-19T04:07:34.568Z" w16du:dateUtc="2025-05-19T04:07:34.568Z" w:id="1338424982"/>
              <w:rFonts w:ascii="Aptos" w:hAnsi="Aptos" w:eastAsia="Aptos" w:cs="Aptos"/>
              <w:b w:val="1"/>
              <w:bCs w:val="1"/>
              <w:sz w:val="24"/>
              <w:szCs w:val="24"/>
            </w:rPr>
          </w:rPrChange>
        </w:rPr>
        <w:pPrChange w:author="Ume Sauda Ghanyani" w:date="2025-05-19T04:08:08.197Z">
          <w:pPr>
            <w:pStyle w:val="ListParagraph"/>
            <w:spacing w:before="240" w:beforeAutospacing="off" w:after="240" w:afterAutospacing="off"/>
            <w:ind w:left="0"/>
            <w:jc w:val="both"/>
          </w:pPr>
        </w:pPrChange>
      </w:pPr>
      <w:ins w:author="Ume Sauda Ghanyani" w:date="2025-05-19T04:07:34.568Z" w:id="1304263759">
        <w:r w:rsidRPr="35749960" w:rsidR="6F98C7BF">
          <w:rPr>
            <w:rFonts w:ascii="Aptos" w:hAnsi="Aptos" w:eastAsia="Aptos" w:cs="Aptos"/>
            <w:b w:val="0"/>
            <w:bCs w:val="0"/>
            <w:sz w:val="24"/>
            <w:szCs w:val="24"/>
            <w:rPrChange w:author="Ume Sauda Ghanyani" w:date="2025-05-19T04:07:43.284Z" w:id="28897564">
              <w:rPr>
                <w:rFonts w:ascii="Aptos" w:hAnsi="Aptos" w:eastAsia="Aptos" w:cs="Aptos"/>
                <w:b w:val="1"/>
                <w:bCs w:val="1"/>
                <w:sz w:val="24"/>
                <w:szCs w:val="24"/>
              </w:rPr>
            </w:rPrChange>
          </w:rPr>
          <w:t>2. Case Management ODS</w:t>
        </w:r>
      </w:ins>
    </w:p>
    <w:p w:rsidRPr="000F4604" w:rsidR="00520645" w:rsidP="35749960" w:rsidRDefault="00520645" w14:paraId="39BCE858" w14:textId="5A7B6192">
      <w:pPr>
        <w:pStyle w:val="ListParagraph"/>
        <w:numPr>
          <w:ilvl w:val="0"/>
          <w:numId w:val="26"/>
        </w:numPr>
        <w:spacing w:before="240" w:beforeAutospacing="off" w:after="240" w:afterAutospacing="off"/>
        <w:ind/>
        <w:jc w:val="both"/>
        <w:rPr>
          <w:ins w:author="Ume Sauda Ghanyani" w:date="2025-05-19T04:08:19.332Z" w16du:dateUtc="2025-05-19T04:08:19.332Z" w:id="967034903"/>
          <w:rFonts w:ascii="Aptos" w:hAnsi="Aptos" w:eastAsia="Aptos" w:cs="Aptos"/>
          <w:b w:val="0"/>
          <w:bCs w:val="0"/>
          <w:sz w:val="22"/>
          <w:szCs w:val="22"/>
        </w:rPr>
        <w:pPrChange w:author="Ume Sauda Ghanyani" w:date="2025-05-19T04:07:34.479Z">
          <w:pPr>
            <w:pStyle w:val="ListParagraph"/>
            <w:numPr>
              <w:ilvl w:val="0"/>
              <w:numId w:val="26"/>
            </w:numPr>
          </w:pPr>
        </w:pPrChange>
      </w:pPr>
      <w:ins w:author="Ume Sauda Ghanyani" w:date="2025-05-19T04:07:34.568Z" w:id="414548515">
        <w:r w:rsidRPr="35749960" w:rsidR="6F98C7BF">
          <w:rPr>
            <w:rFonts w:ascii="Aptos" w:hAnsi="Aptos" w:eastAsia="Aptos" w:cs="Aptos"/>
            <w:b w:val="0"/>
            <w:bCs w:val="0"/>
            <w:sz w:val="22"/>
            <w:szCs w:val="22"/>
            <w:rPrChange w:author="Ume Sauda Ghanyani" w:date="2025-05-19T04:07:42.467Z" w:id="1757385994">
              <w:rPr>
                <w:rFonts w:ascii="Aptos" w:hAnsi="Aptos" w:eastAsia="Aptos" w:cs="Aptos"/>
                <w:sz w:val="22"/>
                <w:szCs w:val="22"/>
              </w:rPr>
            </w:rPrChange>
          </w:rPr>
          <w:t xml:space="preserve">Supplies </w:t>
        </w:r>
        <w:r w:rsidRPr="35749960" w:rsidR="6F98C7BF">
          <w:rPr>
            <w:rFonts w:ascii="Aptos" w:hAnsi="Aptos" w:eastAsia="Aptos" w:cs="Aptos"/>
            <w:b w:val="0"/>
            <w:bCs w:val="0"/>
            <w:sz w:val="22"/>
            <w:szCs w:val="22"/>
          </w:rPr>
          <w:t>case metadata</w:t>
        </w:r>
        <w:r w:rsidRPr="35749960" w:rsidR="6F98C7BF">
          <w:rPr>
            <w:rFonts w:ascii="Aptos" w:hAnsi="Aptos" w:eastAsia="Aptos" w:cs="Aptos"/>
            <w:b w:val="0"/>
            <w:bCs w:val="0"/>
            <w:sz w:val="22"/>
            <w:szCs w:val="22"/>
          </w:rPr>
          <w:t xml:space="preserve"> from the Case Investigation Management System (CIMS), </w:t>
        </w:r>
      </w:ins>
    </w:p>
    <w:p w:rsidRPr="000F4604" w:rsidR="00520645" w:rsidP="35749960" w:rsidRDefault="00520645" w14:paraId="4DA57FEF" w14:textId="37A430B6">
      <w:pPr>
        <w:pStyle w:val="Normal"/>
        <w:spacing w:before="240" w:beforeAutospacing="off" w:after="240" w:afterAutospacing="off"/>
        <w:ind w:left="0"/>
        <w:jc w:val="both"/>
        <w:rPr>
          <w:ins w:author="Ume Sauda Ghanyani" w:date="2025-05-19T04:07:34.568Z" w16du:dateUtc="2025-05-19T04:07:34.568Z" w:id="1788400633"/>
          <w:rFonts w:ascii="Aptos" w:hAnsi="Aptos" w:eastAsia="Aptos" w:cs="Aptos"/>
          <w:b w:val="0"/>
          <w:bCs w:val="0"/>
          <w:sz w:val="24"/>
          <w:szCs w:val="24"/>
          <w:rPrChange w:author="Ume Sauda Ghanyani" w:date="2025-05-19T04:07:43.285Z" w:id="1876059258">
            <w:rPr>
              <w:ins w:author="Ume Sauda Ghanyani" w:date="2025-05-19T04:07:34.568Z" w16du:dateUtc="2025-05-19T04:07:34.568Z" w:id="395838649"/>
              <w:rFonts w:ascii="Aptos" w:hAnsi="Aptos" w:eastAsia="Aptos" w:cs="Aptos"/>
              <w:b w:val="1"/>
              <w:bCs w:val="1"/>
              <w:sz w:val="24"/>
              <w:szCs w:val="24"/>
            </w:rPr>
          </w:rPrChange>
        </w:rPr>
        <w:pPrChange w:author="Ume Sauda Ghanyani" w:date="2025-05-19T04:08:20.369Z">
          <w:pPr>
            <w:pStyle w:val="ListParagraph"/>
            <w:spacing w:before="240" w:beforeAutospacing="off" w:after="240" w:afterAutospacing="off"/>
            <w:ind w:left="0"/>
            <w:jc w:val="both"/>
          </w:pPr>
        </w:pPrChange>
      </w:pPr>
      <w:ins w:author="Ume Sauda Ghanyani" w:date="2025-05-19T04:07:34.568Z" w:id="1013750446">
        <w:r w:rsidRPr="35749960" w:rsidR="6F98C7BF">
          <w:rPr>
            <w:rFonts w:ascii="Aptos" w:hAnsi="Aptos" w:eastAsia="Aptos" w:cs="Aptos"/>
            <w:b w:val="0"/>
            <w:bCs w:val="0"/>
            <w:sz w:val="24"/>
            <w:szCs w:val="24"/>
            <w:rPrChange w:author="Ume Sauda Ghanyani" w:date="2025-05-19T04:07:43.285Z" w:id="727796277">
              <w:rPr>
                <w:rFonts w:ascii="Aptos" w:hAnsi="Aptos" w:eastAsia="Aptos" w:cs="Aptos"/>
                <w:b w:val="1"/>
                <w:bCs w:val="1"/>
                <w:sz w:val="24"/>
                <w:szCs w:val="24"/>
              </w:rPr>
            </w:rPrChange>
          </w:rPr>
          <w:t>3. Data Warehouse</w:t>
        </w:r>
      </w:ins>
    </w:p>
    <w:p w:rsidRPr="000F4604" w:rsidR="00520645" w:rsidP="35749960" w:rsidRDefault="00520645" w14:paraId="265A242C" w14:textId="666E7FE2">
      <w:pPr>
        <w:pStyle w:val="ListParagraph"/>
        <w:numPr>
          <w:ilvl w:val="0"/>
          <w:numId w:val="27"/>
        </w:numPr>
        <w:spacing w:before="240" w:beforeAutospacing="off" w:after="240" w:afterAutospacing="off"/>
        <w:ind/>
        <w:jc w:val="both"/>
        <w:rPr>
          <w:ins w:author="Ume Sauda Ghanyani" w:date="2025-05-19T04:07:34.568Z" w16du:dateUtc="2025-05-19T04:07:34.568Z" w:id="894707342"/>
          <w:rFonts w:ascii="Aptos" w:hAnsi="Aptos" w:eastAsia="Aptos" w:cs="Aptos"/>
          <w:b w:val="0"/>
          <w:bCs w:val="0"/>
          <w:sz w:val="22"/>
          <w:szCs w:val="22"/>
          <w:lang w:val="en-US"/>
        </w:rPr>
        <w:pPrChange w:author="Ume Sauda Ghanyani" w:date="2025-05-19T04:07:34.499Z">
          <w:pPr>
            <w:pStyle w:val="ListParagraph"/>
            <w:numPr>
              <w:ilvl w:val="0"/>
              <w:numId w:val="27"/>
            </w:numPr>
          </w:pPr>
        </w:pPrChange>
      </w:pPr>
      <w:ins w:author="Ume Sauda Ghanyani" w:date="2025-05-19T04:07:34.568Z" w:id="890492600">
        <w:r w:rsidRPr="35749960" w:rsidR="6F98C7BF">
          <w:rPr>
            <w:rFonts w:ascii="Aptos" w:hAnsi="Aptos" w:eastAsia="Aptos" w:cs="Aptos"/>
            <w:b w:val="0"/>
            <w:bCs w:val="0"/>
            <w:sz w:val="22"/>
            <w:szCs w:val="22"/>
            <w:lang w:val="en-US"/>
            <w:rPrChange w:author="Ume Sauda Ghanyani" w:date="2025-05-19T04:07:42.47Z" w:id="1275365291">
              <w:rPr>
                <w:rFonts w:ascii="Aptos" w:hAnsi="Aptos" w:eastAsia="Aptos" w:cs="Aptos"/>
                <w:sz w:val="22"/>
                <w:szCs w:val="22"/>
                <w:lang w:val="en-US"/>
              </w:rPr>
            </w:rPrChange>
          </w:rPr>
          <w:t xml:space="preserve">Serves as the </w:t>
        </w:r>
        <w:r w:rsidRPr="35749960" w:rsidR="6F98C7BF">
          <w:rPr>
            <w:rFonts w:ascii="Aptos" w:hAnsi="Aptos" w:eastAsia="Aptos" w:cs="Aptos"/>
            <w:b w:val="0"/>
            <w:bCs w:val="0"/>
            <w:sz w:val="22"/>
            <w:szCs w:val="22"/>
            <w:lang w:val="en-US"/>
          </w:rPr>
          <w:t>central data repository</w:t>
        </w:r>
        <w:r w:rsidRPr="35749960" w:rsidR="6F98C7BF">
          <w:rPr>
            <w:rFonts w:ascii="Aptos" w:hAnsi="Aptos" w:eastAsia="Aptos" w:cs="Aptos"/>
            <w:b w:val="0"/>
            <w:bCs w:val="0"/>
            <w:sz w:val="22"/>
            <w:szCs w:val="22"/>
            <w:lang w:val="en-US"/>
            <w:rPrChange w:author="Ume Sauda Ghanyani" w:date="2025-05-19T04:07:42.47Z" w:id="1195016147">
              <w:rPr>
                <w:rFonts w:ascii="Aptos" w:hAnsi="Aptos" w:eastAsia="Aptos" w:cs="Aptos"/>
                <w:sz w:val="22"/>
                <w:szCs w:val="22"/>
                <w:lang w:val="en-US"/>
              </w:rPr>
            </w:rPrChange>
          </w:rPr>
          <w:t xml:space="preserve">, </w:t>
        </w:r>
        <w:r w:rsidRPr="35749960" w:rsidR="6F98C7BF">
          <w:rPr>
            <w:rFonts w:ascii="Aptos" w:hAnsi="Aptos" w:eastAsia="Aptos" w:cs="Aptos"/>
            <w:b w:val="0"/>
            <w:bCs w:val="0"/>
            <w:sz w:val="22"/>
            <w:szCs w:val="22"/>
            <w:lang w:val="en-US"/>
          </w:rPr>
          <w:t>consolidating</w:t>
        </w:r>
        <w:r w:rsidRPr="35749960" w:rsidR="6F98C7BF">
          <w:rPr>
            <w:rFonts w:ascii="Aptos" w:hAnsi="Aptos" w:eastAsia="Aptos" w:cs="Aptos"/>
            <w:b w:val="0"/>
            <w:bCs w:val="0"/>
            <w:sz w:val="22"/>
            <w:szCs w:val="22"/>
            <w:lang w:val="en-US"/>
          </w:rPr>
          <w:t xml:space="preserve"> both transactional and case-level information.</w:t>
        </w:r>
      </w:ins>
    </w:p>
    <w:p w:rsidRPr="000F4604" w:rsidR="00520645" w:rsidP="35749960" w:rsidRDefault="00520645" w14:paraId="18C33553" w14:textId="50B533A8">
      <w:pPr>
        <w:pStyle w:val="ListParagraph"/>
        <w:numPr>
          <w:ilvl w:val="0"/>
          <w:numId w:val="27"/>
        </w:numPr>
        <w:spacing w:before="240" w:beforeAutospacing="off" w:after="240" w:afterAutospacing="off"/>
        <w:ind/>
        <w:jc w:val="both"/>
        <w:rPr>
          <w:ins w:author="Ume Sauda Ghanyani" w:date="2025-05-19T04:07:34.569Z" w16du:dateUtc="2025-05-19T04:07:34.569Z" w:id="2119706461"/>
          <w:rFonts w:ascii="Aptos" w:hAnsi="Aptos" w:eastAsia="Aptos" w:cs="Aptos"/>
          <w:b w:val="0"/>
          <w:bCs w:val="0"/>
          <w:sz w:val="22"/>
          <w:szCs w:val="22"/>
        </w:rPr>
        <w:pPrChange w:author="Ume Sauda Ghanyani" w:date="2025-05-19T04:07:34.505Z">
          <w:pPr>
            <w:pStyle w:val="ListParagraph"/>
            <w:numPr>
              <w:ilvl w:val="0"/>
              <w:numId w:val="27"/>
            </w:numPr>
          </w:pPr>
        </w:pPrChange>
      </w:pPr>
      <w:ins w:author="Ume Sauda Ghanyani" w:date="2025-05-19T04:07:34.568Z" w:id="145921139">
        <w:r w:rsidRPr="35749960" w:rsidR="6F98C7BF">
          <w:rPr>
            <w:rFonts w:ascii="Aptos" w:hAnsi="Aptos" w:eastAsia="Aptos" w:cs="Aptos"/>
            <w:b w:val="0"/>
            <w:bCs w:val="0"/>
            <w:sz w:val="22"/>
            <w:szCs w:val="22"/>
            <w:rPrChange w:author="Ume Sauda Ghanyani" w:date="2025-05-19T04:07:42.471Z" w:id="838838702">
              <w:rPr>
                <w:rFonts w:ascii="Aptos" w:hAnsi="Aptos" w:eastAsia="Aptos" w:cs="Aptos"/>
                <w:sz w:val="22"/>
                <w:szCs w:val="22"/>
              </w:rPr>
            </w:rPrChange>
          </w:rPr>
          <w:t xml:space="preserve">Capable of storing and processing </w:t>
        </w:r>
        <w:r w:rsidRPr="35749960" w:rsidR="6F98C7BF">
          <w:rPr>
            <w:rFonts w:ascii="Aptos" w:hAnsi="Aptos" w:eastAsia="Aptos" w:cs="Aptos"/>
            <w:b w:val="0"/>
            <w:bCs w:val="0"/>
            <w:sz w:val="22"/>
            <w:szCs w:val="22"/>
          </w:rPr>
          <w:t>structured, unstructured, and semi-structured data</w:t>
        </w:r>
        <w:r w:rsidRPr="35749960" w:rsidR="6F98C7BF">
          <w:rPr>
            <w:rFonts w:ascii="Aptos" w:hAnsi="Aptos" w:eastAsia="Aptos" w:cs="Aptos"/>
            <w:b w:val="0"/>
            <w:bCs w:val="0"/>
            <w:sz w:val="22"/>
            <w:szCs w:val="22"/>
          </w:rPr>
          <w:t>.</w:t>
        </w:r>
      </w:ins>
    </w:p>
    <w:p w:rsidRPr="000F4604" w:rsidR="00520645" w:rsidP="35749960" w:rsidRDefault="00520645" w14:paraId="0C7C675C" w14:textId="79074B74">
      <w:pPr>
        <w:pStyle w:val="ListParagraph"/>
        <w:numPr>
          <w:ilvl w:val="0"/>
          <w:numId w:val="27"/>
        </w:numPr>
        <w:spacing w:before="240" w:beforeAutospacing="off" w:after="240" w:afterAutospacing="off"/>
        <w:ind/>
        <w:jc w:val="both"/>
        <w:rPr>
          <w:ins w:author="Ume Sauda Ghanyani" w:date="2025-05-19T04:07:34.569Z" w16du:dateUtc="2025-05-19T04:07:34.569Z" w:id="813767162"/>
          <w:rFonts w:ascii="Aptos" w:hAnsi="Aptos" w:eastAsia="Aptos" w:cs="Aptos"/>
          <w:b w:val="0"/>
          <w:bCs w:val="0"/>
          <w:sz w:val="22"/>
          <w:szCs w:val="22"/>
        </w:rPr>
        <w:pPrChange w:author="Ume Sauda Ghanyani" w:date="2025-05-19T04:07:34.512Z">
          <w:pPr>
            <w:pStyle w:val="ListParagraph"/>
            <w:numPr>
              <w:ilvl w:val="0"/>
              <w:numId w:val="27"/>
            </w:numPr>
          </w:pPr>
        </w:pPrChange>
      </w:pPr>
      <w:ins w:author="Ume Sauda Ghanyani" w:date="2025-05-19T04:07:34.569Z" w:id="1737693333">
        <w:r w:rsidRPr="35749960" w:rsidR="6F98C7BF">
          <w:rPr>
            <w:rFonts w:ascii="Aptos" w:hAnsi="Aptos" w:eastAsia="Aptos" w:cs="Aptos"/>
            <w:b w:val="0"/>
            <w:bCs w:val="0"/>
            <w:sz w:val="22"/>
            <w:szCs w:val="22"/>
          </w:rPr>
          <w:t>Acts as the integration hub for downstream services and modules</w:t>
        </w:r>
        <w:r w:rsidRPr="35749960" w:rsidR="6F98C7BF">
          <w:rPr>
            <w:rFonts w:ascii="Aptos" w:hAnsi="Aptos" w:eastAsia="Aptos" w:cs="Aptos"/>
            <w:b w:val="0"/>
            <w:bCs w:val="0"/>
            <w:sz w:val="22"/>
            <w:szCs w:val="22"/>
          </w:rPr>
          <w:t>.</w:t>
        </w:r>
      </w:ins>
    </w:p>
    <w:p w:rsidRPr="000F4604" w:rsidR="00520645" w:rsidP="35749960" w:rsidRDefault="00520645" w14:paraId="1439713B" w14:textId="576DBC5B">
      <w:pPr>
        <w:pStyle w:val="Heading4"/>
        <w:spacing w:before="319" w:beforeAutospacing="off" w:after="319" w:afterAutospacing="off"/>
        <w:ind/>
        <w:jc w:val="both"/>
        <w:rPr>
          <w:ins w:author="Ume Sauda Ghanyani" w:date="2025-05-19T04:07:34.569Z" w16du:dateUtc="2025-05-19T04:07:34.569Z" w:id="1713301578"/>
          <w:rFonts w:ascii="Aptos" w:hAnsi="Aptos" w:eastAsia="Aptos" w:cs="Aptos"/>
          <w:b w:val="0"/>
          <w:bCs w:val="0"/>
          <w:sz w:val="24"/>
          <w:szCs w:val="24"/>
          <w:rPrChange w:author="Ume Sauda Ghanyani" w:date="2025-05-19T04:07:43.288Z" w:id="1080147430">
            <w:rPr>
              <w:ins w:author="Ume Sauda Ghanyani" w:date="2025-05-19T04:07:34.569Z" w16du:dateUtc="2025-05-19T04:07:34.569Z" w:id="588223537"/>
              <w:rFonts w:ascii="Aptos" w:hAnsi="Aptos" w:eastAsia="Aptos" w:cs="Aptos"/>
              <w:b w:val="1"/>
              <w:bCs w:val="1"/>
              <w:sz w:val="24"/>
              <w:szCs w:val="24"/>
            </w:rPr>
          </w:rPrChange>
        </w:rPr>
        <w:pPrChange w:author="Ume Sauda Ghanyani" w:date="2025-05-19T04:07:34.518Z">
          <w:pPr/>
        </w:pPrChange>
      </w:pPr>
      <w:ins w:author="Ume Sauda Ghanyani" w:date="2025-05-19T04:07:34.569Z" w:id="831638806">
        <w:r w:rsidRPr="35749960" w:rsidR="6F98C7BF">
          <w:rPr>
            <w:rFonts w:ascii="Aptos" w:hAnsi="Aptos" w:eastAsia="Aptos" w:cs="Aptos"/>
            <w:b w:val="0"/>
            <w:bCs w:val="0"/>
            <w:sz w:val="24"/>
            <w:szCs w:val="24"/>
            <w:rPrChange w:author="Ume Sauda Ghanyani" w:date="2025-05-19T04:07:43.288Z" w:id="778349141">
              <w:rPr>
                <w:rFonts w:ascii="Aptos" w:hAnsi="Aptos" w:eastAsia="Aptos" w:cs="Aptos"/>
                <w:b w:val="1"/>
                <w:bCs w:val="1"/>
                <w:sz w:val="24"/>
                <w:szCs w:val="24"/>
              </w:rPr>
            </w:rPrChange>
          </w:rPr>
          <w:t>4. BI &amp; Analytics Platform</w:t>
        </w:r>
      </w:ins>
    </w:p>
    <w:p w:rsidRPr="000F4604" w:rsidR="00520645" w:rsidP="35749960" w:rsidRDefault="00520645" w14:paraId="340D77FB" w14:textId="3CBBC300">
      <w:pPr>
        <w:pStyle w:val="ListParagraph"/>
        <w:numPr>
          <w:ilvl w:val="0"/>
          <w:numId w:val="28"/>
        </w:numPr>
        <w:spacing w:before="240" w:beforeAutospacing="off" w:after="240" w:afterAutospacing="off"/>
        <w:ind/>
        <w:jc w:val="both"/>
        <w:rPr>
          <w:ins w:author="Ume Sauda Ghanyani" w:date="2025-05-19T04:07:34.569Z" w16du:dateUtc="2025-05-19T04:07:34.569Z" w:id="807306425"/>
          <w:rFonts w:ascii="Aptos" w:hAnsi="Aptos" w:eastAsia="Aptos" w:cs="Aptos"/>
          <w:b w:val="0"/>
          <w:bCs w:val="0"/>
          <w:sz w:val="22"/>
          <w:szCs w:val="22"/>
          <w:lang w:val="en-US"/>
        </w:rPr>
        <w:pPrChange w:author="Ume Sauda Ghanyani" w:date="2025-05-19T04:07:34.522Z">
          <w:pPr>
            <w:pStyle w:val="ListParagraph"/>
            <w:numPr>
              <w:ilvl w:val="0"/>
              <w:numId w:val="28"/>
            </w:numPr>
          </w:pPr>
        </w:pPrChange>
      </w:pPr>
      <w:ins w:author="Ume Sauda Ghanyani" w:date="2025-05-19T04:07:34.569Z" w:id="503505918">
        <w:r w:rsidRPr="35749960" w:rsidR="6F98C7BF">
          <w:rPr>
            <w:rFonts w:ascii="Aptos" w:hAnsi="Aptos" w:eastAsia="Aptos" w:cs="Aptos"/>
            <w:b w:val="0"/>
            <w:bCs w:val="0"/>
            <w:sz w:val="22"/>
            <w:szCs w:val="22"/>
            <w:lang w:val="en-US"/>
            <w:rPrChange w:author="Ume Sauda Ghanyani" w:date="2025-05-19T04:07:42.472Z" w:id="1697390848">
              <w:rPr>
                <w:rFonts w:ascii="Aptos" w:hAnsi="Aptos" w:eastAsia="Aptos" w:cs="Aptos"/>
                <w:sz w:val="22"/>
                <w:szCs w:val="22"/>
                <w:lang w:val="en-US"/>
              </w:rPr>
            </w:rPrChange>
          </w:rPr>
          <w:t xml:space="preserve">Directly </w:t>
        </w:r>
        <w:r w:rsidRPr="35749960" w:rsidR="6F98C7BF">
          <w:rPr>
            <w:rFonts w:ascii="Aptos" w:hAnsi="Aptos" w:eastAsia="Aptos" w:cs="Aptos"/>
            <w:b w:val="0"/>
            <w:bCs w:val="0"/>
            <w:sz w:val="22"/>
            <w:szCs w:val="22"/>
            <w:lang w:val="en-US"/>
          </w:rPr>
          <w:t>interfaces</w:t>
        </w:r>
        <w:r w:rsidRPr="35749960" w:rsidR="6F98C7BF">
          <w:rPr>
            <w:rFonts w:ascii="Aptos" w:hAnsi="Aptos" w:eastAsia="Aptos" w:cs="Aptos"/>
            <w:b w:val="0"/>
            <w:bCs w:val="0"/>
            <w:sz w:val="22"/>
            <w:szCs w:val="22"/>
            <w:lang w:val="en-US"/>
            <w:rPrChange w:author="Ume Sauda Ghanyani" w:date="2025-05-19T04:07:42.472Z" w:id="330160917">
              <w:rPr>
                <w:rFonts w:ascii="Aptos" w:hAnsi="Aptos" w:eastAsia="Aptos" w:cs="Aptos"/>
                <w:sz w:val="22"/>
                <w:szCs w:val="22"/>
                <w:lang w:val="en-US"/>
              </w:rPr>
            </w:rPrChange>
          </w:rPr>
          <w:t xml:space="preserve"> with the </w:t>
        </w:r>
        <w:r w:rsidRPr="35749960" w:rsidR="6F98C7BF">
          <w:rPr>
            <w:rFonts w:ascii="Aptos" w:hAnsi="Aptos" w:eastAsia="Aptos" w:cs="Aptos"/>
            <w:b w:val="0"/>
            <w:bCs w:val="0"/>
            <w:sz w:val="22"/>
            <w:szCs w:val="22"/>
            <w:lang w:val="en-US"/>
          </w:rPr>
          <w:t>Data Warehouse</w:t>
        </w:r>
        <w:r w:rsidRPr="35749960" w:rsidR="6F98C7BF">
          <w:rPr>
            <w:rFonts w:ascii="Aptos" w:hAnsi="Aptos" w:eastAsia="Aptos" w:cs="Aptos"/>
            <w:b w:val="0"/>
            <w:bCs w:val="0"/>
            <w:sz w:val="22"/>
            <w:szCs w:val="22"/>
            <w:lang w:val="en-US"/>
          </w:rPr>
          <w:t xml:space="preserve"> to provide:</w:t>
        </w:r>
      </w:ins>
    </w:p>
    <w:p w:rsidRPr="000F4604" w:rsidR="00520645" w:rsidP="35749960" w:rsidRDefault="00520645" w14:paraId="5DBA3EC3" w14:textId="0D007969">
      <w:pPr>
        <w:pStyle w:val="ListParagraph"/>
        <w:numPr>
          <w:ilvl w:val="1"/>
          <w:numId w:val="28"/>
        </w:numPr>
        <w:spacing w:before="240" w:beforeAutospacing="off" w:after="240" w:afterAutospacing="off"/>
        <w:ind/>
        <w:jc w:val="both"/>
        <w:rPr>
          <w:ins w:author="Ume Sauda Ghanyani" w:date="2025-05-19T04:07:34.569Z" w16du:dateUtc="2025-05-19T04:07:34.569Z" w:id="255074444"/>
          <w:rFonts w:ascii="Aptos" w:hAnsi="Aptos" w:eastAsia="Aptos" w:cs="Aptos"/>
          <w:b w:val="0"/>
          <w:bCs w:val="0"/>
          <w:sz w:val="22"/>
          <w:szCs w:val="22"/>
        </w:rPr>
        <w:pPrChange w:author="Ume Sauda Ghanyani" w:date="2025-05-19T04:07:34.529Z">
          <w:pPr>
            <w:pStyle w:val="ListParagraph"/>
            <w:numPr>
              <w:ilvl w:val="1"/>
              <w:numId w:val="28"/>
            </w:numPr>
          </w:pPr>
        </w:pPrChange>
      </w:pPr>
      <w:ins w:author="Ume Sauda Ghanyani" w:date="2025-05-19T04:07:34.569Z" w:id="1875088133">
        <w:r w:rsidRPr="35749960" w:rsidR="6F98C7BF">
          <w:rPr>
            <w:rFonts w:ascii="Aptos" w:hAnsi="Aptos" w:eastAsia="Aptos" w:cs="Aptos"/>
            <w:b w:val="0"/>
            <w:bCs w:val="0"/>
            <w:sz w:val="22"/>
            <w:szCs w:val="22"/>
          </w:rPr>
          <w:t>Visual dashboards</w:t>
        </w:r>
      </w:ins>
    </w:p>
    <w:p w:rsidRPr="000F4604" w:rsidR="00520645" w:rsidP="35749960" w:rsidRDefault="00520645" w14:paraId="5202D120" w14:textId="4A30F0C2">
      <w:pPr>
        <w:pStyle w:val="ListParagraph"/>
        <w:numPr>
          <w:ilvl w:val="1"/>
          <w:numId w:val="28"/>
        </w:numPr>
        <w:spacing w:before="240" w:beforeAutospacing="off" w:after="240" w:afterAutospacing="off"/>
        <w:ind/>
        <w:jc w:val="both"/>
        <w:rPr>
          <w:ins w:author="Ume Sauda Ghanyani" w:date="2025-05-19T04:07:34.569Z" w16du:dateUtc="2025-05-19T04:07:34.569Z" w:id="1866060021"/>
          <w:rFonts w:ascii="Aptos" w:hAnsi="Aptos" w:eastAsia="Aptos" w:cs="Aptos"/>
          <w:b w:val="0"/>
          <w:bCs w:val="0"/>
          <w:sz w:val="22"/>
          <w:szCs w:val="22"/>
        </w:rPr>
        <w:pPrChange w:author="Ume Sauda Ghanyani" w:date="2025-05-19T04:07:34.534Z">
          <w:pPr>
            <w:pStyle w:val="ListParagraph"/>
            <w:numPr>
              <w:ilvl w:val="1"/>
              <w:numId w:val="28"/>
            </w:numPr>
          </w:pPr>
        </w:pPrChange>
      </w:pPr>
      <w:ins w:author="Ume Sauda Ghanyani" w:date="2025-05-19T04:07:34.569Z" w:id="653345224">
        <w:r w:rsidRPr="35749960" w:rsidR="6F98C7BF">
          <w:rPr>
            <w:rFonts w:ascii="Aptos" w:hAnsi="Aptos" w:eastAsia="Aptos" w:cs="Aptos"/>
            <w:b w:val="0"/>
            <w:bCs w:val="0"/>
            <w:sz w:val="22"/>
            <w:szCs w:val="22"/>
          </w:rPr>
          <w:t>Reporting tools</w:t>
        </w:r>
      </w:ins>
    </w:p>
    <w:p w:rsidRPr="000F4604" w:rsidR="00520645" w:rsidP="35749960" w:rsidRDefault="00520645" w14:paraId="7AF6A99C" w14:textId="1E7E9945">
      <w:pPr>
        <w:pStyle w:val="ListParagraph"/>
        <w:numPr>
          <w:ilvl w:val="1"/>
          <w:numId w:val="28"/>
        </w:numPr>
        <w:spacing w:before="240" w:beforeAutospacing="off" w:after="240" w:afterAutospacing="off"/>
        <w:ind/>
        <w:jc w:val="both"/>
        <w:rPr>
          <w:ins w:author="Ume Sauda Ghanyani" w:date="2025-05-19T04:07:34.569Z" w16du:dateUtc="2025-05-19T04:07:34.569Z" w:id="1149039551"/>
          <w:rFonts w:ascii="Aptos" w:hAnsi="Aptos" w:eastAsia="Aptos" w:cs="Aptos"/>
          <w:b w:val="0"/>
          <w:bCs w:val="0"/>
          <w:sz w:val="22"/>
          <w:szCs w:val="22"/>
          <w:lang w:val="en-US"/>
        </w:rPr>
        <w:pPrChange w:author="Ume Sauda Ghanyani" w:date="2025-05-19T04:07:34.539Z">
          <w:pPr>
            <w:pStyle w:val="ListParagraph"/>
            <w:numPr>
              <w:ilvl w:val="1"/>
              <w:numId w:val="28"/>
            </w:numPr>
          </w:pPr>
        </w:pPrChange>
      </w:pPr>
      <w:ins w:author="Ume Sauda Ghanyani" w:date="2025-05-19T04:07:34.569Z" w:id="177512761">
        <w:r w:rsidRPr="35749960" w:rsidR="6F98C7BF">
          <w:rPr>
            <w:rFonts w:ascii="Aptos" w:hAnsi="Aptos" w:eastAsia="Aptos" w:cs="Aptos"/>
            <w:b w:val="0"/>
            <w:bCs w:val="0"/>
            <w:sz w:val="22"/>
            <w:szCs w:val="22"/>
            <w:lang w:val="en-US"/>
            <w:rPrChange w:author="Ume Sauda Ghanyani" w:date="2025-05-19T04:07:42.474Z" w:id="2107578706">
              <w:rPr>
                <w:rFonts w:ascii="Aptos" w:hAnsi="Aptos" w:eastAsia="Aptos" w:cs="Aptos"/>
                <w:sz w:val="22"/>
                <w:szCs w:val="22"/>
                <w:lang w:val="en-US"/>
              </w:rPr>
            </w:rPrChange>
          </w:rPr>
          <w:t xml:space="preserve">Advanced analytics interfaces (e.g., </w:t>
        </w:r>
        <w:r w:rsidRPr="35749960" w:rsidR="6F98C7BF">
          <w:rPr>
            <w:rFonts w:ascii="Aptos" w:hAnsi="Aptos" w:eastAsia="Aptos" w:cs="Aptos"/>
            <w:b w:val="0"/>
            <w:bCs w:val="0"/>
            <w:sz w:val="22"/>
            <w:szCs w:val="22"/>
            <w:lang w:val="en-US"/>
          </w:rPr>
          <w:t>JupyterLab</w:t>
        </w:r>
        <w:r w:rsidRPr="35749960" w:rsidR="6F98C7BF">
          <w:rPr>
            <w:rFonts w:ascii="Aptos" w:hAnsi="Aptos" w:eastAsia="Aptos" w:cs="Aptos"/>
            <w:b w:val="0"/>
            <w:bCs w:val="0"/>
            <w:sz w:val="22"/>
            <w:szCs w:val="22"/>
            <w:lang w:val="en-US"/>
          </w:rPr>
          <w:t>)</w:t>
        </w:r>
      </w:ins>
    </w:p>
    <w:p w:rsidRPr="000F4604" w:rsidR="00520645" w:rsidP="35749960" w:rsidRDefault="00520645" w14:paraId="4CB9BD2D" w14:textId="6B7B0549">
      <w:pPr>
        <w:pStyle w:val="ListParagraph"/>
        <w:numPr>
          <w:ilvl w:val="0"/>
          <w:numId w:val="28"/>
        </w:numPr>
        <w:spacing w:before="240" w:beforeAutospacing="off" w:after="240" w:afterAutospacing="off"/>
        <w:ind/>
        <w:jc w:val="both"/>
        <w:rPr>
          <w:ins w:author="Ume Sauda Ghanyani" w:date="2025-05-19T04:07:34.569Z" w16du:dateUtc="2025-05-19T04:07:34.569Z" w:id="909569599"/>
          <w:rFonts w:ascii="Aptos" w:hAnsi="Aptos" w:eastAsia="Aptos" w:cs="Aptos"/>
          <w:b w:val="0"/>
          <w:bCs w:val="0"/>
          <w:sz w:val="22"/>
          <w:szCs w:val="22"/>
        </w:rPr>
        <w:pPrChange w:author="Ume Sauda Ghanyani" w:date="2025-05-19T04:07:34.546Z">
          <w:pPr>
            <w:pStyle w:val="ListParagraph"/>
            <w:numPr>
              <w:ilvl w:val="0"/>
              <w:numId w:val="28"/>
            </w:numPr>
          </w:pPr>
        </w:pPrChange>
      </w:pPr>
      <w:ins w:author="Ume Sauda Ghanyani" w:date="2025-05-19T04:07:34.569Z" w:id="1505814637">
        <w:r w:rsidRPr="35749960" w:rsidR="6F98C7BF">
          <w:rPr>
            <w:rFonts w:ascii="Aptos" w:hAnsi="Aptos" w:eastAsia="Aptos" w:cs="Aptos"/>
            <w:b w:val="0"/>
            <w:bCs w:val="0"/>
            <w:sz w:val="22"/>
            <w:szCs w:val="22"/>
            <w:rPrChange w:author="Ume Sauda Ghanyani" w:date="2025-05-19T04:07:42.474Z" w:id="1851344767">
              <w:rPr>
                <w:rFonts w:ascii="Aptos" w:hAnsi="Aptos" w:eastAsia="Aptos" w:cs="Aptos"/>
                <w:sz w:val="22"/>
                <w:szCs w:val="22"/>
              </w:rPr>
            </w:rPrChange>
          </w:rPr>
          <w:t xml:space="preserve">Consumes curated data to support </w:t>
        </w:r>
        <w:r w:rsidRPr="35749960" w:rsidR="6F98C7BF">
          <w:rPr>
            <w:rFonts w:ascii="Aptos" w:hAnsi="Aptos" w:eastAsia="Aptos" w:cs="Aptos"/>
            <w:b w:val="0"/>
            <w:bCs w:val="0"/>
            <w:sz w:val="22"/>
            <w:szCs w:val="22"/>
          </w:rPr>
          <w:t>data analysts</w:t>
        </w:r>
        <w:r w:rsidRPr="35749960" w:rsidR="6F98C7BF">
          <w:rPr>
            <w:rFonts w:ascii="Aptos" w:hAnsi="Aptos" w:eastAsia="Aptos" w:cs="Aptos"/>
            <w:b w:val="0"/>
            <w:bCs w:val="0"/>
            <w:sz w:val="22"/>
            <w:szCs w:val="22"/>
            <w:rPrChange w:author="Ume Sauda Ghanyani" w:date="2025-05-19T04:07:42.475Z" w:id="269579319">
              <w:rPr>
                <w:rFonts w:ascii="Aptos" w:hAnsi="Aptos" w:eastAsia="Aptos" w:cs="Aptos"/>
                <w:sz w:val="22"/>
                <w:szCs w:val="22"/>
              </w:rPr>
            </w:rPrChange>
          </w:rPr>
          <w:t xml:space="preserve"> and </w:t>
        </w:r>
        <w:r w:rsidRPr="35749960" w:rsidR="6F98C7BF">
          <w:rPr>
            <w:rFonts w:ascii="Aptos" w:hAnsi="Aptos" w:eastAsia="Aptos" w:cs="Aptos"/>
            <w:b w:val="0"/>
            <w:bCs w:val="0"/>
            <w:sz w:val="22"/>
            <w:szCs w:val="22"/>
          </w:rPr>
          <w:t>risk managers</w:t>
        </w:r>
        <w:r w:rsidRPr="35749960" w:rsidR="6F98C7BF">
          <w:rPr>
            <w:rFonts w:ascii="Aptos" w:hAnsi="Aptos" w:eastAsia="Aptos" w:cs="Aptos"/>
            <w:b w:val="0"/>
            <w:bCs w:val="0"/>
            <w:sz w:val="22"/>
            <w:szCs w:val="22"/>
          </w:rPr>
          <w:t xml:space="preserve"> in decision-making.</w:t>
        </w:r>
      </w:ins>
    </w:p>
    <w:p w:rsidRPr="000F4604" w:rsidR="00520645" w:rsidP="35749960" w:rsidRDefault="00520645" w14:paraId="59B276A6" w14:textId="50D4BCAC">
      <w:pPr>
        <w:pStyle w:val="Heading4"/>
        <w:spacing w:before="319" w:beforeAutospacing="off" w:after="319" w:afterAutospacing="off"/>
        <w:ind/>
        <w:jc w:val="both"/>
        <w:rPr>
          <w:ins w:author="Ume Sauda Ghanyani" w:date="2025-05-19T04:07:34.57Z" w16du:dateUtc="2025-05-19T04:07:34.57Z" w:id="1488867882"/>
          <w:rFonts w:ascii="Aptos" w:hAnsi="Aptos" w:eastAsia="Aptos" w:cs="Aptos"/>
          <w:b w:val="0"/>
          <w:bCs w:val="0"/>
          <w:sz w:val="24"/>
          <w:szCs w:val="24"/>
          <w:rPrChange w:author="Ume Sauda Ghanyani" w:date="2025-05-19T04:07:43.292Z" w:id="137659675">
            <w:rPr>
              <w:ins w:author="Ume Sauda Ghanyani" w:date="2025-05-19T04:07:34.57Z" w16du:dateUtc="2025-05-19T04:07:34.57Z" w:id="1660351828"/>
              <w:rFonts w:ascii="Aptos" w:hAnsi="Aptos" w:eastAsia="Aptos" w:cs="Aptos"/>
              <w:b w:val="1"/>
              <w:bCs w:val="1"/>
              <w:sz w:val="24"/>
              <w:szCs w:val="24"/>
            </w:rPr>
          </w:rPrChange>
        </w:rPr>
        <w:pPrChange w:author="Ume Sauda Ghanyani" w:date="2025-05-19T04:07:34.551Z">
          <w:pPr/>
        </w:pPrChange>
      </w:pPr>
      <w:ins w:author="Ume Sauda Ghanyani" w:date="2025-05-19T04:07:34.57Z" w:id="1006117483">
        <w:r w:rsidRPr="35749960" w:rsidR="6F98C7BF">
          <w:rPr>
            <w:rFonts w:ascii="Aptos" w:hAnsi="Aptos" w:eastAsia="Aptos" w:cs="Aptos"/>
            <w:b w:val="0"/>
            <w:bCs w:val="0"/>
            <w:sz w:val="24"/>
            <w:szCs w:val="24"/>
            <w:rPrChange w:author="Ume Sauda Ghanyani" w:date="2025-05-19T04:07:43.292Z" w:id="1395698638">
              <w:rPr>
                <w:rFonts w:ascii="Aptos" w:hAnsi="Aptos" w:eastAsia="Aptos" w:cs="Aptos"/>
                <w:b w:val="1"/>
                <w:bCs w:val="1"/>
                <w:sz w:val="24"/>
                <w:szCs w:val="24"/>
              </w:rPr>
            </w:rPrChange>
          </w:rPr>
          <w:t>5. Data Engineer Access</w:t>
        </w:r>
      </w:ins>
    </w:p>
    <w:p w:rsidRPr="000F4604" w:rsidR="00520645" w:rsidP="35749960" w:rsidRDefault="00520645" w14:paraId="549F660A" w14:textId="61D84851">
      <w:pPr>
        <w:pStyle w:val="ListParagraph"/>
        <w:numPr>
          <w:ilvl w:val="0"/>
          <w:numId w:val="29"/>
        </w:numPr>
        <w:spacing w:before="240" w:beforeAutospacing="off" w:after="240" w:afterAutospacing="off"/>
        <w:ind/>
        <w:jc w:val="both"/>
        <w:rPr>
          <w:ins w:author="Ume Sauda Ghanyani" w:date="2025-05-19T04:07:34.57Z" w16du:dateUtc="2025-05-19T04:07:34.57Z" w:id="582977336"/>
          <w:rFonts w:ascii="Aptos" w:hAnsi="Aptos" w:eastAsia="Aptos" w:cs="Aptos"/>
          <w:b w:val="0"/>
          <w:bCs w:val="0"/>
          <w:sz w:val="22"/>
          <w:szCs w:val="22"/>
        </w:rPr>
        <w:pPrChange w:author="Ume Sauda Ghanyani" w:date="2025-05-19T04:07:34.556Z">
          <w:pPr>
            <w:pStyle w:val="ListParagraph"/>
            <w:numPr>
              <w:ilvl w:val="0"/>
              <w:numId w:val="29"/>
            </w:numPr>
          </w:pPr>
        </w:pPrChange>
      </w:pPr>
      <w:ins w:author="Ume Sauda Ghanyani" w:date="2025-05-19T04:07:34.57Z" w:id="1500696963">
        <w:r w:rsidRPr="35749960" w:rsidR="6F98C7BF">
          <w:rPr>
            <w:rFonts w:ascii="Aptos" w:hAnsi="Aptos" w:eastAsia="Aptos" w:cs="Aptos"/>
            <w:b w:val="0"/>
            <w:bCs w:val="0"/>
            <w:sz w:val="22"/>
            <w:szCs w:val="22"/>
            <w:rPrChange w:author="Ume Sauda Ghanyani" w:date="2025-05-19T04:07:42.476Z" w:id="732434978">
              <w:rPr>
                <w:rFonts w:ascii="Aptos" w:hAnsi="Aptos" w:eastAsia="Aptos" w:cs="Aptos"/>
                <w:sz w:val="22"/>
                <w:szCs w:val="22"/>
              </w:rPr>
            </w:rPrChange>
          </w:rPr>
          <w:t xml:space="preserve">Engineers interact with the Data Warehouse via </w:t>
        </w:r>
        <w:r w:rsidRPr="35749960" w:rsidR="6F98C7BF">
          <w:rPr>
            <w:rFonts w:ascii="Aptos" w:hAnsi="Aptos" w:eastAsia="Aptos" w:cs="Aptos"/>
            <w:b w:val="0"/>
            <w:bCs w:val="0"/>
            <w:sz w:val="22"/>
            <w:szCs w:val="22"/>
          </w:rPr>
          <w:t>ETL pipelines</w:t>
        </w:r>
        <w:r w:rsidRPr="35749960" w:rsidR="6F98C7BF">
          <w:rPr>
            <w:rFonts w:ascii="Aptos" w:hAnsi="Aptos" w:eastAsia="Aptos" w:cs="Aptos"/>
            <w:b w:val="0"/>
            <w:bCs w:val="0"/>
            <w:sz w:val="22"/>
            <w:szCs w:val="22"/>
          </w:rPr>
          <w:t xml:space="preserve"> and data access tools.</w:t>
        </w:r>
      </w:ins>
    </w:p>
    <w:p w:rsidRPr="000F4604" w:rsidR="00520645" w:rsidP="35749960" w:rsidRDefault="00520645" w14:paraId="7B33081E" w14:textId="4928C42B">
      <w:pPr>
        <w:pStyle w:val="ListParagraph"/>
        <w:numPr>
          <w:ilvl w:val="0"/>
          <w:numId w:val="29"/>
        </w:numPr>
        <w:spacing w:before="240" w:beforeAutospacing="off" w:after="240" w:afterAutospacing="off"/>
        <w:ind/>
        <w:jc w:val="both"/>
        <w:rPr>
          <w:ins w:author="Ume Sauda Ghanyani" w:date="2025-05-19T04:07:34.57Z" w16du:dateUtc="2025-05-19T04:07:34.57Z" w:id="1753215500"/>
          <w:rFonts w:ascii="Aptos" w:hAnsi="Aptos" w:eastAsia="Aptos" w:cs="Aptos"/>
          <w:b w:val="0"/>
          <w:bCs w:val="0"/>
          <w:sz w:val="22"/>
          <w:szCs w:val="22"/>
          <w:lang w:val="en-US"/>
        </w:rPr>
        <w:pPrChange w:author="Ume Sauda Ghanyani" w:date="2025-05-19T04:07:34.564Z">
          <w:pPr>
            <w:pStyle w:val="ListParagraph"/>
            <w:numPr>
              <w:ilvl w:val="0"/>
              <w:numId w:val="29"/>
            </w:numPr>
          </w:pPr>
        </w:pPrChange>
      </w:pPr>
      <w:ins w:author="Ume Sauda Ghanyani" w:date="2025-05-19T04:07:34.57Z" w:id="470155638">
        <w:r w:rsidRPr="35749960" w:rsidR="6F98C7BF">
          <w:rPr>
            <w:rFonts w:ascii="Aptos" w:hAnsi="Aptos" w:eastAsia="Aptos" w:cs="Aptos"/>
            <w:b w:val="0"/>
            <w:bCs w:val="0"/>
            <w:sz w:val="22"/>
            <w:szCs w:val="22"/>
            <w:lang w:val="en-US"/>
          </w:rPr>
          <w:t xml:space="preserve">Responsible for designing and managing ingestion flows, data modeling, and integration with </w:t>
        </w:r>
        <w:r w:rsidRPr="35749960" w:rsidR="6F98C7BF">
          <w:rPr>
            <w:rFonts w:ascii="Aptos" w:hAnsi="Aptos" w:eastAsia="Aptos" w:cs="Aptos"/>
            <w:b w:val="0"/>
            <w:bCs w:val="0"/>
            <w:sz w:val="22"/>
            <w:szCs w:val="22"/>
            <w:lang w:val="en-US"/>
          </w:rPr>
          <w:t>additional</w:t>
        </w:r>
        <w:r w:rsidRPr="35749960" w:rsidR="6F98C7BF">
          <w:rPr>
            <w:rFonts w:ascii="Aptos" w:hAnsi="Aptos" w:eastAsia="Aptos" w:cs="Aptos"/>
            <w:b w:val="0"/>
            <w:bCs w:val="0"/>
            <w:sz w:val="22"/>
            <w:szCs w:val="22"/>
            <w:lang w:val="en-US"/>
          </w:rPr>
          <w:t xml:space="preserve"> systems.</w:t>
        </w:r>
      </w:ins>
    </w:p>
    <w:p w:rsidRPr="000F4604" w:rsidR="00520645" w:rsidP="35749960" w:rsidRDefault="00520645" w14:paraId="5F093314" w14:textId="3023B14C">
      <w:pPr>
        <w:ind w:left="0"/>
        <w:jc w:val="both"/>
      </w:pPr>
    </w:p>
    <w:sectPr w:rsidRPr="000F4604" w:rsidR="00520645" w:rsidSect="002447C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sa" w:author="sandy@labuschagnehome.com" w:date="2025-05-04T16:25:20" w:id="78960854">
    <w:p xmlns:w14="http://schemas.microsoft.com/office/word/2010/wordml" xmlns:w="http://schemas.openxmlformats.org/wordprocessingml/2006/main" w:rsidR="3F701F24" w:rsidRDefault="4EEB677E" w14:paraId="0DB30C6F" w14:textId="5303F145">
      <w:pPr>
        <w:pStyle w:val="CommentText"/>
      </w:pPr>
      <w:r>
        <w:rPr>
          <w:rStyle w:val="CommentReference"/>
        </w:rPr>
        <w:annotationRef/>
      </w:r>
      <w:r w:rsidRPr="11B4C545" w:rsidR="605EADF8">
        <w:t>@justus Also JupyterLabs?</w:t>
      </w:r>
    </w:p>
  </w:comment>
  <w:comment xmlns:w="http://schemas.openxmlformats.org/wordprocessingml/2006/main" w:initials="jo" w:author="jortlepp@contractor.linuxfoundation.org" w:date="2025-05-05T07:48:59" w:id="1999203238">
    <w:p xmlns:w14="http://schemas.microsoft.com/office/word/2010/wordml" xmlns:w="http://schemas.openxmlformats.org/wordprocessingml/2006/main" w:rsidR="095B7051" w:rsidRDefault="16C4AD6C" w14:paraId="128095DB" w14:textId="133ABF1A">
      <w:pPr>
        <w:pStyle w:val="CommentText"/>
      </w:pPr>
      <w:r>
        <w:rPr>
          <w:rStyle w:val="CommentReference"/>
        </w:rPr>
        <w:annotationRef/>
      </w:r>
      <w:r w:rsidRPr="14C50F1E" w:rsidR="37FD9664">
        <w:t>JupyterLabs preferred. As I understand it, the 'Labs IDE encapsulates the Notebook functionality anyway.</w:t>
      </w:r>
    </w:p>
  </w:comment>
  <w:comment xmlns:w="http://schemas.openxmlformats.org/wordprocessingml/2006/main" w:initials="jo" w:author="jortlepp@contractor.linuxfoundation.org" w:date="2025-05-05T08:02:52" w:id="191633446">
    <w:p xmlns:w14="http://schemas.microsoft.com/office/word/2010/wordml" xmlns:w="http://schemas.openxmlformats.org/wordprocessingml/2006/main" w:rsidR="50A39047" w:rsidRDefault="7B5D6B17" w14:paraId="112E3293" w14:textId="712540B5">
      <w:pPr>
        <w:pStyle w:val="CommentText"/>
      </w:pPr>
      <w:r>
        <w:rPr>
          <w:rStyle w:val="CommentReference"/>
        </w:rPr>
        <w:annotationRef/>
      </w:r>
      <w:r w:rsidRPr="78CAC375" w:rsidR="085349C4">
        <w:t>Clarify - what does this requirement tangibly mean?</w:t>
      </w:r>
    </w:p>
  </w:comment>
  <w:comment xmlns:w="http://schemas.openxmlformats.org/wordprocessingml/2006/main" w:initials="jo" w:author="jortlepp@contractor.linuxfoundation.org" w:date="2025-05-05T08:03:03" w:id="899431394">
    <w:p xmlns:w14="http://schemas.microsoft.com/office/word/2010/wordml" xmlns:w="http://schemas.openxmlformats.org/wordprocessingml/2006/main" w:rsidR="125A3CA4" w:rsidRDefault="50A2A95E" w14:paraId="4ED911C6" w14:textId="0FEABB9B">
      <w:pPr>
        <w:pStyle w:val="CommentText"/>
      </w:pPr>
      <w:r>
        <w:rPr>
          <w:rStyle w:val="CommentReference"/>
        </w:rPr>
        <w:annotationRef/>
      </w:r>
      <w:r w:rsidRPr="6D3EAB75" w:rsidR="1363E561">
        <w:t>Separate into a new requirement.</w:t>
      </w:r>
    </w:p>
  </w:comment>
  <w:comment xmlns:w="http://schemas.openxmlformats.org/wordprocessingml/2006/main" w:initials="jo" w:author="jortlepp@contractor.linuxfoundation.org" w:date="2025-05-05T08:04:01" w:id="396116036">
    <w:p xmlns:w14="http://schemas.microsoft.com/office/word/2010/wordml" xmlns:w="http://schemas.openxmlformats.org/wordprocessingml/2006/main" w:rsidR="6A7A6E58" w:rsidRDefault="16EC832D" w14:paraId="41538A4F" w14:textId="54CAD651">
      <w:pPr>
        <w:pStyle w:val="CommentText"/>
      </w:pPr>
      <w:r>
        <w:rPr>
          <w:rStyle w:val="CommentReference"/>
        </w:rPr>
        <w:annotationRef/>
      </w:r>
      <w:r w:rsidRPr="5033ECC2" w:rsidR="50B07E83">
        <w:t>A context diagram would be useful here. The Data Warehouse is also expected to integrate with the BI/Analytics platform/services.</w:t>
      </w:r>
    </w:p>
  </w:comment>
  <w:comment xmlns:w="http://schemas.openxmlformats.org/wordprocessingml/2006/main" w:initials="jo" w:author="jortlepp@contractor.linuxfoundation.org" w:date="2025-05-05T08:05:40" w:id="2089345696">
    <w:p xmlns:w14="http://schemas.microsoft.com/office/word/2010/wordml" xmlns:w="http://schemas.openxmlformats.org/wordprocessingml/2006/main" w:rsidR="1CAE84E7" w:rsidRDefault="070E4C0B" w14:paraId="6C53003C" w14:textId="5FFAFB88">
      <w:pPr>
        <w:pStyle w:val="CommentText"/>
      </w:pPr>
      <w:r>
        <w:rPr>
          <w:rStyle w:val="CommentReference"/>
        </w:rPr>
        <w:annotationRef/>
      </w:r>
      <w:r w:rsidRPr="6AAF12D0" w:rsidR="68D1F6DC">
        <w:t>Clarify? Does this refer to the "project workstream"?</w:t>
      </w:r>
    </w:p>
  </w:comment>
  <w:comment xmlns:w="http://schemas.openxmlformats.org/wordprocessingml/2006/main" w:initials="jo" w:author="jortlepp@contractor.linuxfoundation.org" w:date="2025-05-05T08:08:01" w:id="632028661">
    <w:p xmlns:w14="http://schemas.microsoft.com/office/word/2010/wordml" xmlns:w="http://schemas.openxmlformats.org/wordprocessingml/2006/main" w:rsidR="2F22E67C" w:rsidRDefault="04E091EE" w14:paraId="4663A720" w14:textId="2C58D40F">
      <w:pPr>
        <w:pStyle w:val="CommentText"/>
      </w:pPr>
      <w:r>
        <w:rPr>
          <w:rStyle w:val="CommentReference"/>
        </w:rPr>
        <w:annotationRef/>
      </w:r>
      <w:r w:rsidRPr="645E839C" w:rsidR="16238B69">
        <w:t>Be careful of overly generic adjectives in a BRS; rather add more information that clarifies the meaning/intent of the adjective. In this case, what does "smooth integration" actually involve?</w:t>
      </w:r>
    </w:p>
  </w:comment>
  <w:comment xmlns:w="http://schemas.openxmlformats.org/wordprocessingml/2006/main" w:initials="jo" w:author="jortlepp@contractor.linuxfoundation.org" w:date="2025-05-05T08:11:08" w:id="1831261450">
    <w:p xmlns:w14="http://schemas.microsoft.com/office/word/2010/wordml" xmlns:w="http://schemas.openxmlformats.org/wordprocessingml/2006/main" w:rsidR="18A07D7F" w:rsidRDefault="4FEB989F" w14:paraId="2B50154F" w14:textId="132B1D89">
      <w:pPr>
        <w:pStyle w:val="CommentText"/>
      </w:pPr>
      <w:r>
        <w:rPr>
          <w:rStyle w:val="CommentReference"/>
        </w:rPr>
        <w:annotationRef/>
      </w:r>
      <w:r w:rsidRPr="6896E246" w:rsidR="68074257">
        <w:t>This section is correct in terms of the criteria for the selection of the Data Warehousing solution, but we are missing requirements here that informs the actual select of the solution, as well as the implementation of the solution, which is the ultimate goal.</w:t>
      </w:r>
    </w:p>
  </w:comment>
  <w:comment xmlns:w="http://schemas.openxmlformats.org/wordprocessingml/2006/main" w:initials="jo" w:author="jortlepp@contractor.linuxfoundation.org" w:date="2025-05-05T08:12:10" w:id="1130141874">
    <w:p xmlns:w14="http://schemas.microsoft.com/office/word/2010/wordml" xmlns:w="http://schemas.openxmlformats.org/wordprocessingml/2006/main" w:rsidR="53BED306" w:rsidRDefault="7F28AE6D" w14:paraId="0362D10A" w14:textId="71561CBB">
      <w:pPr>
        <w:pStyle w:val="CommentText"/>
      </w:pPr>
      <w:r>
        <w:rPr>
          <w:rStyle w:val="CommentReference"/>
        </w:rPr>
        <w:annotationRef/>
      </w:r>
      <w:r w:rsidRPr="67A75F40" w:rsidR="2E4DDC95">
        <w:t>There are a number of features specified for the selection criteria that can be directly translated into requirements for the implementation as well.</w:t>
      </w:r>
    </w:p>
  </w:comment>
  <w:comment xmlns:w="http://schemas.openxmlformats.org/wordprocessingml/2006/main" w:initials="sa" w:author="sandy@labuschagnehome.com" w:date="2025-05-05T17:20:13" w:id="1609893396">
    <w:p xmlns:w14="http://schemas.microsoft.com/office/word/2010/wordml" xmlns:w="http://schemas.openxmlformats.org/wordprocessingml/2006/main" w:rsidR="5020EBB7" w:rsidRDefault="4FD8885A" w14:paraId="44459812" w14:textId="78C31DCE">
      <w:pPr>
        <w:pStyle w:val="CommentText"/>
      </w:pPr>
      <w:r>
        <w:rPr>
          <w:rStyle w:val="CommentReference"/>
        </w:rPr>
        <w:annotationRef/>
      </w:r>
      <w:r w:rsidRPr="6BEA95FA" w:rsidR="26B372FC">
        <w:t>Include high-level goals for the Datawarehouse, such as</w:t>
      </w:r>
    </w:p>
    <w:p xmlns:w14="http://schemas.microsoft.com/office/word/2010/wordml" xmlns:w="http://schemas.openxmlformats.org/wordprocessingml/2006/main" w:rsidR="01BACB57" w:rsidRDefault="7CE2556B" w14:paraId="566D9C37" w14:textId="4ABA7970">
      <w:pPr>
        <w:pStyle w:val="CommentText"/>
      </w:pPr>
      <w:r w:rsidRPr="527ECBF5" w:rsidR="1F6CFE6C">
        <w:t>- Store data to support reporting requirements in the BI, Analytics and Reporting Module</w:t>
      </w:r>
    </w:p>
    <w:p xmlns:w14="http://schemas.microsoft.com/office/word/2010/wordml" xmlns:w="http://schemas.openxmlformats.org/wordprocessingml/2006/main" w:rsidR="16D7B0EE" w:rsidRDefault="7FBAB414" w14:paraId="565321C8" w14:textId="5714427D">
      <w:pPr>
        <w:pStyle w:val="CommentText"/>
      </w:pPr>
      <w:r w:rsidRPr="37EA1CFA" w:rsidR="05BDE6F2">
        <w:t>- Store data enrichment from third-party data sources</w:t>
      </w:r>
    </w:p>
    <w:p xmlns:w14="http://schemas.microsoft.com/office/word/2010/wordml" xmlns:w="http://schemas.openxmlformats.org/wordprocessingml/2006/main" w:rsidR="0849FD47" w:rsidRDefault="1A0F4F86" w14:paraId="311EFB44" w14:textId="6EBB17FA">
      <w:pPr>
        <w:pStyle w:val="CommentText"/>
      </w:pPr>
      <w:r w:rsidRPr="790BEC71" w:rsidR="69EEEF90">
        <w:t xml:space="preserve">- Support Analytics and Visualisation requirements in the Investigations Module  </w:t>
      </w:r>
    </w:p>
    <w:p xmlns:w14="http://schemas.microsoft.com/office/word/2010/wordml" xmlns:w="http://schemas.openxmlformats.org/wordprocessingml/2006/main" w:rsidR="67E45598" w:rsidRDefault="0B386655" w14:paraId="209B51DB" w14:textId="4AA8624D">
      <w:pPr>
        <w:pStyle w:val="CommentText"/>
      </w:pPr>
      <w:r w:rsidRPr="4C18DC56" w:rsidR="01CD5347">
        <w:t>- Enable training of ML models e.g. anomaly detection</w:t>
      </w:r>
    </w:p>
    <w:p xmlns:w14="http://schemas.microsoft.com/office/word/2010/wordml" xmlns:w="http://schemas.openxmlformats.org/wordprocessingml/2006/main" w:rsidR="1FADB1BD" w:rsidRDefault="729686C3" w14:paraId="33A7E551" w14:textId="00C946DC">
      <w:pPr>
        <w:pStyle w:val="CommentText"/>
      </w:pPr>
      <w:r w:rsidRPr="3B15052D" w:rsidR="20FA50A3">
        <w:t>- Support the data requirements for the calibration module</w:t>
      </w:r>
    </w:p>
    <w:p xmlns:w14="http://schemas.microsoft.com/office/word/2010/wordml" xmlns:w="http://schemas.openxmlformats.org/wordprocessingml/2006/main" w:rsidR="0A3DE028" w:rsidRDefault="70BE6C07" w14:paraId="6945C567" w14:textId="49331567">
      <w:pPr>
        <w:pStyle w:val="CommentText"/>
      </w:pPr>
      <w:r w:rsidRPr="407430BE" w:rsidR="1A4F15B6">
        <w:t>- Support data requirements for the case management system module</w:t>
      </w:r>
    </w:p>
    <w:p xmlns:w14="http://schemas.microsoft.com/office/word/2010/wordml" xmlns:w="http://schemas.openxmlformats.org/wordprocessingml/2006/main" w:rsidR="6822692A" w:rsidRDefault="0789B5D5" w14:paraId="50A955F1" w14:textId="3E0669A3">
      <w:pPr>
        <w:pStyle w:val="CommentText"/>
      </w:pPr>
    </w:p>
  </w:comment>
  <w:comment xmlns:w="http://schemas.openxmlformats.org/wordprocessingml/2006/main" w:initials="sa" w:author="sandy@labuschagnehome.com" w:date="2025-05-05T17:34:38" w:id="1860566741">
    <w:p xmlns:w14="http://schemas.microsoft.com/office/word/2010/wordml" xmlns:w="http://schemas.openxmlformats.org/wordprocessingml/2006/main" w:rsidR="1B2C1FE1" w:rsidRDefault="020B67CF" w14:paraId="775B1AF4" w14:textId="02A8B938">
      <w:pPr>
        <w:pStyle w:val="CommentText"/>
      </w:pPr>
      <w:r>
        <w:rPr>
          <w:rStyle w:val="CommentReference"/>
        </w:rPr>
        <w:annotationRef/>
      </w:r>
      <w:r w:rsidRPr="0C011846" w:rsidR="693C984C">
        <w:t>Please include Constraints, Assumptions, Risks and Dependencies (CARDs) for the datawarehouse business requirement</w:t>
      </w:r>
    </w:p>
  </w:comment>
  <w:comment xmlns:w="http://schemas.openxmlformats.org/wordprocessingml/2006/main" w:initials="UG" w:author="Ume Sauda Ghanyani" w:date="2025-05-16T15:45:59" w:id="1666444655">
    <w:p xmlns:w14="http://schemas.microsoft.com/office/word/2010/wordml" xmlns:w="http://schemas.openxmlformats.org/wordprocessingml/2006/main" w:rsidR="63AF06F0" w:rsidRDefault="7C47F6C4" w14:paraId="43A8B137" w14:textId="0E91B423">
      <w:pPr>
        <w:pStyle w:val="CommentText"/>
      </w:pPr>
      <w:r>
        <w:rPr>
          <w:rStyle w:val="CommentReference"/>
        </w:rPr>
        <w:annotationRef/>
      </w:r>
      <w:r w:rsidRPr="79827903" w:rsidR="67BC31BB">
        <w:t>this means it should be flexible to connect with other future modules. Removing this since i have mentioned that in the last sentence</w:t>
      </w:r>
    </w:p>
  </w:comment>
  <w:comment xmlns:w="http://schemas.openxmlformats.org/wordprocessingml/2006/main" w:initials="UG" w:author="Ume Sauda Ghanyani" w:date="2025-05-16T18:01:00" w:id="341077381">
    <w:p xmlns:w14="http://schemas.microsoft.com/office/word/2010/wordml" xmlns:w="http://schemas.openxmlformats.org/wordprocessingml/2006/main" w:rsidR="7DDB6DAE" w:rsidRDefault="45177321" w14:paraId="15AB5E37" w14:textId="63838AB6">
      <w:pPr>
        <w:pStyle w:val="CommentText"/>
      </w:pPr>
      <w:r>
        <w:rPr>
          <w:rStyle w:val="CommentReference"/>
        </w:rPr>
        <w:annotationRef/>
      </w:r>
      <w:r w:rsidRPr="3ABD8A6C" w:rsidR="6FC62381">
        <w:t xml:space="preserve">will including these in next steps i.e. Functional Specification Document for DWH </w:t>
      </w:r>
    </w:p>
  </w:comment>
  <w:comment xmlns:w="http://schemas.openxmlformats.org/wordprocessingml/2006/main" w:initials="UG" w:author="Ume Sauda Ghanyani" w:date="2025-05-16T18:01:34" w:id="867922269">
    <w:p xmlns:w14="http://schemas.microsoft.com/office/word/2010/wordml" xmlns:w="http://schemas.openxmlformats.org/wordprocessingml/2006/main" w:rsidR="166112B2" w:rsidRDefault="20778A5C" w14:paraId="00097131" w14:textId="2843B33D">
      <w:pPr>
        <w:pStyle w:val="CommentText"/>
      </w:pPr>
      <w:r>
        <w:rPr>
          <w:rStyle w:val="CommentReference"/>
        </w:rPr>
        <w:annotationRef/>
      </w:r>
      <w:r w:rsidRPr="63435891" w:rsidR="6ED1441B">
        <w:t>A.1 - A.4 include high level requirements for DWH.</w:t>
      </w:r>
    </w:p>
  </w:comment>
  <w:comment xmlns:w="http://schemas.openxmlformats.org/wordprocessingml/2006/main" w:initials="UG" w:author="Ume Sauda Ghanyani" w:date="2025-05-16T18:07:33" w:id="1487993301">
    <w:p xmlns:w14="http://schemas.microsoft.com/office/word/2010/wordml" xmlns:w="http://schemas.openxmlformats.org/wordprocessingml/2006/main" w:rsidR="1359F417" w:rsidRDefault="3A9A3A4E" w14:paraId="749188B5" w14:textId="542F88FC">
      <w:pPr>
        <w:pStyle w:val="CommentText"/>
      </w:pPr>
      <w:r>
        <w:rPr>
          <w:rStyle w:val="CommentReference"/>
        </w:rPr>
        <w:annotationRef/>
      </w:r>
      <w:r w:rsidRPr="3E263579" w:rsidR="224EE2D2">
        <w:t>i have rephrased the requirement.</w:t>
      </w:r>
    </w:p>
  </w:comment>
  <w:comment xmlns:w="http://schemas.openxmlformats.org/wordprocessingml/2006/main" w:initials="UG" w:author="Ume Sauda Ghanyani" w:date="2025-05-16T18:07:44" w:id="868732117">
    <w:p xmlns:w14="http://schemas.microsoft.com/office/word/2010/wordml" xmlns:w="http://schemas.openxmlformats.org/wordprocessingml/2006/main" w:rsidR="3B9E8C4A" w:rsidRDefault="7CFF4F90" w14:paraId="219FA2A2" w14:textId="39F853FD">
      <w:pPr>
        <w:pStyle w:val="CommentText"/>
      </w:pPr>
      <w:r>
        <w:rPr>
          <w:rStyle w:val="CommentReference"/>
        </w:rPr>
        <w:annotationRef/>
      </w:r>
      <w:r w:rsidRPr="5754C269" w:rsidR="63A82A2A">
        <w:t>requirement has been rephrased.</w:t>
      </w:r>
    </w:p>
  </w:comment>
  <w:comment xmlns:w="http://schemas.openxmlformats.org/wordprocessingml/2006/main" w:initials="UG" w:author="Ume Sauda Ghanyani" w:date="2025-05-19T09:13:02" w:id="543949099">
    <w:p xmlns:w14="http://schemas.microsoft.com/office/word/2010/wordml" xmlns:w="http://schemas.openxmlformats.org/wordprocessingml/2006/main" w:rsidR="39B0ACD7" w:rsidRDefault="397DECA8" w14:paraId="475F3C50" w14:textId="0C29D31A">
      <w:pPr>
        <w:pStyle w:val="CommentText"/>
      </w:pPr>
      <w:r>
        <w:rPr>
          <w:rStyle w:val="CommentReference"/>
        </w:rPr>
        <w:annotationRef/>
      </w:r>
      <w:r w:rsidRPr="06CDF003" w:rsidR="6B831154">
        <w:t xml:space="preserve">context diagram has been added </w:t>
      </w:r>
    </w:p>
  </w:comment>
  <w:comment xmlns:w="http://schemas.openxmlformats.org/wordprocessingml/2006/main" w:initials="sa" w:author="sandy@labuschagnehome.com" w:date="2025-05-19T08:38:07" w:id="1545537672">
    <w:p xmlns:w14="http://schemas.microsoft.com/office/word/2010/wordml" xmlns:w="http://schemas.openxmlformats.org/wordprocessingml/2006/main" w:rsidR="43AE577D" w:rsidRDefault="4F1C7202" w14:paraId="32CB0CC5" w14:textId="63EAACDE">
      <w:pPr>
        <w:pStyle w:val="CommentText"/>
      </w:pPr>
      <w:r>
        <w:rPr>
          <w:rStyle w:val="CommentReference"/>
        </w:rPr>
        <w:annotationRef/>
      </w:r>
      <w:r w:rsidRPr="2C786BE2" w:rsidR="7CD0C642">
        <w:t>Analytics &amp; Visualizations in Investigations module must also be supported by the datawarehouse</w:t>
      </w:r>
    </w:p>
    <w:p xmlns:w14="http://schemas.microsoft.com/office/word/2010/wordml" xmlns:w="http://schemas.openxmlformats.org/wordprocessingml/2006/main" w:rsidR="07CA6064" w:rsidRDefault="6C5EAE90" w14:paraId="2A6B4A3F" w14:textId="78C68626">
      <w:pPr>
        <w:pStyle w:val="CommentText"/>
      </w:pPr>
      <w:r w:rsidRPr="7E219655" w:rsidR="5A32CD97">
        <w:t>Data enrichment from third party data sources</w:t>
      </w:r>
    </w:p>
  </w:comment>
  <w:comment xmlns:w="http://schemas.openxmlformats.org/wordprocessingml/2006/main" w:initials="jo" w:author="jortlepp@contractor.linuxfoundation.org" w:date="2025-05-21T12:06:44" w:id="1697200412">
    <w:p xmlns:w14="http://schemas.microsoft.com/office/word/2010/wordml" xmlns:w="http://schemas.openxmlformats.org/wordprocessingml/2006/main" w:rsidR="45095ABA" w:rsidRDefault="0FFA70C9" w14:paraId="0794E0A6" w14:textId="5C7F4E2D">
      <w:pPr>
        <w:pStyle w:val="CommentText"/>
      </w:pPr>
      <w:r>
        <w:rPr>
          <w:rStyle w:val="CommentReference"/>
        </w:rPr>
        <w:annotationRef/>
      </w:r>
      <w:r w:rsidRPr="7D5E4F95" w:rsidR="162BAEDA">
        <w:t>Needs integration with JupyterLab as the main component of the BI, Analytics and Reporting platform.</w:t>
      </w:r>
    </w:p>
  </w:comment>
  <w:comment xmlns:w="http://schemas.openxmlformats.org/wordprocessingml/2006/main" w:initials="jo" w:author="jortlepp@contractor.linuxfoundation.org" w:date="2025-05-21T12:09:33" w:id="1740944269">
    <w:p xmlns:w14="http://schemas.microsoft.com/office/word/2010/wordml" xmlns:w="http://schemas.openxmlformats.org/wordprocessingml/2006/main" w:rsidR="0522CFB8" w:rsidRDefault="5E4BD8E5" w14:paraId="3FB2D3D5" w14:textId="42BC6834">
      <w:pPr>
        <w:pStyle w:val="CommentText"/>
      </w:pPr>
      <w:r>
        <w:rPr>
          <w:rStyle w:val="CommentReference"/>
        </w:rPr>
        <w:annotationRef/>
      </w:r>
      <w:r w:rsidRPr="2C530444" w:rsidR="00AEFE27">
        <w:t>NATS may be a convenient method for tricklefeeding data from the ODS to the data warehouse, but we expect that the ultimate design will be refined during the FSD.</w:t>
      </w:r>
    </w:p>
  </w:comment>
  <w:comment xmlns:w="http://schemas.openxmlformats.org/wordprocessingml/2006/main" w:initials="jo" w:author="jortlepp@contractor.linuxfoundation.org" w:date="2025-05-21T12:11:27" w:id="759949361">
    <w:p xmlns:w14="http://schemas.microsoft.com/office/word/2010/wordml" xmlns:w="http://schemas.openxmlformats.org/wordprocessingml/2006/main" w:rsidR="25116D00" w:rsidRDefault="5071D981" w14:paraId="143F60C0" w14:textId="3D1F6491">
      <w:pPr>
        <w:pStyle w:val="CommentText"/>
      </w:pPr>
      <w:r>
        <w:rPr>
          <w:rStyle w:val="CommentReference"/>
        </w:rPr>
        <w:annotationRef/>
      </w:r>
      <w:r w:rsidRPr="1A185ED2" w:rsidR="0AD2860A">
        <w:t>Add role-based access control for components and users interacting with the data in the DW.</w:t>
      </w:r>
    </w:p>
  </w:comment>
  <w:comment xmlns:w="http://schemas.openxmlformats.org/wordprocessingml/2006/main" w:initials="UG" w:author="Ume Sauda Ghanyani" w:date="2025-05-21T16:07:47" w:id="1815555871">
    <w:p xmlns:w14="http://schemas.microsoft.com/office/word/2010/wordml" xmlns:w="http://schemas.openxmlformats.org/wordprocessingml/2006/main" w:rsidR="42800E79" w:rsidRDefault="7EAEB1FB" w14:paraId="549CD847" w14:textId="1377035F">
      <w:pPr>
        <w:pStyle w:val="CommentText"/>
      </w:pPr>
      <w:r>
        <w:rPr>
          <w:rStyle w:val="CommentReference"/>
        </w:rPr>
        <w:annotationRef/>
      </w:r>
      <w:r w:rsidRPr="0338D29A" w:rsidR="005C59B0">
        <w:t>this has been addressed in the BI and Analytics Module.</w:t>
      </w:r>
    </w:p>
  </w:comment>
  <w:comment xmlns:w="http://schemas.openxmlformats.org/wordprocessingml/2006/main" w:initials="UG" w:author="Ume Sauda Ghanyani" w:date="2025-05-21T16:26:46" w:id="1256011679">
    <w:p xmlns:w14="http://schemas.microsoft.com/office/word/2010/wordml" xmlns:w="http://schemas.openxmlformats.org/wordprocessingml/2006/main" w:rsidR="665BF5F1" w:rsidRDefault="5AAE9E8E" w14:paraId="7E413814" w14:textId="57B526D6">
      <w:pPr>
        <w:pStyle w:val="CommentText"/>
      </w:pPr>
      <w:r>
        <w:rPr>
          <w:rStyle w:val="CommentReference"/>
        </w:rPr>
        <w:annotationRef/>
      </w:r>
      <w:r w:rsidRPr="5921DE34" w:rsidR="449CDDC8">
        <w:t>please refer to point C.6</w:t>
      </w:r>
    </w:p>
  </w:comment>
</w:comments>
</file>

<file path=word/commentsExtended.xml><?xml version="1.0" encoding="utf-8"?>
<w15:commentsEx xmlns:mc="http://schemas.openxmlformats.org/markup-compatibility/2006" xmlns:w15="http://schemas.microsoft.com/office/word/2012/wordml" mc:Ignorable="w15">
  <w15:commentEx w15:done="1" w15:paraId="0DB30C6F"/>
  <w15:commentEx w15:done="1" w15:paraId="128095DB" w15:paraIdParent="0DB30C6F"/>
  <w15:commentEx w15:done="1" w15:paraId="112E3293"/>
  <w15:commentEx w15:done="1" w15:paraId="4ED911C6"/>
  <w15:commentEx w15:done="1" w15:paraId="41538A4F"/>
  <w15:commentEx w15:done="1" w15:paraId="6C53003C"/>
  <w15:commentEx w15:done="1" w15:paraId="4663A720"/>
  <w15:commentEx w15:done="1" w15:paraId="2B50154F"/>
  <w15:commentEx w15:done="1" w15:paraId="0362D10A" w15:paraIdParent="2B50154F"/>
  <w15:commentEx w15:done="1" w15:paraId="50A955F1"/>
  <w15:commentEx w15:done="1" w15:paraId="775B1AF4"/>
  <w15:commentEx w15:done="1" w15:paraId="43A8B137" w15:paraIdParent="112E3293"/>
  <w15:commentEx w15:done="1" w15:paraId="15AB5E37" w15:paraIdParent="775B1AF4"/>
  <w15:commentEx w15:done="1" w15:paraId="00097131" w15:paraIdParent="50A955F1"/>
  <w15:commentEx w15:done="1" w15:paraId="749188B5" w15:paraIdParent="6C53003C"/>
  <w15:commentEx w15:done="1" w15:paraId="219FA2A2" w15:paraIdParent="4663A720"/>
  <w15:commentEx w15:done="1" w15:paraId="475F3C50" w15:paraIdParent="41538A4F"/>
  <w15:commentEx w15:done="1" w15:paraId="2A6B4A3F"/>
  <w15:commentEx w15:done="1" w15:paraId="0794E0A6"/>
  <w15:commentEx w15:done="0" w15:paraId="3FB2D3D5"/>
  <w15:commentEx w15:done="1" w15:paraId="143F60C0"/>
  <w15:commentEx w15:done="1" w15:paraId="549CD847" w15:paraIdParent="2A6B4A3F"/>
  <w15:commentEx w15:done="1" w15:paraId="7E413814" w15:paraIdParent="143F60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196CD5" w16cex:dateUtc="2025-05-04T14:25:20.644Z">
    <w16cex:extLst>
      <w16:ext w16:uri="{CE6994B0-6A32-4C9F-8C6B-6E91EDA988CE}">
        <cr:reactions xmlns:cr="http://schemas.microsoft.com/office/comments/2020/reactions">
          <cr:reaction reactionType="1">
            <cr:reactionInfo dateUtc="2025-05-05T09:34:23.963Z">
              <cr:user userId="S::urn:spo:guest#sandy@labuschagnehome.com::" userProvider="AD" userName="sandy@labuschagnehome.com"/>
            </cr:reactionInfo>
          </cr:reaction>
        </cr:reactions>
      </w16:ext>
    </w16cex:extLst>
  </w16cex:commentExtensible>
  <w16cex:commentExtensible w16cex:durableId="08EBD4D9" w16cex:dateUtc="2025-05-05T05:48:59.471Z"/>
  <w16cex:commentExtensible w16cex:durableId="5309F2F0" w16cex:dateUtc="2025-05-05T06:02:52.909Z">
    <w16cex:extLst>
      <w16:ext w16:uri="{CE6994B0-6A32-4C9F-8C6B-6E91EDA988CE}">
        <cr:reactions xmlns:cr="http://schemas.microsoft.com/office/comments/2020/reactions">
          <cr:reaction reactionType="1">
            <cr:reactionInfo dateUtc="2025-05-16T10:46:38.463Z">
              <cr:user userId="S::sauda.ghanyani@paysyslabs.com::33d30c0f-3255-48b1-9fb6-33cd52a3c91f" userProvider="AD" userName="Ume Sauda Ghanyani"/>
            </cr:reactionInfo>
          </cr:reaction>
        </cr:reactions>
      </w16:ext>
    </w16cex:extLst>
  </w16cex:commentExtensible>
  <w16cex:commentExtensible w16cex:durableId="199B9411" w16cex:dateUtc="2025-05-05T06:03:03.748Z"/>
  <w16cex:commentExtensible w16cex:durableId="71BDD553" w16cex:dateUtc="2025-05-05T06:04:01.915Z">
    <w16cex:extLst>
      <w16:ext w16:uri="{CE6994B0-6A32-4C9F-8C6B-6E91EDA988CE}">
        <cr:reactions xmlns:cr="http://schemas.microsoft.com/office/comments/2020/reactions">
          <cr:reaction reactionType="1">
            <cr:reactionInfo dateUtc="2025-05-19T04:12:30.781Z">
              <cr:user userId="S::sauda.ghanyani@paysyslabs.com::33d30c0f-3255-48b1-9fb6-33cd52a3c91f" userProvider="AD" userName="Ume Sauda Ghanyani"/>
            </cr:reactionInfo>
          </cr:reaction>
        </cr:reactions>
      </w16:ext>
    </w16cex:extLst>
  </w16cex:commentExtensible>
  <w16cex:commentExtensible w16cex:durableId="2BA7EB92" w16cex:dateUtc="2025-05-05T06:05:40.27Z"/>
  <w16cex:commentExtensible w16cex:durableId="6C0FADD4" w16cex:dateUtc="2025-05-05T06:08:01.172Z"/>
  <w16cex:commentExtensible w16cex:durableId="6131062E" w16cex:dateUtc="2025-05-05T06:11:08.34Z"/>
  <w16cex:commentExtensible w16cex:durableId="4487B51D" w16cex:dateUtc="2025-05-05T06:12:10.904Z"/>
  <w16cex:commentExtensible w16cex:durableId="77202AF1" w16cex:dateUtc="2025-05-05T15:20:13.418Z"/>
  <w16cex:commentExtensible w16cex:durableId="63FE4075" w16cex:dateUtc="2025-05-05T15:34:38.258Z"/>
  <w16cex:commentExtensible w16cex:durableId="3BAC4854" w16cex:dateUtc="2025-05-16T10:45:59.516Z"/>
  <w16cex:commentExtensible w16cex:durableId="1AC6B4A7" w16cex:dateUtc="2025-05-16T13:01:00.635Z"/>
  <w16cex:commentExtensible w16cex:durableId="2BCA8EE4" w16cex:dateUtc="2025-05-16T13:01:34.874Z"/>
  <w16cex:commentExtensible w16cex:durableId="76C87C49" w16cex:dateUtc="2025-05-16T13:07:33.333Z"/>
  <w16cex:commentExtensible w16cex:durableId="42ABB11C" w16cex:dateUtc="2025-05-16T13:07:44.527Z"/>
  <w16cex:commentExtensible w16cex:durableId="40C171E8" w16cex:dateUtc="2025-05-19T04:13:02.298Z"/>
  <w16cex:commentExtensible w16cex:durableId="69586EC6" w16cex:dateUtc="2025-05-19T06:38:07.904Z"/>
  <w16cex:commentExtensible w16cex:durableId="307B4544" w16cex:dateUtc="2025-05-21T10:06:44.335Z"/>
  <w16cex:commentExtensible w16cex:durableId="3231DCD1" w16cex:dateUtc="2025-05-21T10:09:33.068Z">
    <w16cex:extLst>
      <w16:ext w16:uri="{CE6994B0-6A32-4C9F-8C6B-6E91EDA988CE}">
        <cr:reactions xmlns:cr="http://schemas.microsoft.com/office/comments/2020/reactions">
          <cr:reaction reactionType="1">
            <cr:reactionInfo dateUtc="2025-05-21T11:26:30.314Z">
              <cr:user userId="S::sauda.ghanyani@paysyslabs.com::33d30c0f-3255-48b1-9fb6-33cd52a3c91f" userProvider="AD" userName="Ume Sauda Ghanyani"/>
            </cr:reactionInfo>
          </cr:reaction>
        </cr:reactions>
      </w16:ext>
    </w16cex:extLst>
  </w16cex:commentExtensible>
  <w16cex:commentExtensible w16cex:durableId="669A4E66" w16cex:dateUtc="2025-05-21T10:11:27.795Z">
    <w16cex:extLst>
      <w16:ext w16:uri="{CE6994B0-6A32-4C9F-8C6B-6E91EDA988CE}">
        <cr:reactions xmlns:cr="http://schemas.microsoft.com/office/comments/2020/reactions">
          <cr:reaction reactionType="1">
            <cr:reactionInfo dateUtc="2025-05-21T11:26:48.602Z">
              <cr:user userId="S::sauda.ghanyani@paysyslabs.com::33d30c0f-3255-48b1-9fb6-33cd52a3c91f" userProvider="AD" userName="Ume Sauda Ghanyani"/>
            </cr:reactionInfo>
          </cr:reaction>
        </cr:reactions>
      </w16:ext>
    </w16cex:extLst>
  </w16cex:commentExtensible>
  <w16cex:commentExtensible w16cex:durableId="1B2804D6" w16cex:dateUtc="2025-05-21T11:07:47.228Z"/>
  <w16cex:commentExtensible w16cex:durableId="3EBAE8F6" w16cex:dateUtc="2025-05-21T11:26:46.309Z"/>
</w16cex:commentsExtensible>
</file>

<file path=word/commentsIds.xml><?xml version="1.0" encoding="utf-8"?>
<w16cid:commentsIds xmlns:mc="http://schemas.openxmlformats.org/markup-compatibility/2006" xmlns:w16cid="http://schemas.microsoft.com/office/word/2016/wordml/cid" mc:Ignorable="w16cid">
  <w16cid:commentId w16cid:paraId="0DB30C6F" w16cid:durableId="3E196CD5"/>
  <w16cid:commentId w16cid:paraId="128095DB" w16cid:durableId="08EBD4D9"/>
  <w16cid:commentId w16cid:paraId="112E3293" w16cid:durableId="5309F2F0"/>
  <w16cid:commentId w16cid:paraId="4ED911C6" w16cid:durableId="199B9411"/>
  <w16cid:commentId w16cid:paraId="41538A4F" w16cid:durableId="71BDD553"/>
  <w16cid:commentId w16cid:paraId="6C53003C" w16cid:durableId="2BA7EB92"/>
  <w16cid:commentId w16cid:paraId="4663A720" w16cid:durableId="6C0FADD4"/>
  <w16cid:commentId w16cid:paraId="2B50154F" w16cid:durableId="6131062E"/>
  <w16cid:commentId w16cid:paraId="0362D10A" w16cid:durableId="4487B51D"/>
  <w16cid:commentId w16cid:paraId="50A955F1" w16cid:durableId="77202AF1"/>
  <w16cid:commentId w16cid:paraId="775B1AF4" w16cid:durableId="63FE4075"/>
  <w16cid:commentId w16cid:paraId="43A8B137" w16cid:durableId="3BAC4854"/>
  <w16cid:commentId w16cid:paraId="15AB5E37" w16cid:durableId="1AC6B4A7"/>
  <w16cid:commentId w16cid:paraId="00097131" w16cid:durableId="2BCA8EE4"/>
  <w16cid:commentId w16cid:paraId="749188B5" w16cid:durableId="76C87C49"/>
  <w16cid:commentId w16cid:paraId="219FA2A2" w16cid:durableId="42ABB11C"/>
  <w16cid:commentId w16cid:paraId="475F3C50" w16cid:durableId="40C171E8"/>
  <w16cid:commentId w16cid:paraId="2A6B4A3F" w16cid:durableId="69586EC6"/>
  <w16cid:commentId w16cid:paraId="0794E0A6" w16cid:durableId="307B4544"/>
  <w16cid:commentId w16cid:paraId="3FB2D3D5" w16cid:durableId="3231DCD1"/>
  <w16cid:commentId w16cid:paraId="143F60C0" w16cid:durableId="669A4E66"/>
  <w16cid:commentId w16cid:paraId="549CD847" w16cid:durableId="1B2804D6"/>
  <w16cid:commentId w16cid:paraId="7E413814" w16cid:durableId="3EBAE8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ik2J53HnoUGIa" int2:id="gkqv43ih">
      <int2:state int2:type="AugLoop_Text_Critique" int2:value="Rejected"/>
    </int2:textHash>
    <int2:textHash int2:hashCode="fZNQDIauWHs9n0" int2:id="mpDmi6qc">
      <int2:state int2:type="AugLoop_Text_Critique" int2:value="Rejected"/>
    </int2:textHash>
    <int2:textHash int2:hashCode="HqbLSAdbSp1VWm" int2:id="GyGhVsvU">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8">
    <w:nsid w:val="c394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a629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c15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2cf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bc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4D7AB8"/>
    <w:multiLevelType w:val="multilevel"/>
    <w:tmpl w:val="5C440A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417E01"/>
    <w:multiLevelType w:val="multilevel"/>
    <w:tmpl w:val="95C66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9C2155"/>
    <w:multiLevelType w:val="hybridMultilevel"/>
    <w:tmpl w:val="DF207B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3D4252"/>
    <w:multiLevelType w:val="multilevel"/>
    <w:tmpl w:val="2F3A4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5834F1"/>
    <w:multiLevelType w:val="multilevel"/>
    <w:tmpl w:val="656C7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DA8B09"/>
    <w:multiLevelType w:val="hybridMultilevel"/>
    <w:tmpl w:val="5C14DF6A"/>
    <w:lvl w:ilvl="0" w:tplc="8056EF0A">
      <w:start w:val="1"/>
      <w:numFmt w:val="bullet"/>
      <w:lvlText w:val=""/>
      <w:lvlJc w:val="left"/>
      <w:pPr>
        <w:ind w:left="1800" w:hanging="360"/>
      </w:pPr>
      <w:rPr>
        <w:rFonts w:hint="default" w:ascii="Symbol" w:hAnsi="Symbol"/>
      </w:rPr>
    </w:lvl>
    <w:lvl w:ilvl="1" w:tplc="E31416D6">
      <w:start w:val="1"/>
      <w:numFmt w:val="bullet"/>
      <w:lvlText w:val="o"/>
      <w:lvlJc w:val="left"/>
      <w:pPr>
        <w:ind w:left="2520" w:hanging="360"/>
      </w:pPr>
      <w:rPr>
        <w:rFonts w:hint="default" w:ascii="Courier New" w:hAnsi="Courier New"/>
      </w:rPr>
    </w:lvl>
    <w:lvl w:ilvl="2" w:tplc="7A3CB1A6">
      <w:start w:val="1"/>
      <w:numFmt w:val="bullet"/>
      <w:lvlText w:val=""/>
      <w:lvlJc w:val="left"/>
      <w:pPr>
        <w:ind w:left="3240" w:hanging="360"/>
      </w:pPr>
      <w:rPr>
        <w:rFonts w:hint="default" w:ascii="Wingdings" w:hAnsi="Wingdings"/>
      </w:rPr>
    </w:lvl>
    <w:lvl w:ilvl="3" w:tplc="DE74A956">
      <w:start w:val="1"/>
      <w:numFmt w:val="bullet"/>
      <w:lvlText w:val=""/>
      <w:lvlJc w:val="left"/>
      <w:pPr>
        <w:ind w:left="3960" w:hanging="360"/>
      </w:pPr>
      <w:rPr>
        <w:rFonts w:hint="default" w:ascii="Symbol" w:hAnsi="Symbol"/>
      </w:rPr>
    </w:lvl>
    <w:lvl w:ilvl="4" w:tplc="CD283580">
      <w:start w:val="1"/>
      <w:numFmt w:val="bullet"/>
      <w:lvlText w:val="o"/>
      <w:lvlJc w:val="left"/>
      <w:pPr>
        <w:ind w:left="4680" w:hanging="360"/>
      </w:pPr>
      <w:rPr>
        <w:rFonts w:hint="default" w:ascii="Courier New" w:hAnsi="Courier New"/>
      </w:rPr>
    </w:lvl>
    <w:lvl w:ilvl="5" w:tplc="DC80AE10">
      <w:start w:val="1"/>
      <w:numFmt w:val="bullet"/>
      <w:lvlText w:val=""/>
      <w:lvlJc w:val="left"/>
      <w:pPr>
        <w:ind w:left="5400" w:hanging="360"/>
      </w:pPr>
      <w:rPr>
        <w:rFonts w:hint="default" w:ascii="Wingdings" w:hAnsi="Wingdings"/>
      </w:rPr>
    </w:lvl>
    <w:lvl w:ilvl="6" w:tplc="06F2DEB2">
      <w:start w:val="1"/>
      <w:numFmt w:val="bullet"/>
      <w:lvlText w:val=""/>
      <w:lvlJc w:val="left"/>
      <w:pPr>
        <w:ind w:left="6120" w:hanging="360"/>
      </w:pPr>
      <w:rPr>
        <w:rFonts w:hint="default" w:ascii="Symbol" w:hAnsi="Symbol"/>
      </w:rPr>
    </w:lvl>
    <w:lvl w:ilvl="7" w:tplc="14E4BF5A">
      <w:start w:val="1"/>
      <w:numFmt w:val="bullet"/>
      <w:lvlText w:val="o"/>
      <w:lvlJc w:val="left"/>
      <w:pPr>
        <w:ind w:left="6840" w:hanging="360"/>
      </w:pPr>
      <w:rPr>
        <w:rFonts w:hint="default" w:ascii="Courier New" w:hAnsi="Courier New"/>
      </w:rPr>
    </w:lvl>
    <w:lvl w:ilvl="8" w:tplc="54744D20">
      <w:start w:val="1"/>
      <w:numFmt w:val="bullet"/>
      <w:lvlText w:val=""/>
      <w:lvlJc w:val="left"/>
      <w:pPr>
        <w:ind w:left="7560" w:hanging="360"/>
      </w:pPr>
      <w:rPr>
        <w:rFonts w:hint="default" w:ascii="Wingdings" w:hAnsi="Wingdings"/>
      </w:rPr>
    </w:lvl>
  </w:abstractNum>
  <w:abstractNum w:abstractNumId="6" w15:restartNumberingAfterBreak="0">
    <w:nsid w:val="3BE323CE"/>
    <w:multiLevelType w:val="multilevel"/>
    <w:tmpl w:val="AA40E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A5C7C41"/>
    <w:multiLevelType w:val="multilevel"/>
    <w:tmpl w:val="562C5D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E542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1955EB"/>
    <w:multiLevelType w:val="hybridMultilevel"/>
    <w:tmpl w:val="5D84FC00"/>
    <w:lvl w:ilvl="0" w:tplc="0F4415D8">
      <w:start w:val="3"/>
      <w:numFmt w:val="bullet"/>
      <w:lvlText w:val=""/>
      <w:lvlJc w:val="left"/>
      <w:pPr>
        <w:ind w:left="720" w:hanging="360"/>
      </w:pPr>
      <w:rPr>
        <w:rFonts w:hint="default" w:ascii="Symbol" w:hAnsi="Symbol" w:eastAsiaTheme="minorHAnsi" w:cstheme="minorBidi"/>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56D14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580072"/>
    <w:multiLevelType w:val="multilevel"/>
    <w:tmpl w:val="7E645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91F3A67"/>
    <w:multiLevelType w:val="hybridMultilevel"/>
    <w:tmpl w:val="A06A6FF6"/>
    <w:lvl w:ilvl="0" w:tplc="95EAD11A">
      <w:start w:val="1"/>
      <w:numFmt w:val="upp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5AEC5FF7"/>
    <w:multiLevelType w:val="multilevel"/>
    <w:tmpl w:val="21BCA5C8"/>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202A70"/>
    <w:multiLevelType w:val="multilevel"/>
    <w:tmpl w:val="9768F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F243933"/>
    <w:multiLevelType w:val="hybridMultilevel"/>
    <w:tmpl w:val="267A6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26E5FD0"/>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7" w15:restartNumberingAfterBreak="0">
    <w:nsid w:val="65C453CB"/>
    <w:multiLevelType w:val="multilevel"/>
    <w:tmpl w:val="D5440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611F998"/>
    <w:multiLevelType w:val="hybridMultilevel"/>
    <w:tmpl w:val="3A16C3A0"/>
    <w:lvl w:ilvl="0" w:tplc="572C97CC">
      <w:start w:val="1"/>
      <w:numFmt w:val="bullet"/>
      <w:lvlText w:val=""/>
      <w:lvlJc w:val="left"/>
      <w:pPr>
        <w:ind w:left="1800" w:hanging="360"/>
      </w:pPr>
      <w:rPr>
        <w:rFonts w:hint="default" w:ascii="Symbol" w:hAnsi="Symbol"/>
      </w:rPr>
    </w:lvl>
    <w:lvl w:ilvl="1" w:tplc="E2A67A08">
      <w:start w:val="1"/>
      <w:numFmt w:val="bullet"/>
      <w:lvlText w:val="o"/>
      <w:lvlJc w:val="left"/>
      <w:pPr>
        <w:ind w:left="2520" w:hanging="360"/>
      </w:pPr>
      <w:rPr>
        <w:rFonts w:hint="default" w:ascii="Courier New" w:hAnsi="Courier New"/>
      </w:rPr>
    </w:lvl>
    <w:lvl w:ilvl="2" w:tplc="07B2893C">
      <w:start w:val="1"/>
      <w:numFmt w:val="bullet"/>
      <w:lvlText w:val=""/>
      <w:lvlJc w:val="left"/>
      <w:pPr>
        <w:ind w:left="3240" w:hanging="360"/>
      </w:pPr>
      <w:rPr>
        <w:rFonts w:hint="default" w:ascii="Wingdings" w:hAnsi="Wingdings"/>
      </w:rPr>
    </w:lvl>
    <w:lvl w:ilvl="3" w:tplc="625E342C">
      <w:start w:val="1"/>
      <w:numFmt w:val="bullet"/>
      <w:lvlText w:val=""/>
      <w:lvlJc w:val="left"/>
      <w:pPr>
        <w:ind w:left="3960" w:hanging="360"/>
      </w:pPr>
      <w:rPr>
        <w:rFonts w:hint="default" w:ascii="Symbol" w:hAnsi="Symbol"/>
      </w:rPr>
    </w:lvl>
    <w:lvl w:ilvl="4" w:tplc="D28CC252">
      <w:start w:val="1"/>
      <w:numFmt w:val="bullet"/>
      <w:lvlText w:val="o"/>
      <w:lvlJc w:val="left"/>
      <w:pPr>
        <w:ind w:left="4680" w:hanging="360"/>
      </w:pPr>
      <w:rPr>
        <w:rFonts w:hint="default" w:ascii="Courier New" w:hAnsi="Courier New"/>
      </w:rPr>
    </w:lvl>
    <w:lvl w:ilvl="5" w:tplc="7FE87BE2">
      <w:start w:val="1"/>
      <w:numFmt w:val="bullet"/>
      <w:lvlText w:val=""/>
      <w:lvlJc w:val="left"/>
      <w:pPr>
        <w:ind w:left="5400" w:hanging="360"/>
      </w:pPr>
      <w:rPr>
        <w:rFonts w:hint="default" w:ascii="Wingdings" w:hAnsi="Wingdings"/>
      </w:rPr>
    </w:lvl>
    <w:lvl w:ilvl="6" w:tplc="FDC293DE">
      <w:start w:val="1"/>
      <w:numFmt w:val="bullet"/>
      <w:lvlText w:val=""/>
      <w:lvlJc w:val="left"/>
      <w:pPr>
        <w:ind w:left="6120" w:hanging="360"/>
      </w:pPr>
      <w:rPr>
        <w:rFonts w:hint="default" w:ascii="Symbol" w:hAnsi="Symbol"/>
      </w:rPr>
    </w:lvl>
    <w:lvl w:ilvl="7" w:tplc="206AF85C">
      <w:start w:val="1"/>
      <w:numFmt w:val="bullet"/>
      <w:lvlText w:val="o"/>
      <w:lvlJc w:val="left"/>
      <w:pPr>
        <w:ind w:left="6840" w:hanging="360"/>
      </w:pPr>
      <w:rPr>
        <w:rFonts w:hint="default" w:ascii="Courier New" w:hAnsi="Courier New"/>
      </w:rPr>
    </w:lvl>
    <w:lvl w:ilvl="8" w:tplc="8850EDEA">
      <w:start w:val="1"/>
      <w:numFmt w:val="bullet"/>
      <w:lvlText w:val=""/>
      <w:lvlJc w:val="left"/>
      <w:pPr>
        <w:ind w:left="7560" w:hanging="360"/>
      </w:pPr>
      <w:rPr>
        <w:rFonts w:hint="default" w:ascii="Wingdings" w:hAnsi="Wingdings"/>
      </w:rPr>
    </w:lvl>
  </w:abstractNum>
  <w:abstractNum w:abstractNumId="19" w15:restartNumberingAfterBreak="0">
    <w:nsid w:val="6FFC5B58"/>
    <w:multiLevelType w:val="multilevel"/>
    <w:tmpl w:val="F07A1B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206121E"/>
    <w:multiLevelType w:val="multilevel"/>
    <w:tmpl w:val="7DF25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37A67BC"/>
    <w:multiLevelType w:val="hybridMultilevel"/>
    <w:tmpl w:val="6CAA424C"/>
    <w:lvl w:ilvl="0" w:tplc="84B20778">
      <w:start w:val="1"/>
      <w:numFmt w:val="lowerLetter"/>
      <w:lvlText w:val="(%1)"/>
      <w:lvlJc w:val="left"/>
      <w:pPr>
        <w:ind w:left="720" w:hanging="360"/>
      </w:pPr>
      <w:rPr>
        <w:rFonts w:hint="default"/>
      </w:rPr>
    </w:lvl>
    <w:lvl w:ilvl="1" w:tplc="0F4415D8">
      <w:start w:val="3"/>
      <w:numFmt w:val="bullet"/>
      <w:lvlText w:val=""/>
      <w:lvlJc w:val="left"/>
      <w:pPr>
        <w:ind w:left="1440" w:hanging="360"/>
      </w:pPr>
      <w:rPr>
        <w:rFonts w:hint="default" w:ascii="Symbol" w:hAnsi="Symbol" w:eastAsiaTheme="minorHAnsi" w:cstheme="minorBidi"/>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4CD2126"/>
    <w:multiLevelType w:val="multilevel"/>
    <w:tmpl w:val="E02CA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7CC2CF1"/>
    <w:multiLevelType w:val="hybridMultilevel"/>
    <w:tmpl w:val="858E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1" w16cid:durableId="722950168">
    <w:abstractNumId w:val="18"/>
  </w:num>
  <w:num w:numId="2" w16cid:durableId="768701083">
    <w:abstractNumId w:val="5"/>
  </w:num>
  <w:num w:numId="3" w16cid:durableId="74404662">
    <w:abstractNumId w:val="9"/>
  </w:num>
  <w:num w:numId="4" w16cid:durableId="43675536">
    <w:abstractNumId w:val="12"/>
  </w:num>
  <w:num w:numId="5" w16cid:durableId="179515759">
    <w:abstractNumId w:val="21"/>
  </w:num>
  <w:num w:numId="6" w16cid:durableId="524365470">
    <w:abstractNumId w:val="1"/>
  </w:num>
  <w:num w:numId="7" w16cid:durableId="1533303782">
    <w:abstractNumId w:val="19"/>
  </w:num>
  <w:num w:numId="8" w16cid:durableId="679085070">
    <w:abstractNumId w:val="6"/>
  </w:num>
  <w:num w:numId="9" w16cid:durableId="694119397">
    <w:abstractNumId w:val="22"/>
  </w:num>
  <w:num w:numId="10" w16cid:durableId="1843546738">
    <w:abstractNumId w:val="14"/>
  </w:num>
  <w:num w:numId="11" w16cid:durableId="359744988">
    <w:abstractNumId w:val="0"/>
  </w:num>
  <w:num w:numId="12" w16cid:durableId="1814983475">
    <w:abstractNumId w:val="11"/>
  </w:num>
  <w:num w:numId="13" w16cid:durableId="1817062745">
    <w:abstractNumId w:val="7"/>
  </w:num>
  <w:num w:numId="14" w16cid:durableId="1520776229">
    <w:abstractNumId w:val="4"/>
  </w:num>
  <w:num w:numId="15" w16cid:durableId="1468626202">
    <w:abstractNumId w:val="17"/>
  </w:num>
  <w:num w:numId="16" w16cid:durableId="1105151888">
    <w:abstractNumId w:val="20"/>
  </w:num>
  <w:num w:numId="17" w16cid:durableId="1928270878">
    <w:abstractNumId w:val="3"/>
  </w:num>
  <w:num w:numId="18" w16cid:durableId="34547747">
    <w:abstractNumId w:val="23"/>
  </w:num>
  <w:num w:numId="19" w16cid:durableId="421729189">
    <w:abstractNumId w:val="15"/>
  </w:num>
  <w:num w:numId="20" w16cid:durableId="635568564">
    <w:abstractNumId w:val="2"/>
  </w:num>
  <w:num w:numId="21" w16cid:durableId="131943060">
    <w:abstractNumId w:val="16"/>
  </w:num>
  <w:num w:numId="22" w16cid:durableId="791706257">
    <w:abstractNumId w:val="8"/>
  </w:num>
  <w:num w:numId="23" w16cid:durableId="1084303761">
    <w:abstractNumId w:val="13"/>
  </w:num>
  <w:num w:numId="24" w16cid:durableId="718628422">
    <w:abstractNumId w:val="10"/>
  </w:num>
</w:numbering>
</file>

<file path=word/people.xml><?xml version="1.0" encoding="utf-8"?>
<w15:people xmlns:mc="http://schemas.openxmlformats.org/markup-compatibility/2006" xmlns:w15="http://schemas.microsoft.com/office/word/2012/wordml" mc:Ignorable="w15">
  <w15:person w15:author="sandy@labuschagnehome.com">
    <w15:presenceInfo w15:providerId="AD" w15:userId="S::urn:spo:guest#sandy@labuschagnehome.com::"/>
  </w15:person>
  <w15:person w15:author="jortlepp@contractor.linuxfoundation.org">
    <w15:presenceInfo w15:providerId="AD" w15:userId="S::urn:spo:guest#jortlepp@contractor.linuxfoundation.org::"/>
  </w15:person>
  <w15:person w15:author="jortlepp@contractor.linuxfoundation.org">
    <w15:presenceInfo w15:providerId="AD" w15:userId="S::urn:spo:guest#jortlepp@contractor.linuxfoundation.org::"/>
  </w15:person>
  <w15:person w15:author="Ume Sauda Ghanyani">
    <w15:presenceInfo w15:providerId="AD" w15:userId="S::sauda.ghanyani@paysyslabs.com::33d30c0f-3255-48b1-9fb6-33cd52a3c91f"/>
  </w15:person>
  <w15:person w15:author="Ume Sauda Ghanyani">
    <w15:presenceInfo w15:providerId="AD" w15:userId="S::sauda.ghanyani@paysyslabs.com::33d30c0f-3255-48b1-9fb6-33cd52a3c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E"/>
    <w:rsid w:val="00016676"/>
    <w:rsid w:val="0002275A"/>
    <w:rsid w:val="00042693"/>
    <w:rsid w:val="00046894"/>
    <w:rsid w:val="000822F5"/>
    <w:rsid w:val="0009372A"/>
    <w:rsid w:val="000A0F8E"/>
    <w:rsid w:val="000E23A7"/>
    <w:rsid w:val="000F1F76"/>
    <w:rsid w:val="000F4604"/>
    <w:rsid w:val="000F699C"/>
    <w:rsid w:val="00111DCA"/>
    <w:rsid w:val="0012385A"/>
    <w:rsid w:val="00155779"/>
    <w:rsid w:val="00172EA6"/>
    <w:rsid w:val="00174902"/>
    <w:rsid w:val="00193E81"/>
    <w:rsid w:val="00196C5B"/>
    <w:rsid w:val="001E1C37"/>
    <w:rsid w:val="002041C0"/>
    <w:rsid w:val="00217D6C"/>
    <w:rsid w:val="002322A6"/>
    <w:rsid w:val="0024103F"/>
    <w:rsid w:val="00242387"/>
    <w:rsid w:val="002447C7"/>
    <w:rsid w:val="0025468F"/>
    <w:rsid w:val="00254B64"/>
    <w:rsid w:val="0027725A"/>
    <w:rsid w:val="00294F8C"/>
    <w:rsid w:val="002963DD"/>
    <w:rsid w:val="002D6B24"/>
    <w:rsid w:val="002E2BB9"/>
    <w:rsid w:val="002F4A2E"/>
    <w:rsid w:val="00321F67"/>
    <w:rsid w:val="003224B7"/>
    <w:rsid w:val="0032547E"/>
    <w:rsid w:val="0034123F"/>
    <w:rsid w:val="00357A4C"/>
    <w:rsid w:val="00366B54"/>
    <w:rsid w:val="003838EE"/>
    <w:rsid w:val="00383E07"/>
    <w:rsid w:val="003A03E6"/>
    <w:rsid w:val="003A329A"/>
    <w:rsid w:val="003B4DD1"/>
    <w:rsid w:val="003F0FBD"/>
    <w:rsid w:val="00424168"/>
    <w:rsid w:val="00435979"/>
    <w:rsid w:val="004465D8"/>
    <w:rsid w:val="00451C7E"/>
    <w:rsid w:val="004568C1"/>
    <w:rsid w:val="00470173"/>
    <w:rsid w:val="0048576C"/>
    <w:rsid w:val="004C73B5"/>
    <w:rsid w:val="004E72A6"/>
    <w:rsid w:val="005018B3"/>
    <w:rsid w:val="00504440"/>
    <w:rsid w:val="00520645"/>
    <w:rsid w:val="005428FB"/>
    <w:rsid w:val="00583D02"/>
    <w:rsid w:val="00597E6D"/>
    <w:rsid w:val="005B53BA"/>
    <w:rsid w:val="005D3F56"/>
    <w:rsid w:val="005D4FE7"/>
    <w:rsid w:val="006055EE"/>
    <w:rsid w:val="00606376"/>
    <w:rsid w:val="006114D1"/>
    <w:rsid w:val="00624B2F"/>
    <w:rsid w:val="00660756"/>
    <w:rsid w:val="00671ECA"/>
    <w:rsid w:val="00681B88"/>
    <w:rsid w:val="00696EC8"/>
    <w:rsid w:val="006A7BBD"/>
    <w:rsid w:val="006B0B8C"/>
    <w:rsid w:val="006D0D2A"/>
    <w:rsid w:val="006E6B69"/>
    <w:rsid w:val="006F6AD9"/>
    <w:rsid w:val="00717332"/>
    <w:rsid w:val="00730E60"/>
    <w:rsid w:val="00743CBE"/>
    <w:rsid w:val="0076750B"/>
    <w:rsid w:val="0079268F"/>
    <w:rsid w:val="007C5707"/>
    <w:rsid w:val="007C5F66"/>
    <w:rsid w:val="008221E8"/>
    <w:rsid w:val="008515E8"/>
    <w:rsid w:val="00854E52"/>
    <w:rsid w:val="00892830"/>
    <w:rsid w:val="00893748"/>
    <w:rsid w:val="00895575"/>
    <w:rsid w:val="008A6E48"/>
    <w:rsid w:val="008B34FD"/>
    <w:rsid w:val="008C7B36"/>
    <w:rsid w:val="008D6EB8"/>
    <w:rsid w:val="008E4207"/>
    <w:rsid w:val="008E4E0D"/>
    <w:rsid w:val="008E7190"/>
    <w:rsid w:val="008E7A4B"/>
    <w:rsid w:val="008F1050"/>
    <w:rsid w:val="00905DBD"/>
    <w:rsid w:val="00911B55"/>
    <w:rsid w:val="00914106"/>
    <w:rsid w:val="00936F8B"/>
    <w:rsid w:val="0094357F"/>
    <w:rsid w:val="00960016"/>
    <w:rsid w:val="00970AF7"/>
    <w:rsid w:val="0099538E"/>
    <w:rsid w:val="009B763F"/>
    <w:rsid w:val="009E37BC"/>
    <w:rsid w:val="00A07E06"/>
    <w:rsid w:val="00A154FB"/>
    <w:rsid w:val="00A3243B"/>
    <w:rsid w:val="00A45A53"/>
    <w:rsid w:val="00A71CD1"/>
    <w:rsid w:val="00A74578"/>
    <w:rsid w:val="00AA1D87"/>
    <w:rsid w:val="00AB4BBB"/>
    <w:rsid w:val="00AC6966"/>
    <w:rsid w:val="00AE3DB0"/>
    <w:rsid w:val="00AF2C2A"/>
    <w:rsid w:val="00B13182"/>
    <w:rsid w:val="00B16813"/>
    <w:rsid w:val="00B46D20"/>
    <w:rsid w:val="00B6065C"/>
    <w:rsid w:val="00B63873"/>
    <w:rsid w:val="00B66A41"/>
    <w:rsid w:val="00B725C3"/>
    <w:rsid w:val="00B92C23"/>
    <w:rsid w:val="00BC4FD5"/>
    <w:rsid w:val="00BF2F7B"/>
    <w:rsid w:val="00C05826"/>
    <w:rsid w:val="00C21C5E"/>
    <w:rsid w:val="00C22E10"/>
    <w:rsid w:val="00C762D8"/>
    <w:rsid w:val="00C82B6A"/>
    <w:rsid w:val="00C972CF"/>
    <w:rsid w:val="00CA0546"/>
    <w:rsid w:val="00CC3A3D"/>
    <w:rsid w:val="00CC76D1"/>
    <w:rsid w:val="00D26207"/>
    <w:rsid w:val="00D40CC3"/>
    <w:rsid w:val="00D6482A"/>
    <w:rsid w:val="00D70F38"/>
    <w:rsid w:val="00D9148A"/>
    <w:rsid w:val="00DB5EDC"/>
    <w:rsid w:val="00DC178B"/>
    <w:rsid w:val="00DC54ED"/>
    <w:rsid w:val="00DD6B92"/>
    <w:rsid w:val="00E01CC3"/>
    <w:rsid w:val="00E02716"/>
    <w:rsid w:val="00E26771"/>
    <w:rsid w:val="00E31608"/>
    <w:rsid w:val="00E31B44"/>
    <w:rsid w:val="00E3623B"/>
    <w:rsid w:val="00E739E7"/>
    <w:rsid w:val="00E771F4"/>
    <w:rsid w:val="00E9016A"/>
    <w:rsid w:val="00E9541A"/>
    <w:rsid w:val="00E97AEA"/>
    <w:rsid w:val="00EA1185"/>
    <w:rsid w:val="00EA3E92"/>
    <w:rsid w:val="00EA782F"/>
    <w:rsid w:val="00EB2CF0"/>
    <w:rsid w:val="00ED24E0"/>
    <w:rsid w:val="00EE4FF9"/>
    <w:rsid w:val="00F016F6"/>
    <w:rsid w:val="00F57170"/>
    <w:rsid w:val="00F6549B"/>
    <w:rsid w:val="00F84338"/>
    <w:rsid w:val="00FA7ED4"/>
    <w:rsid w:val="00FC2288"/>
    <w:rsid w:val="00FC460F"/>
    <w:rsid w:val="0121F170"/>
    <w:rsid w:val="013A8FBB"/>
    <w:rsid w:val="01B33C00"/>
    <w:rsid w:val="01F863D2"/>
    <w:rsid w:val="02468619"/>
    <w:rsid w:val="02C2F02F"/>
    <w:rsid w:val="02C97BC1"/>
    <w:rsid w:val="04183790"/>
    <w:rsid w:val="046614B6"/>
    <w:rsid w:val="048B5438"/>
    <w:rsid w:val="05DBD687"/>
    <w:rsid w:val="05E2B384"/>
    <w:rsid w:val="05E800F1"/>
    <w:rsid w:val="05F7D2E3"/>
    <w:rsid w:val="0626ADC8"/>
    <w:rsid w:val="06F3D996"/>
    <w:rsid w:val="0748F356"/>
    <w:rsid w:val="078EE520"/>
    <w:rsid w:val="0969BE04"/>
    <w:rsid w:val="09948A2B"/>
    <w:rsid w:val="09D79CBB"/>
    <w:rsid w:val="0B59FA51"/>
    <w:rsid w:val="0B741DD1"/>
    <w:rsid w:val="0BD27C64"/>
    <w:rsid w:val="0C154C26"/>
    <w:rsid w:val="0C2E1B75"/>
    <w:rsid w:val="0C955C20"/>
    <w:rsid w:val="0D3AA836"/>
    <w:rsid w:val="0E171840"/>
    <w:rsid w:val="0EF84612"/>
    <w:rsid w:val="0F30D72C"/>
    <w:rsid w:val="0F5F22CD"/>
    <w:rsid w:val="1054DCD0"/>
    <w:rsid w:val="107E359E"/>
    <w:rsid w:val="10C0E14A"/>
    <w:rsid w:val="11738E77"/>
    <w:rsid w:val="12819462"/>
    <w:rsid w:val="12A24A2F"/>
    <w:rsid w:val="12ABEC6D"/>
    <w:rsid w:val="130145C7"/>
    <w:rsid w:val="13807661"/>
    <w:rsid w:val="139D5D9E"/>
    <w:rsid w:val="13DE5C07"/>
    <w:rsid w:val="13F6B3F7"/>
    <w:rsid w:val="148965E5"/>
    <w:rsid w:val="15449C1E"/>
    <w:rsid w:val="15B131BE"/>
    <w:rsid w:val="1740440A"/>
    <w:rsid w:val="17776F27"/>
    <w:rsid w:val="17C34914"/>
    <w:rsid w:val="1855B791"/>
    <w:rsid w:val="18C2A6B7"/>
    <w:rsid w:val="19D60C3C"/>
    <w:rsid w:val="19EBC429"/>
    <w:rsid w:val="1A3CC8FA"/>
    <w:rsid w:val="1A413FA3"/>
    <w:rsid w:val="1A588B83"/>
    <w:rsid w:val="1AE63FD2"/>
    <w:rsid w:val="1B31704F"/>
    <w:rsid w:val="1B65B045"/>
    <w:rsid w:val="1C40FF7F"/>
    <w:rsid w:val="1C856DDA"/>
    <w:rsid w:val="1CF49B29"/>
    <w:rsid w:val="1D2FF89E"/>
    <w:rsid w:val="1DD968BF"/>
    <w:rsid w:val="1E0C386F"/>
    <w:rsid w:val="1E367595"/>
    <w:rsid w:val="1E61C8C0"/>
    <w:rsid w:val="1E8B2649"/>
    <w:rsid w:val="1EA44DB5"/>
    <w:rsid w:val="1EC2D593"/>
    <w:rsid w:val="2043E1B8"/>
    <w:rsid w:val="215D1287"/>
    <w:rsid w:val="219ABC4D"/>
    <w:rsid w:val="21B0E4D4"/>
    <w:rsid w:val="2283454F"/>
    <w:rsid w:val="22BD54C6"/>
    <w:rsid w:val="23CA1203"/>
    <w:rsid w:val="24B67D38"/>
    <w:rsid w:val="252D4133"/>
    <w:rsid w:val="2555639D"/>
    <w:rsid w:val="2588BA91"/>
    <w:rsid w:val="25B47A8B"/>
    <w:rsid w:val="25BA0294"/>
    <w:rsid w:val="269EE0BE"/>
    <w:rsid w:val="26A04E9C"/>
    <w:rsid w:val="282F1846"/>
    <w:rsid w:val="285FA816"/>
    <w:rsid w:val="28637055"/>
    <w:rsid w:val="29A312C3"/>
    <w:rsid w:val="29C2304E"/>
    <w:rsid w:val="2BFC5ACD"/>
    <w:rsid w:val="2C5BAE9C"/>
    <w:rsid w:val="2C72DA79"/>
    <w:rsid w:val="2C970CF3"/>
    <w:rsid w:val="2C974438"/>
    <w:rsid w:val="2CA161AB"/>
    <w:rsid w:val="2D5DF2F4"/>
    <w:rsid w:val="2DA47FDC"/>
    <w:rsid w:val="2DD97241"/>
    <w:rsid w:val="2E219ED8"/>
    <w:rsid w:val="2E77E4BE"/>
    <w:rsid w:val="2EAC11F6"/>
    <w:rsid w:val="2F4F0C62"/>
    <w:rsid w:val="2FE3FD88"/>
    <w:rsid w:val="300F1D2A"/>
    <w:rsid w:val="3192210A"/>
    <w:rsid w:val="31C29F87"/>
    <w:rsid w:val="31CD5673"/>
    <w:rsid w:val="3285C209"/>
    <w:rsid w:val="32B86AF2"/>
    <w:rsid w:val="330CAD8B"/>
    <w:rsid w:val="33148F3A"/>
    <w:rsid w:val="34DF8F57"/>
    <w:rsid w:val="35749960"/>
    <w:rsid w:val="365826C2"/>
    <w:rsid w:val="367D958E"/>
    <w:rsid w:val="36FB90E7"/>
    <w:rsid w:val="3739FB6F"/>
    <w:rsid w:val="37B1FC88"/>
    <w:rsid w:val="37D58F48"/>
    <w:rsid w:val="380F639A"/>
    <w:rsid w:val="381604A8"/>
    <w:rsid w:val="38A07E44"/>
    <w:rsid w:val="391D9AAC"/>
    <w:rsid w:val="393928C0"/>
    <w:rsid w:val="397D90F7"/>
    <w:rsid w:val="39F6A268"/>
    <w:rsid w:val="3AD569E1"/>
    <w:rsid w:val="3B083570"/>
    <w:rsid w:val="3BA2E44D"/>
    <w:rsid w:val="3C5BBAAF"/>
    <w:rsid w:val="3CDF195C"/>
    <w:rsid w:val="3D0D8F41"/>
    <w:rsid w:val="3D3EAE66"/>
    <w:rsid w:val="3E7012FA"/>
    <w:rsid w:val="3EC8F5CB"/>
    <w:rsid w:val="3F4E9639"/>
    <w:rsid w:val="3F5F7A5D"/>
    <w:rsid w:val="3F629B53"/>
    <w:rsid w:val="3F74E9C2"/>
    <w:rsid w:val="3FACD25D"/>
    <w:rsid w:val="405CA9AB"/>
    <w:rsid w:val="407A9F9C"/>
    <w:rsid w:val="40ABDAF2"/>
    <w:rsid w:val="42177F82"/>
    <w:rsid w:val="42277B5D"/>
    <w:rsid w:val="42CFC75A"/>
    <w:rsid w:val="42E070FD"/>
    <w:rsid w:val="431DA1B1"/>
    <w:rsid w:val="431FE80F"/>
    <w:rsid w:val="434B731B"/>
    <w:rsid w:val="434B988E"/>
    <w:rsid w:val="4374F002"/>
    <w:rsid w:val="44FDF6F2"/>
    <w:rsid w:val="45FE5DA2"/>
    <w:rsid w:val="4641F9E9"/>
    <w:rsid w:val="464ABBA0"/>
    <w:rsid w:val="46D9D319"/>
    <w:rsid w:val="47130451"/>
    <w:rsid w:val="47891EBC"/>
    <w:rsid w:val="47A189DD"/>
    <w:rsid w:val="48D1710E"/>
    <w:rsid w:val="490D85D7"/>
    <w:rsid w:val="496F084D"/>
    <w:rsid w:val="49741CB7"/>
    <w:rsid w:val="49C887C9"/>
    <w:rsid w:val="49E7686F"/>
    <w:rsid w:val="4AA8BC85"/>
    <w:rsid w:val="4BFEE61C"/>
    <w:rsid w:val="4CC93BC0"/>
    <w:rsid w:val="4CE1AB0B"/>
    <w:rsid w:val="4D0CDDF8"/>
    <w:rsid w:val="4D4F0D37"/>
    <w:rsid w:val="4D9273A0"/>
    <w:rsid w:val="4E272E42"/>
    <w:rsid w:val="4E3FC5A8"/>
    <w:rsid w:val="4EFE203B"/>
    <w:rsid w:val="4F0783C2"/>
    <w:rsid w:val="4F72A80E"/>
    <w:rsid w:val="51145202"/>
    <w:rsid w:val="5139E94F"/>
    <w:rsid w:val="513A1F98"/>
    <w:rsid w:val="52071DFD"/>
    <w:rsid w:val="5217E894"/>
    <w:rsid w:val="52305604"/>
    <w:rsid w:val="52886903"/>
    <w:rsid w:val="53654426"/>
    <w:rsid w:val="539DDC17"/>
    <w:rsid w:val="53B5866B"/>
    <w:rsid w:val="5578E16D"/>
    <w:rsid w:val="55D6448F"/>
    <w:rsid w:val="5646FAEF"/>
    <w:rsid w:val="569F7B88"/>
    <w:rsid w:val="56E865E0"/>
    <w:rsid w:val="57CAE353"/>
    <w:rsid w:val="59D93D58"/>
    <w:rsid w:val="5A06F5F3"/>
    <w:rsid w:val="5A16F1DA"/>
    <w:rsid w:val="5A3AEB87"/>
    <w:rsid w:val="5A80C4D7"/>
    <w:rsid w:val="5BE42F9F"/>
    <w:rsid w:val="5BF26EB2"/>
    <w:rsid w:val="5C23EFBC"/>
    <w:rsid w:val="5C4F43CC"/>
    <w:rsid w:val="5D26F31D"/>
    <w:rsid w:val="5DCE0B2A"/>
    <w:rsid w:val="5E0293E0"/>
    <w:rsid w:val="5E539E77"/>
    <w:rsid w:val="5E7F179A"/>
    <w:rsid w:val="5EE4B806"/>
    <w:rsid w:val="5F018B2E"/>
    <w:rsid w:val="5F8B8C71"/>
    <w:rsid w:val="6021F6C8"/>
    <w:rsid w:val="6041B2AC"/>
    <w:rsid w:val="604A6F50"/>
    <w:rsid w:val="60CF2A53"/>
    <w:rsid w:val="60E3D04D"/>
    <w:rsid w:val="60E8C3C9"/>
    <w:rsid w:val="61133E9F"/>
    <w:rsid w:val="61AF0909"/>
    <w:rsid w:val="61BA5A60"/>
    <w:rsid w:val="6225958F"/>
    <w:rsid w:val="62695DCE"/>
    <w:rsid w:val="63722DEE"/>
    <w:rsid w:val="63A606B5"/>
    <w:rsid w:val="63E67D1D"/>
    <w:rsid w:val="642E7109"/>
    <w:rsid w:val="65309829"/>
    <w:rsid w:val="6544956A"/>
    <w:rsid w:val="65C4DBF7"/>
    <w:rsid w:val="66AEF4C9"/>
    <w:rsid w:val="67BD50D1"/>
    <w:rsid w:val="68D59EB5"/>
    <w:rsid w:val="690CF56B"/>
    <w:rsid w:val="69961F02"/>
    <w:rsid w:val="6A072BF6"/>
    <w:rsid w:val="6AE20C57"/>
    <w:rsid w:val="6BDED2C7"/>
    <w:rsid w:val="6C34CDB6"/>
    <w:rsid w:val="6D21B6E7"/>
    <w:rsid w:val="6D875F1F"/>
    <w:rsid w:val="6E0A655F"/>
    <w:rsid w:val="6ED69855"/>
    <w:rsid w:val="6F98C7BF"/>
    <w:rsid w:val="703D12A1"/>
    <w:rsid w:val="7047C10D"/>
    <w:rsid w:val="7078DDA5"/>
    <w:rsid w:val="722BCB1B"/>
    <w:rsid w:val="73B00280"/>
    <w:rsid w:val="73D54C24"/>
    <w:rsid w:val="73E1EFBA"/>
    <w:rsid w:val="7409B49F"/>
    <w:rsid w:val="741FE769"/>
    <w:rsid w:val="751A8BE0"/>
    <w:rsid w:val="75A04CC2"/>
    <w:rsid w:val="75AE72D6"/>
    <w:rsid w:val="75C4A881"/>
    <w:rsid w:val="7648BF73"/>
    <w:rsid w:val="76ABA5FB"/>
    <w:rsid w:val="76DE12F4"/>
    <w:rsid w:val="7722D5FD"/>
    <w:rsid w:val="7755BDBF"/>
    <w:rsid w:val="776A265D"/>
    <w:rsid w:val="77AC963B"/>
    <w:rsid w:val="77E1B7C3"/>
    <w:rsid w:val="7812B2F4"/>
    <w:rsid w:val="7879831B"/>
    <w:rsid w:val="78C0E671"/>
    <w:rsid w:val="78DB1F2B"/>
    <w:rsid w:val="79E7058F"/>
    <w:rsid w:val="7A133541"/>
    <w:rsid w:val="7A4D62B4"/>
    <w:rsid w:val="7A943D3E"/>
    <w:rsid w:val="7B354CB1"/>
    <w:rsid w:val="7D3D9C33"/>
    <w:rsid w:val="7D4E01A8"/>
    <w:rsid w:val="7DF4903C"/>
    <w:rsid w:val="7E435713"/>
    <w:rsid w:val="7E4A753C"/>
    <w:rsid w:val="7E6204EC"/>
    <w:rsid w:val="7E67A5CB"/>
    <w:rsid w:val="7E82F413"/>
    <w:rsid w:val="7EA8EEEF"/>
    <w:rsid w:val="7F177E48"/>
    <w:rsid w:val="7F18AA56"/>
    <w:rsid w:val="7F378A2E"/>
    <w:rsid w:val="7F570A43"/>
    <w:rsid w:val="7FC5BF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6AD6"/>
  <w15:chartTrackingRefBased/>
  <w15:docId w15:val="{089D6907-1516-478B-8C12-BBF7F12F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3CB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B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B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3CB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43CB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43CB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43CB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43CB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43CB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43CB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43CB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43CBE"/>
    <w:rPr>
      <w:rFonts w:eastAsiaTheme="majorEastAsia" w:cstheme="majorBidi"/>
      <w:color w:val="272727" w:themeColor="text1" w:themeTint="D8"/>
    </w:rPr>
  </w:style>
  <w:style w:type="paragraph" w:styleId="Title">
    <w:name w:val="Title"/>
    <w:basedOn w:val="Normal"/>
    <w:next w:val="Normal"/>
    <w:link w:val="TitleChar"/>
    <w:uiPriority w:val="10"/>
    <w:qFormat/>
    <w:rsid w:val="00743CB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3CB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43CB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4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BE"/>
    <w:pPr>
      <w:spacing w:before="160"/>
      <w:jc w:val="center"/>
    </w:pPr>
    <w:rPr>
      <w:i/>
      <w:iCs/>
      <w:color w:val="404040" w:themeColor="text1" w:themeTint="BF"/>
    </w:rPr>
  </w:style>
  <w:style w:type="character" w:styleId="QuoteChar" w:customStyle="1">
    <w:name w:val="Quote Char"/>
    <w:basedOn w:val="DefaultParagraphFont"/>
    <w:link w:val="Quote"/>
    <w:uiPriority w:val="29"/>
    <w:rsid w:val="00743CBE"/>
    <w:rPr>
      <w:i/>
      <w:iCs/>
      <w:color w:val="404040" w:themeColor="text1" w:themeTint="BF"/>
    </w:rPr>
  </w:style>
  <w:style w:type="paragraph" w:styleId="ListParagraph">
    <w:name w:val="List Paragraph"/>
    <w:basedOn w:val="Normal"/>
    <w:uiPriority w:val="34"/>
    <w:qFormat/>
    <w:rsid w:val="00743CBE"/>
    <w:pPr>
      <w:ind w:left="720"/>
      <w:contextualSpacing/>
    </w:pPr>
  </w:style>
  <w:style w:type="character" w:styleId="IntenseEmphasis">
    <w:name w:val="Intense Emphasis"/>
    <w:basedOn w:val="DefaultParagraphFont"/>
    <w:uiPriority w:val="21"/>
    <w:qFormat/>
    <w:rsid w:val="00743CBE"/>
    <w:rPr>
      <w:i/>
      <w:iCs/>
      <w:color w:val="0F4761" w:themeColor="accent1" w:themeShade="BF"/>
    </w:rPr>
  </w:style>
  <w:style w:type="paragraph" w:styleId="IntenseQuote">
    <w:name w:val="Intense Quote"/>
    <w:basedOn w:val="Normal"/>
    <w:next w:val="Normal"/>
    <w:link w:val="IntenseQuoteChar"/>
    <w:uiPriority w:val="30"/>
    <w:qFormat/>
    <w:rsid w:val="00743CB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43CBE"/>
    <w:rPr>
      <w:i/>
      <w:iCs/>
      <w:color w:val="0F4761" w:themeColor="accent1" w:themeShade="BF"/>
    </w:rPr>
  </w:style>
  <w:style w:type="character" w:styleId="IntenseReference">
    <w:name w:val="Intense Reference"/>
    <w:basedOn w:val="DefaultParagraphFont"/>
    <w:uiPriority w:val="32"/>
    <w:qFormat/>
    <w:rsid w:val="00743CBE"/>
    <w:rPr>
      <w:b/>
      <w:bCs/>
      <w:smallCaps/>
      <w:color w:val="0F4761" w:themeColor="accent1" w:themeShade="BF"/>
      <w:spacing w:val="5"/>
    </w:rPr>
  </w:style>
  <w:style w:type="table" w:styleId="TableGrid">
    <w:name w:val="Table Grid"/>
    <w:basedOn w:val="TableNormal"/>
    <w:uiPriority w:val="39"/>
    <w:rsid w:val="00743C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A782F"/>
    <w:rPr>
      <w:sz w:val="16"/>
      <w:szCs w:val="16"/>
    </w:rPr>
  </w:style>
  <w:style w:type="paragraph" w:styleId="CommentText">
    <w:name w:val="annotation text"/>
    <w:basedOn w:val="Normal"/>
    <w:link w:val="CommentTextChar"/>
    <w:uiPriority w:val="99"/>
    <w:unhideWhenUsed/>
    <w:rsid w:val="00EA782F"/>
    <w:pPr>
      <w:spacing w:line="240" w:lineRule="auto"/>
    </w:pPr>
    <w:rPr>
      <w:sz w:val="20"/>
      <w:szCs w:val="20"/>
    </w:rPr>
  </w:style>
  <w:style w:type="character" w:styleId="CommentTextChar" w:customStyle="1">
    <w:name w:val="Comment Text Char"/>
    <w:basedOn w:val="DefaultParagraphFont"/>
    <w:link w:val="CommentText"/>
    <w:uiPriority w:val="99"/>
    <w:rsid w:val="00EA782F"/>
    <w:rPr>
      <w:sz w:val="20"/>
      <w:szCs w:val="20"/>
    </w:rPr>
  </w:style>
  <w:style w:type="paragraph" w:styleId="CommentSubject">
    <w:name w:val="annotation subject"/>
    <w:basedOn w:val="CommentText"/>
    <w:next w:val="CommentText"/>
    <w:link w:val="CommentSubjectChar"/>
    <w:uiPriority w:val="99"/>
    <w:semiHidden/>
    <w:unhideWhenUsed/>
    <w:rsid w:val="00EA782F"/>
    <w:rPr>
      <w:b/>
      <w:bCs/>
    </w:rPr>
  </w:style>
  <w:style w:type="character" w:styleId="CommentSubjectChar" w:customStyle="1">
    <w:name w:val="Comment Subject Char"/>
    <w:basedOn w:val="CommentTextChar"/>
    <w:link w:val="CommentSubject"/>
    <w:uiPriority w:val="99"/>
    <w:semiHidden/>
    <w:rsid w:val="00EA782F"/>
    <w:rPr>
      <w:b/>
      <w:bCs/>
      <w:sz w:val="20"/>
      <w:szCs w:val="20"/>
    </w:rPr>
  </w:style>
  <w:style w:type="character" w:styleId="Hyperlink">
    <w:name w:val="Hyperlink"/>
    <w:basedOn w:val="DefaultParagraphFont"/>
    <w:uiPriority w:val="99"/>
    <w:unhideWhenUsed/>
    <w:rsid w:val="00A74578"/>
    <w:rPr>
      <w:color w:val="467886" w:themeColor="hyperlink"/>
      <w:u w:val="single"/>
    </w:rPr>
  </w:style>
  <w:style w:type="character" w:styleId="UnresolvedMention">
    <w:name w:val="Unresolved Mention"/>
    <w:basedOn w:val="DefaultParagraphFont"/>
    <w:uiPriority w:val="99"/>
    <w:semiHidden/>
    <w:unhideWhenUsed/>
    <w:rsid w:val="00A74578"/>
    <w:rPr>
      <w:color w:val="605E5C"/>
      <w:shd w:val="clear" w:color="auto" w:fill="E1DFDD"/>
    </w:rPr>
  </w:style>
  <w:style w:type="paragraph" w:styleId="BalloonText">
    <w:name w:val="Balloon Text"/>
    <w:basedOn w:val="Normal"/>
    <w:link w:val="BalloonTextChar"/>
    <w:uiPriority w:val="99"/>
    <w:semiHidden/>
    <w:unhideWhenUsed/>
    <w:rsid w:val="006114D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14D1"/>
    <w:rPr>
      <w:rFonts w:ascii="Segoe UI" w:hAnsi="Segoe UI" w:cs="Segoe UI"/>
      <w:sz w:val="18"/>
      <w:szCs w:val="18"/>
    </w:rPr>
  </w:style>
  <w:style w:type="paragraph" w:styleId="Revision">
    <w:name w:val="Revision"/>
    <w:hidden/>
    <w:uiPriority w:val="99"/>
    <w:semiHidden/>
    <w:rsid w:val="007173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5413">
      <w:bodyDiv w:val="1"/>
      <w:marLeft w:val="0"/>
      <w:marRight w:val="0"/>
      <w:marTop w:val="0"/>
      <w:marBottom w:val="0"/>
      <w:divBdr>
        <w:top w:val="none" w:sz="0" w:space="0" w:color="auto"/>
        <w:left w:val="none" w:sz="0" w:space="0" w:color="auto"/>
        <w:bottom w:val="none" w:sz="0" w:space="0" w:color="auto"/>
        <w:right w:val="none" w:sz="0" w:space="0" w:color="auto"/>
      </w:divBdr>
    </w:div>
    <w:div w:id="198670412">
      <w:bodyDiv w:val="1"/>
      <w:marLeft w:val="0"/>
      <w:marRight w:val="0"/>
      <w:marTop w:val="0"/>
      <w:marBottom w:val="0"/>
      <w:divBdr>
        <w:top w:val="none" w:sz="0" w:space="0" w:color="auto"/>
        <w:left w:val="none" w:sz="0" w:space="0" w:color="auto"/>
        <w:bottom w:val="none" w:sz="0" w:space="0" w:color="auto"/>
        <w:right w:val="none" w:sz="0" w:space="0" w:color="auto"/>
      </w:divBdr>
      <w:divsChild>
        <w:div w:id="192402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839283">
      <w:bodyDiv w:val="1"/>
      <w:marLeft w:val="0"/>
      <w:marRight w:val="0"/>
      <w:marTop w:val="0"/>
      <w:marBottom w:val="0"/>
      <w:divBdr>
        <w:top w:val="none" w:sz="0" w:space="0" w:color="auto"/>
        <w:left w:val="none" w:sz="0" w:space="0" w:color="auto"/>
        <w:bottom w:val="none" w:sz="0" w:space="0" w:color="auto"/>
        <w:right w:val="none" w:sz="0" w:space="0" w:color="auto"/>
      </w:divBdr>
    </w:div>
    <w:div w:id="352456668">
      <w:bodyDiv w:val="1"/>
      <w:marLeft w:val="0"/>
      <w:marRight w:val="0"/>
      <w:marTop w:val="0"/>
      <w:marBottom w:val="0"/>
      <w:divBdr>
        <w:top w:val="none" w:sz="0" w:space="0" w:color="auto"/>
        <w:left w:val="none" w:sz="0" w:space="0" w:color="auto"/>
        <w:bottom w:val="none" w:sz="0" w:space="0" w:color="auto"/>
        <w:right w:val="none" w:sz="0" w:space="0" w:color="auto"/>
      </w:divBdr>
    </w:div>
    <w:div w:id="366762364">
      <w:bodyDiv w:val="1"/>
      <w:marLeft w:val="0"/>
      <w:marRight w:val="0"/>
      <w:marTop w:val="0"/>
      <w:marBottom w:val="0"/>
      <w:divBdr>
        <w:top w:val="none" w:sz="0" w:space="0" w:color="auto"/>
        <w:left w:val="none" w:sz="0" w:space="0" w:color="auto"/>
        <w:bottom w:val="none" w:sz="0" w:space="0" w:color="auto"/>
        <w:right w:val="none" w:sz="0" w:space="0" w:color="auto"/>
      </w:divBdr>
    </w:div>
    <w:div w:id="488250078">
      <w:bodyDiv w:val="1"/>
      <w:marLeft w:val="0"/>
      <w:marRight w:val="0"/>
      <w:marTop w:val="0"/>
      <w:marBottom w:val="0"/>
      <w:divBdr>
        <w:top w:val="none" w:sz="0" w:space="0" w:color="auto"/>
        <w:left w:val="none" w:sz="0" w:space="0" w:color="auto"/>
        <w:bottom w:val="none" w:sz="0" w:space="0" w:color="auto"/>
        <w:right w:val="none" w:sz="0" w:space="0" w:color="auto"/>
      </w:divBdr>
    </w:div>
    <w:div w:id="506790492">
      <w:bodyDiv w:val="1"/>
      <w:marLeft w:val="0"/>
      <w:marRight w:val="0"/>
      <w:marTop w:val="0"/>
      <w:marBottom w:val="0"/>
      <w:divBdr>
        <w:top w:val="none" w:sz="0" w:space="0" w:color="auto"/>
        <w:left w:val="none" w:sz="0" w:space="0" w:color="auto"/>
        <w:bottom w:val="none" w:sz="0" w:space="0" w:color="auto"/>
        <w:right w:val="none" w:sz="0" w:space="0" w:color="auto"/>
      </w:divBdr>
    </w:div>
    <w:div w:id="587496134">
      <w:bodyDiv w:val="1"/>
      <w:marLeft w:val="0"/>
      <w:marRight w:val="0"/>
      <w:marTop w:val="0"/>
      <w:marBottom w:val="0"/>
      <w:divBdr>
        <w:top w:val="none" w:sz="0" w:space="0" w:color="auto"/>
        <w:left w:val="none" w:sz="0" w:space="0" w:color="auto"/>
        <w:bottom w:val="none" w:sz="0" w:space="0" w:color="auto"/>
        <w:right w:val="none" w:sz="0" w:space="0" w:color="auto"/>
      </w:divBdr>
    </w:div>
    <w:div w:id="648174422">
      <w:bodyDiv w:val="1"/>
      <w:marLeft w:val="0"/>
      <w:marRight w:val="0"/>
      <w:marTop w:val="0"/>
      <w:marBottom w:val="0"/>
      <w:divBdr>
        <w:top w:val="none" w:sz="0" w:space="0" w:color="auto"/>
        <w:left w:val="none" w:sz="0" w:space="0" w:color="auto"/>
        <w:bottom w:val="none" w:sz="0" w:space="0" w:color="auto"/>
        <w:right w:val="none" w:sz="0" w:space="0" w:color="auto"/>
      </w:divBdr>
      <w:divsChild>
        <w:div w:id="8721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4434">
      <w:bodyDiv w:val="1"/>
      <w:marLeft w:val="0"/>
      <w:marRight w:val="0"/>
      <w:marTop w:val="0"/>
      <w:marBottom w:val="0"/>
      <w:divBdr>
        <w:top w:val="none" w:sz="0" w:space="0" w:color="auto"/>
        <w:left w:val="none" w:sz="0" w:space="0" w:color="auto"/>
        <w:bottom w:val="none" w:sz="0" w:space="0" w:color="auto"/>
        <w:right w:val="none" w:sz="0" w:space="0" w:color="auto"/>
      </w:divBdr>
    </w:div>
    <w:div w:id="686444199">
      <w:bodyDiv w:val="1"/>
      <w:marLeft w:val="0"/>
      <w:marRight w:val="0"/>
      <w:marTop w:val="0"/>
      <w:marBottom w:val="0"/>
      <w:divBdr>
        <w:top w:val="none" w:sz="0" w:space="0" w:color="auto"/>
        <w:left w:val="none" w:sz="0" w:space="0" w:color="auto"/>
        <w:bottom w:val="none" w:sz="0" w:space="0" w:color="auto"/>
        <w:right w:val="none" w:sz="0" w:space="0" w:color="auto"/>
      </w:divBdr>
    </w:div>
    <w:div w:id="734359557">
      <w:bodyDiv w:val="1"/>
      <w:marLeft w:val="0"/>
      <w:marRight w:val="0"/>
      <w:marTop w:val="0"/>
      <w:marBottom w:val="0"/>
      <w:divBdr>
        <w:top w:val="none" w:sz="0" w:space="0" w:color="auto"/>
        <w:left w:val="none" w:sz="0" w:space="0" w:color="auto"/>
        <w:bottom w:val="none" w:sz="0" w:space="0" w:color="auto"/>
        <w:right w:val="none" w:sz="0" w:space="0" w:color="auto"/>
      </w:divBdr>
    </w:div>
    <w:div w:id="778722454">
      <w:bodyDiv w:val="1"/>
      <w:marLeft w:val="0"/>
      <w:marRight w:val="0"/>
      <w:marTop w:val="0"/>
      <w:marBottom w:val="0"/>
      <w:divBdr>
        <w:top w:val="none" w:sz="0" w:space="0" w:color="auto"/>
        <w:left w:val="none" w:sz="0" w:space="0" w:color="auto"/>
        <w:bottom w:val="none" w:sz="0" w:space="0" w:color="auto"/>
        <w:right w:val="none" w:sz="0" w:space="0" w:color="auto"/>
      </w:divBdr>
    </w:div>
    <w:div w:id="789279705">
      <w:bodyDiv w:val="1"/>
      <w:marLeft w:val="0"/>
      <w:marRight w:val="0"/>
      <w:marTop w:val="0"/>
      <w:marBottom w:val="0"/>
      <w:divBdr>
        <w:top w:val="none" w:sz="0" w:space="0" w:color="auto"/>
        <w:left w:val="none" w:sz="0" w:space="0" w:color="auto"/>
        <w:bottom w:val="none" w:sz="0" w:space="0" w:color="auto"/>
        <w:right w:val="none" w:sz="0" w:space="0" w:color="auto"/>
      </w:divBdr>
    </w:div>
    <w:div w:id="874931297">
      <w:bodyDiv w:val="1"/>
      <w:marLeft w:val="0"/>
      <w:marRight w:val="0"/>
      <w:marTop w:val="0"/>
      <w:marBottom w:val="0"/>
      <w:divBdr>
        <w:top w:val="none" w:sz="0" w:space="0" w:color="auto"/>
        <w:left w:val="none" w:sz="0" w:space="0" w:color="auto"/>
        <w:bottom w:val="none" w:sz="0" w:space="0" w:color="auto"/>
        <w:right w:val="none" w:sz="0" w:space="0" w:color="auto"/>
      </w:divBdr>
    </w:div>
    <w:div w:id="910116671">
      <w:bodyDiv w:val="1"/>
      <w:marLeft w:val="0"/>
      <w:marRight w:val="0"/>
      <w:marTop w:val="0"/>
      <w:marBottom w:val="0"/>
      <w:divBdr>
        <w:top w:val="none" w:sz="0" w:space="0" w:color="auto"/>
        <w:left w:val="none" w:sz="0" w:space="0" w:color="auto"/>
        <w:bottom w:val="none" w:sz="0" w:space="0" w:color="auto"/>
        <w:right w:val="none" w:sz="0" w:space="0" w:color="auto"/>
      </w:divBdr>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91465980">
      <w:bodyDiv w:val="1"/>
      <w:marLeft w:val="0"/>
      <w:marRight w:val="0"/>
      <w:marTop w:val="0"/>
      <w:marBottom w:val="0"/>
      <w:divBdr>
        <w:top w:val="none" w:sz="0" w:space="0" w:color="auto"/>
        <w:left w:val="none" w:sz="0" w:space="0" w:color="auto"/>
        <w:bottom w:val="none" w:sz="0" w:space="0" w:color="auto"/>
        <w:right w:val="none" w:sz="0" w:space="0" w:color="auto"/>
      </w:divBdr>
    </w:div>
    <w:div w:id="1096366378">
      <w:bodyDiv w:val="1"/>
      <w:marLeft w:val="0"/>
      <w:marRight w:val="0"/>
      <w:marTop w:val="0"/>
      <w:marBottom w:val="0"/>
      <w:divBdr>
        <w:top w:val="none" w:sz="0" w:space="0" w:color="auto"/>
        <w:left w:val="none" w:sz="0" w:space="0" w:color="auto"/>
        <w:bottom w:val="none" w:sz="0" w:space="0" w:color="auto"/>
        <w:right w:val="none" w:sz="0" w:space="0" w:color="auto"/>
      </w:divBdr>
    </w:div>
    <w:div w:id="1105880901">
      <w:bodyDiv w:val="1"/>
      <w:marLeft w:val="0"/>
      <w:marRight w:val="0"/>
      <w:marTop w:val="0"/>
      <w:marBottom w:val="0"/>
      <w:divBdr>
        <w:top w:val="none" w:sz="0" w:space="0" w:color="auto"/>
        <w:left w:val="none" w:sz="0" w:space="0" w:color="auto"/>
        <w:bottom w:val="none" w:sz="0" w:space="0" w:color="auto"/>
        <w:right w:val="none" w:sz="0" w:space="0" w:color="auto"/>
      </w:divBdr>
      <w:divsChild>
        <w:div w:id="1832599133">
          <w:marLeft w:val="1267"/>
          <w:marRight w:val="0"/>
          <w:marTop w:val="0"/>
          <w:marBottom w:val="0"/>
          <w:divBdr>
            <w:top w:val="none" w:sz="0" w:space="0" w:color="auto"/>
            <w:left w:val="none" w:sz="0" w:space="0" w:color="auto"/>
            <w:bottom w:val="none" w:sz="0" w:space="0" w:color="auto"/>
            <w:right w:val="none" w:sz="0" w:space="0" w:color="auto"/>
          </w:divBdr>
        </w:div>
        <w:div w:id="1999843026">
          <w:marLeft w:val="1267"/>
          <w:marRight w:val="0"/>
          <w:marTop w:val="0"/>
          <w:marBottom w:val="0"/>
          <w:divBdr>
            <w:top w:val="none" w:sz="0" w:space="0" w:color="auto"/>
            <w:left w:val="none" w:sz="0" w:space="0" w:color="auto"/>
            <w:bottom w:val="none" w:sz="0" w:space="0" w:color="auto"/>
            <w:right w:val="none" w:sz="0" w:space="0" w:color="auto"/>
          </w:divBdr>
        </w:div>
        <w:div w:id="306396353">
          <w:marLeft w:val="1267"/>
          <w:marRight w:val="0"/>
          <w:marTop w:val="0"/>
          <w:marBottom w:val="0"/>
          <w:divBdr>
            <w:top w:val="none" w:sz="0" w:space="0" w:color="auto"/>
            <w:left w:val="none" w:sz="0" w:space="0" w:color="auto"/>
            <w:bottom w:val="none" w:sz="0" w:space="0" w:color="auto"/>
            <w:right w:val="none" w:sz="0" w:space="0" w:color="auto"/>
          </w:divBdr>
        </w:div>
        <w:div w:id="1285041601">
          <w:marLeft w:val="1267"/>
          <w:marRight w:val="0"/>
          <w:marTop w:val="0"/>
          <w:marBottom w:val="0"/>
          <w:divBdr>
            <w:top w:val="none" w:sz="0" w:space="0" w:color="auto"/>
            <w:left w:val="none" w:sz="0" w:space="0" w:color="auto"/>
            <w:bottom w:val="none" w:sz="0" w:space="0" w:color="auto"/>
            <w:right w:val="none" w:sz="0" w:space="0" w:color="auto"/>
          </w:divBdr>
        </w:div>
        <w:div w:id="511072190">
          <w:marLeft w:val="1267"/>
          <w:marRight w:val="0"/>
          <w:marTop w:val="0"/>
          <w:marBottom w:val="0"/>
          <w:divBdr>
            <w:top w:val="none" w:sz="0" w:space="0" w:color="auto"/>
            <w:left w:val="none" w:sz="0" w:space="0" w:color="auto"/>
            <w:bottom w:val="none" w:sz="0" w:space="0" w:color="auto"/>
            <w:right w:val="none" w:sz="0" w:space="0" w:color="auto"/>
          </w:divBdr>
        </w:div>
        <w:div w:id="483083114">
          <w:marLeft w:val="1267"/>
          <w:marRight w:val="0"/>
          <w:marTop w:val="0"/>
          <w:marBottom w:val="0"/>
          <w:divBdr>
            <w:top w:val="none" w:sz="0" w:space="0" w:color="auto"/>
            <w:left w:val="none" w:sz="0" w:space="0" w:color="auto"/>
            <w:bottom w:val="none" w:sz="0" w:space="0" w:color="auto"/>
            <w:right w:val="none" w:sz="0" w:space="0" w:color="auto"/>
          </w:divBdr>
        </w:div>
        <w:div w:id="2023781856">
          <w:marLeft w:val="1267"/>
          <w:marRight w:val="0"/>
          <w:marTop w:val="0"/>
          <w:marBottom w:val="0"/>
          <w:divBdr>
            <w:top w:val="none" w:sz="0" w:space="0" w:color="auto"/>
            <w:left w:val="none" w:sz="0" w:space="0" w:color="auto"/>
            <w:bottom w:val="none" w:sz="0" w:space="0" w:color="auto"/>
            <w:right w:val="none" w:sz="0" w:space="0" w:color="auto"/>
          </w:divBdr>
        </w:div>
        <w:div w:id="1182016930">
          <w:marLeft w:val="1267"/>
          <w:marRight w:val="0"/>
          <w:marTop w:val="0"/>
          <w:marBottom w:val="0"/>
          <w:divBdr>
            <w:top w:val="none" w:sz="0" w:space="0" w:color="auto"/>
            <w:left w:val="none" w:sz="0" w:space="0" w:color="auto"/>
            <w:bottom w:val="none" w:sz="0" w:space="0" w:color="auto"/>
            <w:right w:val="none" w:sz="0" w:space="0" w:color="auto"/>
          </w:divBdr>
        </w:div>
      </w:divsChild>
    </w:div>
    <w:div w:id="1128359479">
      <w:bodyDiv w:val="1"/>
      <w:marLeft w:val="0"/>
      <w:marRight w:val="0"/>
      <w:marTop w:val="0"/>
      <w:marBottom w:val="0"/>
      <w:divBdr>
        <w:top w:val="none" w:sz="0" w:space="0" w:color="auto"/>
        <w:left w:val="none" w:sz="0" w:space="0" w:color="auto"/>
        <w:bottom w:val="none" w:sz="0" w:space="0" w:color="auto"/>
        <w:right w:val="none" w:sz="0" w:space="0" w:color="auto"/>
      </w:divBdr>
    </w:div>
    <w:div w:id="1162354782">
      <w:bodyDiv w:val="1"/>
      <w:marLeft w:val="0"/>
      <w:marRight w:val="0"/>
      <w:marTop w:val="0"/>
      <w:marBottom w:val="0"/>
      <w:divBdr>
        <w:top w:val="none" w:sz="0" w:space="0" w:color="auto"/>
        <w:left w:val="none" w:sz="0" w:space="0" w:color="auto"/>
        <w:bottom w:val="none" w:sz="0" w:space="0" w:color="auto"/>
        <w:right w:val="none" w:sz="0" w:space="0" w:color="auto"/>
      </w:divBdr>
    </w:div>
    <w:div w:id="1301031908">
      <w:bodyDiv w:val="1"/>
      <w:marLeft w:val="0"/>
      <w:marRight w:val="0"/>
      <w:marTop w:val="0"/>
      <w:marBottom w:val="0"/>
      <w:divBdr>
        <w:top w:val="none" w:sz="0" w:space="0" w:color="auto"/>
        <w:left w:val="none" w:sz="0" w:space="0" w:color="auto"/>
        <w:bottom w:val="none" w:sz="0" w:space="0" w:color="auto"/>
        <w:right w:val="none" w:sz="0" w:space="0" w:color="auto"/>
      </w:divBdr>
    </w:div>
    <w:div w:id="1325665304">
      <w:bodyDiv w:val="1"/>
      <w:marLeft w:val="0"/>
      <w:marRight w:val="0"/>
      <w:marTop w:val="0"/>
      <w:marBottom w:val="0"/>
      <w:divBdr>
        <w:top w:val="none" w:sz="0" w:space="0" w:color="auto"/>
        <w:left w:val="none" w:sz="0" w:space="0" w:color="auto"/>
        <w:bottom w:val="none" w:sz="0" w:space="0" w:color="auto"/>
        <w:right w:val="none" w:sz="0" w:space="0" w:color="auto"/>
      </w:divBdr>
    </w:div>
    <w:div w:id="1340082857">
      <w:bodyDiv w:val="1"/>
      <w:marLeft w:val="0"/>
      <w:marRight w:val="0"/>
      <w:marTop w:val="0"/>
      <w:marBottom w:val="0"/>
      <w:divBdr>
        <w:top w:val="none" w:sz="0" w:space="0" w:color="auto"/>
        <w:left w:val="none" w:sz="0" w:space="0" w:color="auto"/>
        <w:bottom w:val="none" w:sz="0" w:space="0" w:color="auto"/>
        <w:right w:val="none" w:sz="0" w:space="0" w:color="auto"/>
      </w:divBdr>
    </w:div>
    <w:div w:id="1414279316">
      <w:bodyDiv w:val="1"/>
      <w:marLeft w:val="0"/>
      <w:marRight w:val="0"/>
      <w:marTop w:val="0"/>
      <w:marBottom w:val="0"/>
      <w:divBdr>
        <w:top w:val="none" w:sz="0" w:space="0" w:color="auto"/>
        <w:left w:val="none" w:sz="0" w:space="0" w:color="auto"/>
        <w:bottom w:val="none" w:sz="0" w:space="0" w:color="auto"/>
        <w:right w:val="none" w:sz="0" w:space="0" w:color="auto"/>
      </w:divBdr>
    </w:div>
    <w:div w:id="1504785960">
      <w:bodyDiv w:val="1"/>
      <w:marLeft w:val="0"/>
      <w:marRight w:val="0"/>
      <w:marTop w:val="0"/>
      <w:marBottom w:val="0"/>
      <w:divBdr>
        <w:top w:val="none" w:sz="0" w:space="0" w:color="auto"/>
        <w:left w:val="none" w:sz="0" w:space="0" w:color="auto"/>
        <w:bottom w:val="none" w:sz="0" w:space="0" w:color="auto"/>
        <w:right w:val="none" w:sz="0" w:space="0" w:color="auto"/>
      </w:divBdr>
    </w:div>
    <w:div w:id="1514611794">
      <w:bodyDiv w:val="1"/>
      <w:marLeft w:val="0"/>
      <w:marRight w:val="0"/>
      <w:marTop w:val="0"/>
      <w:marBottom w:val="0"/>
      <w:divBdr>
        <w:top w:val="none" w:sz="0" w:space="0" w:color="auto"/>
        <w:left w:val="none" w:sz="0" w:space="0" w:color="auto"/>
        <w:bottom w:val="none" w:sz="0" w:space="0" w:color="auto"/>
        <w:right w:val="none" w:sz="0" w:space="0" w:color="auto"/>
      </w:divBdr>
    </w:div>
    <w:div w:id="1559049005">
      <w:bodyDiv w:val="1"/>
      <w:marLeft w:val="0"/>
      <w:marRight w:val="0"/>
      <w:marTop w:val="0"/>
      <w:marBottom w:val="0"/>
      <w:divBdr>
        <w:top w:val="none" w:sz="0" w:space="0" w:color="auto"/>
        <w:left w:val="none" w:sz="0" w:space="0" w:color="auto"/>
        <w:bottom w:val="none" w:sz="0" w:space="0" w:color="auto"/>
        <w:right w:val="none" w:sz="0" w:space="0" w:color="auto"/>
      </w:divBdr>
    </w:div>
    <w:div w:id="1619140335">
      <w:bodyDiv w:val="1"/>
      <w:marLeft w:val="0"/>
      <w:marRight w:val="0"/>
      <w:marTop w:val="0"/>
      <w:marBottom w:val="0"/>
      <w:divBdr>
        <w:top w:val="none" w:sz="0" w:space="0" w:color="auto"/>
        <w:left w:val="none" w:sz="0" w:space="0" w:color="auto"/>
        <w:bottom w:val="none" w:sz="0" w:space="0" w:color="auto"/>
        <w:right w:val="none" w:sz="0" w:space="0" w:color="auto"/>
      </w:divBdr>
    </w:div>
    <w:div w:id="2067949413">
      <w:bodyDiv w:val="1"/>
      <w:marLeft w:val="0"/>
      <w:marRight w:val="0"/>
      <w:marTop w:val="0"/>
      <w:marBottom w:val="0"/>
      <w:divBdr>
        <w:top w:val="none" w:sz="0" w:space="0" w:color="auto"/>
        <w:left w:val="none" w:sz="0" w:space="0" w:color="auto"/>
        <w:bottom w:val="none" w:sz="0" w:space="0" w:color="auto"/>
        <w:right w:val="none" w:sz="0" w:space="0" w:color="auto"/>
      </w:divBdr>
    </w:div>
    <w:div w:id="2105149697">
      <w:bodyDiv w:val="1"/>
      <w:marLeft w:val="0"/>
      <w:marRight w:val="0"/>
      <w:marTop w:val="0"/>
      <w:marBottom w:val="0"/>
      <w:divBdr>
        <w:top w:val="none" w:sz="0" w:space="0" w:color="auto"/>
        <w:left w:val="none" w:sz="0" w:space="0" w:color="auto"/>
        <w:bottom w:val="none" w:sz="0" w:space="0" w:color="auto"/>
        <w:right w:val="none" w:sz="0" w:space="0" w:color="auto"/>
      </w:divBdr>
    </w:div>
    <w:div w:id="21258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people.xml" Id="R425e787da68d409e" /><Relationship Type="http://schemas.microsoft.com/office/2011/relationships/commentsExtended" Target="commentsExtended.xml" Id="Rb94339f63f5645d0" /><Relationship Type="http://schemas.microsoft.com/office/2016/09/relationships/commentsIds" Target="commentsIds.xml" Id="Rf4d82e0db8bb4fa6" /><Relationship Type="http://schemas.openxmlformats.org/officeDocument/2006/relationships/comments" Target="comments.xml" Id="Rdae0ebda90934d28" /><Relationship Type="http://schemas.microsoft.com/office/2018/08/relationships/commentsExtensible" Target="commentsExtensible.xml" Id="R801a722bf4d8472d" /><Relationship Type="http://schemas.openxmlformats.org/officeDocument/2006/relationships/image" Target="/media/image.png" Id="R0844eb4389d641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Soban Najam</dc:creator>
  <keywords/>
  <dc:description/>
  <lastModifiedBy>Ume Sauda Ghanyani</lastModifiedBy>
  <revision>10</revision>
  <dcterms:created xsi:type="dcterms:W3CDTF">2025-04-15T06:13:00.0000000Z</dcterms:created>
  <dcterms:modified xsi:type="dcterms:W3CDTF">2025-05-21T11:30:49.1331966Z</dcterms:modified>
</coreProperties>
</file>